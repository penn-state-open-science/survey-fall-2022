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1A52" w14:textId="77777777" w:rsidR="00790F32" w:rsidRPr="00880566" w:rsidRDefault="00D954AF" w:rsidP="00D954AF">
      <w:pPr>
        <w:rPr>
          <w:rFonts w:asciiTheme="minorHAnsi" w:hAnsiTheme="minorHAnsi"/>
          <w:b/>
          <w:color w:val="000000"/>
          <w:sz w:val="22"/>
          <w:szCs w:val="22"/>
        </w:rPr>
      </w:pPr>
      <w:r w:rsidRPr="00880566">
        <w:rPr>
          <w:rFonts w:asciiTheme="minorHAnsi" w:hAnsiTheme="minorHAnsi"/>
          <w:noProof/>
          <w:color w:val="2B579A"/>
          <w:sz w:val="22"/>
          <w:szCs w:val="22"/>
          <w:shd w:val="clear" w:color="auto" w:fill="E6E6E6"/>
        </w:rPr>
        <w:drawing>
          <wp:inline distT="0" distB="0" distL="0" distR="0" wp14:anchorId="28707080" wp14:editId="7C98B93C">
            <wp:extent cx="1447800" cy="609600"/>
            <wp:effectExtent l="0" t="0" r="0" b="0"/>
            <wp:docPr id="1" name="Picture 1" descr="C:\Users\bxb235\Desktop\PS_HOR_RGB_2C_forToolk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xb235\Desktop\PS_HOR_RGB_2C_forToolki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609600"/>
                    </a:xfrm>
                    <a:prstGeom prst="rect">
                      <a:avLst/>
                    </a:prstGeom>
                    <a:noFill/>
                    <a:ln>
                      <a:noFill/>
                    </a:ln>
                  </pic:spPr>
                </pic:pic>
              </a:graphicData>
            </a:graphic>
          </wp:inline>
        </w:drawing>
      </w:r>
      <w:r w:rsidR="00710936" w:rsidRPr="00880566">
        <w:rPr>
          <w:rFonts w:asciiTheme="minorHAnsi" w:hAnsiTheme="minorHAnsi"/>
          <w:b/>
          <w:color w:val="000000"/>
          <w:sz w:val="22"/>
          <w:szCs w:val="22"/>
        </w:rPr>
        <w:t xml:space="preserve">                                                                                       </w:t>
      </w:r>
    </w:p>
    <w:p w14:paraId="2F685ECD" w14:textId="77777777" w:rsidR="00F30FAF" w:rsidRPr="00880566" w:rsidRDefault="006378E8" w:rsidP="00F30FAF">
      <w:pPr>
        <w:jc w:val="center"/>
        <w:rPr>
          <w:rFonts w:asciiTheme="minorHAnsi" w:hAnsiTheme="minorHAnsi"/>
          <w:b/>
          <w:color w:val="000000"/>
          <w:sz w:val="22"/>
          <w:szCs w:val="22"/>
        </w:rPr>
      </w:pPr>
      <w:r w:rsidRPr="00880566">
        <w:rPr>
          <w:rFonts w:asciiTheme="minorHAnsi" w:hAnsiTheme="minorHAnsi"/>
          <w:b/>
          <w:color w:val="000000"/>
          <w:sz w:val="22"/>
          <w:szCs w:val="22"/>
        </w:rPr>
        <w:t>HRP-5</w:t>
      </w:r>
      <w:r w:rsidR="00052BC1" w:rsidRPr="00880566">
        <w:rPr>
          <w:rFonts w:asciiTheme="minorHAnsi" w:hAnsiTheme="minorHAnsi"/>
          <w:b/>
          <w:color w:val="000000"/>
          <w:sz w:val="22"/>
          <w:szCs w:val="22"/>
        </w:rPr>
        <w:t>91</w:t>
      </w:r>
      <w:r w:rsidRPr="00880566">
        <w:rPr>
          <w:rFonts w:asciiTheme="minorHAnsi" w:hAnsiTheme="minorHAnsi"/>
          <w:b/>
          <w:color w:val="000000"/>
          <w:sz w:val="22"/>
          <w:szCs w:val="22"/>
        </w:rPr>
        <w:t xml:space="preserve"> - </w:t>
      </w:r>
      <w:r w:rsidR="0082199B" w:rsidRPr="00880566">
        <w:rPr>
          <w:rFonts w:asciiTheme="minorHAnsi" w:hAnsiTheme="minorHAnsi"/>
          <w:b/>
          <w:color w:val="000000"/>
          <w:sz w:val="22"/>
          <w:szCs w:val="22"/>
        </w:rPr>
        <w:t>Protocol for</w:t>
      </w:r>
      <w:r w:rsidR="00F30FAF" w:rsidRPr="00880566">
        <w:rPr>
          <w:rFonts w:asciiTheme="minorHAnsi" w:hAnsiTheme="minorHAnsi"/>
          <w:b/>
          <w:color w:val="000000"/>
          <w:sz w:val="22"/>
          <w:szCs w:val="22"/>
        </w:rPr>
        <w:t xml:space="preserve"> </w:t>
      </w:r>
    </w:p>
    <w:p w14:paraId="5209AB20" w14:textId="77777777" w:rsidR="00C030B7" w:rsidRPr="00880566" w:rsidRDefault="00881241" w:rsidP="00F30FAF">
      <w:pPr>
        <w:jc w:val="center"/>
        <w:rPr>
          <w:rFonts w:asciiTheme="minorHAnsi" w:hAnsiTheme="minorHAnsi"/>
          <w:b/>
          <w:color w:val="000000"/>
          <w:sz w:val="22"/>
          <w:szCs w:val="22"/>
        </w:rPr>
      </w:pPr>
      <w:r w:rsidRPr="00880566">
        <w:rPr>
          <w:rFonts w:asciiTheme="minorHAnsi" w:hAnsiTheme="minorHAnsi"/>
          <w:b/>
          <w:color w:val="000000"/>
          <w:sz w:val="22"/>
          <w:szCs w:val="22"/>
        </w:rPr>
        <w:t xml:space="preserve">Human </w:t>
      </w:r>
      <w:r w:rsidR="006228A1" w:rsidRPr="00880566">
        <w:rPr>
          <w:rFonts w:asciiTheme="minorHAnsi" w:hAnsiTheme="minorHAnsi"/>
          <w:b/>
          <w:color w:val="000000"/>
          <w:sz w:val="22"/>
          <w:szCs w:val="22"/>
        </w:rPr>
        <w:t>Subject</w:t>
      </w:r>
      <w:r w:rsidRPr="00880566">
        <w:rPr>
          <w:rFonts w:asciiTheme="minorHAnsi" w:hAnsiTheme="minorHAnsi"/>
          <w:b/>
          <w:color w:val="000000"/>
          <w:sz w:val="22"/>
          <w:szCs w:val="22"/>
        </w:rPr>
        <w:t xml:space="preserve"> Research</w:t>
      </w:r>
    </w:p>
    <w:p w14:paraId="57F6BD7F" w14:textId="77777777" w:rsidR="00F30FAF" w:rsidRPr="00880566" w:rsidRDefault="00F30FAF" w:rsidP="004026EB">
      <w:pPr>
        <w:rPr>
          <w:rFonts w:asciiTheme="minorHAnsi" w:hAnsiTheme="minorHAnsi"/>
          <w:b/>
          <w:color w:val="000000"/>
          <w:sz w:val="22"/>
          <w:szCs w:val="22"/>
        </w:rPr>
      </w:pPr>
    </w:p>
    <w:p w14:paraId="2FD086EE" w14:textId="77777777" w:rsidR="00790F32" w:rsidRPr="00880566" w:rsidRDefault="00790F32" w:rsidP="004026EB">
      <w:pPr>
        <w:rPr>
          <w:rFonts w:asciiTheme="minorHAnsi" w:hAnsiTheme="minorHAnsi"/>
          <w:b/>
          <w:color w:val="000000"/>
          <w:sz w:val="22"/>
          <w:szCs w:val="22"/>
        </w:rPr>
      </w:pPr>
      <w:r w:rsidRPr="00880566">
        <w:rPr>
          <w:rFonts w:asciiTheme="minorHAnsi" w:hAnsiTheme="minorHAnsi"/>
          <w:b/>
          <w:color w:val="000000"/>
          <w:sz w:val="22"/>
          <w:szCs w:val="22"/>
        </w:rPr>
        <w:t>Protocol Title:</w:t>
      </w:r>
    </w:p>
    <w:p w14:paraId="6DD53179" w14:textId="77777777" w:rsidR="00790F32" w:rsidRPr="0002203D" w:rsidRDefault="00790F32" w:rsidP="004026E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olor w:val="000000"/>
          <w:sz w:val="22"/>
          <w:szCs w:val="22"/>
        </w:rPr>
      </w:pPr>
      <w:r w:rsidRPr="0002203D">
        <w:rPr>
          <w:rFonts w:asciiTheme="minorHAnsi" w:hAnsiTheme="minorHAnsi"/>
          <w:sz w:val="22"/>
          <w:szCs w:val="22"/>
        </w:rPr>
        <w:t xml:space="preserve">Provide the full title </w:t>
      </w:r>
      <w:r w:rsidR="00F1286E" w:rsidRPr="0002203D">
        <w:rPr>
          <w:rFonts w:asciiTheme="minorHAnsi" w:hAnsiTheme="minorHAnsi"/>
          <w:sz w:val="22"/>
          <w:szCs w:val="22"/>
        </w:rPr>
        <w:t xml:space="preserve">of the study </w:t>
      </w:r>
      <w:r w:rsidRPr="0002203D">
        <w:rPr>
          <w:rFonts w:asciiTheme="minorHAnsi" w:hAnsiTheme="minorHAnsi"/>
          <w:sz w:val="22"/>
          <w:szCs w:val="22"/>
        </w:rPr>
        <w:t xml:space="preserve">as listed in </w:t>
      </w:r>
      <w:r w:rsidR="00F1286E" w:rsidRPr="0002203D">
        <w:rPr>
          <w:rFonts w:asciiTheme="minorHAnsi" w:hAnsiTheme="minorHAnsi"/>
          <w:sz w:val="22"/>
          <w:szCs w:val="22"/>
        </w:rPr>
        <w:t xml:space="preserve">item 1 on the </w:t>
      </w:r>
      <w:r w:rsidR="0083329A" w:rsidRPr="0002203D">
        <w:rPr>
          <w:rFonts w:asciiTheme="minorHAnsi" w:hAnsiTheme="minorHAnsi"/>
          <w:sz w:val="22"/>
          <w:szCs w:val="22"/>
        </w:rPr>
        <w:t>“B</w:t>
      </w:r>
      <w:r w:rsidR="00F1286E" w:rsidRPr="0002203D">
        <w:rPr>
          <w:rFonts w:asciiTheme="minorHAnsi" w:hAnsiTheme="minorHAnsi"/>
          <w:sz w:val="22"/>
          <w:szCs w:val="22"/>
        </w:rPr>
        <w:t xml:space="preserve">asic </w:t>
      </w:r>
      <w:r w:rsidR="0083329A" w:rsidRPr="0002203D">
        <w:rPr>
          <w:rFonts w:asciiTheme="minorHAnsi" w:hAnsiTheme="minorHAnsi"/>
          <w:sz w:val="22"/>
          <w:szCs w:val="22"/>
        </w:rPr>
        <w:t>I</w:t>
      </w:r>
      <w:r w:rsidR="00F1286E" w:rsidRPr="0002203D">
        <w:rPr>
          <w:rFonts w:asciiTheme="minorHAnsi" w:hAnsiTheme="minorHAnsi"/>
          <w:sz w:val="22"/>
          <w:szCs w:val="22"/>
        </w:rPr>
        <w:t>nformation</w:t>
      </w:r>
      <w:r w:rsidR="0083329A" w:rsidRPr="0002203D">
        <w:rPr>
          <w:rFonts w:asciiTheme="minorHAnsi" w:hAnsiTheme="minorHAnsi"/>
          <w:sz w:val="22"/>
          <w:szCs w:val="22"/>
        </w:rPr>
        <w:t>”</w:t>
      </w:r>
      <w:r w:rsidR="00F1286E" w:rsidRPr="0002203D">
        <w:rPr>
          <w:rFonts w:asciiTheme="minorHAnsi" w:hAnsiTheme="minorHAnsi"/>
          <w:sz w:val="22"/>
          <w:szCs w:val="22"/>
        </w:rPr>
        <w:t xml:space="preserve"> page in </w:t>
      </w:r>
      <w:r w:rsidRPr="0002203D">
        <w:rPr>
          <w:rFonts w:asciiTheme="minorHAnsi" w:hAnsiTheme="minorHAnsi"/>
          <w:sz w:val="22"/>
          <w:szCs w:val="22"/>
        </w:rPr>
        <w:t xml:space="preserve">CATS IRB </w:t>
      </w:r>
      <w:r w:rsidRPr="0002203D">
        <w:rPr>
          <w:rFonts w:asciiTheme="minorHAnsi" w:hAnsiTheme="minorHAnsi"/>
          <w:color w:val="000000"/>
          <w:sz w:val="22"/>
          <w:szCs w:val="22"/>
        </w:rPr>
        <w:t>(</w:t>
      </w:r>
      <w:hyperlink r:id="rId12" w:history="1">
        <w:r w:rsidRPr="0002203D">
          <w:rPr>
            <w:rStyle w:val="Hyperlink"/>
            <w:rFonts w:asciiTheme="minorHAnsi" w:hAnsiTheme="minorHAnsi"/>
            <w:sz w:val="22"/>
            <w:szCs w:val="22"/>
          </w:rPr>
          <w:t>http://irb.psu.edu</w:t>
        </w:r>
      </w:hyperlink>
      <w:r w:rsidRPr="0002203D">
        <w:rPr>
          <w:rFonts w:asciiTheme="minorHAnsi" w:hAnsiTheme="minorHAnsi"/>
          <w:color w:val="000000"/>
          <w:sz w:val="22"/>
          <w:szCs w:val="22"/>
        </w:rPr>
        <w:t xml:space="preserve">). </w:t>
      </w:r>
    </w:p>
    <w:p w14:paraId="43C8579C" w14:textId="329DEC6F" w:rsidR="00F30FAF" w:rsidRDefault="00F30FAF" w:rsidP="004026EB">
      <w:pPr>
        <w:rPr>
          <w:rFonts w:asciiTheme="minorHAnsi" w:hAnsiTheme="minorHAnsi"/>
          <w:sz w:val="22"/>
          <w:szCs w:val="22"/>
        </w:rPr>
      </w:pPr>
    </w:p>
    <w:p w14:paraId="6F843264" w14:textId="4718FC4B" w:rsidR="00E879E9" w:rsidRDefault="00E879E9" w:rsidP="004026EB">
      <w:pPr>
        <w:rPr>
          <w:rFonts w:asciiTheme="minorHAnsi" w:hAnsiTheme="minorHAnsi"/>
          <w:color w:val="000000"/>
          <w:sz w:val="22"/>
          <w:szCs w:val="22"/>
        </w:rPr>
      </w:pPr>
      <w:r w:rsidRPr="00E879E9">
        <w:rPr>
          <w:rFonts w:asciiTheme="minorHAnsi" w:hAnsiTheme="minorHAnsi"/>
          <w:color w:val="000000"/>
          <w:sz w:val="22"/>
          <w:szCs w:val="22"/>
        </w:rPr>
        <w:t>Knowledge about and attitudes toward open science practices among Penn State researchers</w:t>
      </w:r>
    </w:p>
    <w:p w14:paraId="2493AFD3" w14:textId="77777777" w:rsidR="00E879E9" w:rsidRPr="0002203D" w:rsidRDefault="00E879E9" w:rsidP="004026EB">
      <w:pPr>
        <w:rPr>
          <w:rFonts w:asciiTheme="minorHAnsi" w:hAnsiTheme="minorHAnsi"/>
          <w:color w:val="000000"/>
          <w:sz w:val="22"/>
          <w:szCs w:val="22"/>
        </w:rPr>
      </w:pPr>
    </w:p>
    <w:p w14:paraId="77D5CCBE" w14:textId="77777777" w:rsidR="00790F32" w:rsidRPr="00880566" w:rsidRDefault="00790F32" w:rsidP="004026EB">
      <w:pPr>
        <w:rPr>
          <w:rFonts w:asciiTheme="minorHAnsi" w:hAnsiTheme="minorHAnsi"/>
          <w:b/>
          <w:color w:val="000000"/>
          <w:sz w:val="22"/>
          <w:szCs w:val="22"/>
        </w:rPr>
      </w:pPr>
      <w:r w:rsidRPr="00880566">
        <w:rPr>
          <w:rFonts w:asciiTheme="minorHAnsi" w:hAnsiTheme="minorHAnsi"/>
          <w:b/>
          <w:color w:val="000000"/>
          <w:sz w:val="22"/>
          <w:szCs w:val="22"/>
        </w:rPr>
        <w:t>Principal Investigator:</w:t>
      </w:r>
    </w:p>
    <w:p w14:paraId="601C8364" w14:textId="730CC6BD" w:rsidR="00790F32" w:rsidRPr="0002203D" w:rsidRDefault="00790F32" w:rsidP="00F30FAF">
      <w:pPr>
        <w:rPr>
          <w:rFonts w:asciiTheme="minorHAnsi" w:hAnsiTheme="minorHAnsi"/>
          <w:sz w:val="22"/>
          <w:szCs w:val="22"/>
        </w:rPr>
      </w:pPr>
      <w:r w:rsidRPr="0002203D">
        <w:rPr>
          <w:rFonts w:asciiTheme="minorHAnsi" w:hAnsiTheme="minorHAnsi"/>
          <w:sz w:val="22"/>
          <w:szCs w:val="22"/>
        </w:rPr>
        <w:t>Name:</w:t>
      </w:r>
      <w:r w:rsidR="00F30FAF" w:rsidRPr="0002203D">
        <w:rPr>
          <w:rFonts w:asciiTheme="minorHAnsi" w:hAnsiTheme="minorHAnsi"/>
          <w:sz w:val="22"/>
          <w:szCs w:val="22"/>
        </w:rPr>
        <w:t xml:space="preserve"> </w:t>
      </w:r>
      <w:r w:rsidR="00E879E9">
        <w:rPr>
          <w:rFonts w:asciiTheme="minorHAnsi" w:hAnsiTheme="minorHAnsi"/>
          <w:sz w:val="22"/>
          <w:szCs w:val="22"/>
        </w:rPr>
        <w:tab/>
      </w:r>
      <w:r w:rsidR="00E879E9">
        <w:rPr>
          <w:rFonts w:asciiTheme="minorHAnsi" w:hAnsiTheme="minorHAnsi"/>
          <w:sz w:val="22"/>
          <w:szCs w:val="22"/>
        </w:rPr>
        <w:tab/>
      </w:r>
      <w:r w:rsidR="00E879E9">
        <w:rPr>
          <w:rFonts w:asciiTheme="minorHAnsi" w:hAnsiTheme="minorHAnsi"/>
          <w:sz w:val="22"/>
          <w:szCs w:val="22"/>
        </w:rPr>
        <w:tab/>
        <w:t>Rick Gilmore</w:t>
      </w:r>
      <w:r w:rsidR="00F30FAF" w:rsidRPr="0002203D">
        <w:rPr>
          <w:rFonts w:asciiTheme="minorHAnsi" w:hAnsiTheme="minorHAnsi"/>
          <w:sz w:val="22"/>
          <w:szCs w:val="22"/>
        </w:rPr>
        <w:t xml:space="preserve"> </w:t>
      </w:r>
    </w:p>
    <w:p w14:paraId="40E98299" w14:textId="217E892B" w:rsidR="00790F32" w:rsidRPr="0002203D" w:rsidRDefault="00790F32" w:rsidP="004026EB">
      <w:pPr>
        <w:rPr>
          <w:rFonts w:asciiTheme="minorHAnsi" w:hAnsiTheme="minorHAnsi"/>
          <w:sz w:val="22"/>
          <w:szCs w:val="22"/>
        </w:rPr>
      </w:pPr>
      <w:r w:rsidRPr="0002203D">
        <w:rPr>
          <w:rFonts w:asciiTheme="minorHAnsi" w:hAnsiTheme="minorHAnsi"/>
          <w:sz w:val="22"/>
          <w:szCs w:val="22"/>
        </w:rPr>
        <w:t>Department:</w:t>
      </w:r>
      <w:r w:rsidR="00F30FAF" w:rsidRPr="0002203D">
        <w:rPr>
          <w:rFonts w:asciiTheme="minorHAnsi" w:hAnsiTheme="minorHAnsi"/>
          <w:sz w:val="22"/>
          <w:szCs w:val="22"/>
        </w:rPr>
        <w:t xml:space="preserve"> </w:t>
      </w:r>
      <w:r w:rsidR="00E879E9">
        <w:rPr>
          <w:rFonts w:asciiTheme="minorHAnsi" w:hAnsiTheme="minorHAnsi"/>
          <w:sz w:val="22"/>
          <w:szCs w:val="22"/>
        </w:rPr>
        <w:tab/>
      </w:r>
      <w:r w:rsidR="00E879E9">
        <w:rPr>
          <w:rFonts w:asciiTheme="minorHAnsi" w:hAnsiTheme="minorHAnsi"/>
          <w:sz w:val="22"/>
          <w:szCs w:val="22"/>
        </w:rPr>
        <w:tab/>
        <w:t>Psychology</w:t>
      </w:r>
    </w:p>
    <w:p w14:paraId="5943F74E" w14:textId="02B2C3D8" w:rsidR="00790F32" w:rsidRPr="0002203D" w:rsidRDefault="00790F32" w:rsidP="004026EB">
      <w:pPr>
        <w:rPr>
          <w:rFonts w:asciiTheme="minorHAnsi" w:hAnsiTheme="minorHAnsi"/>
          <w:sz w:val="22"/>
          <w:szCs w:val="22"/>
        </w:rPr>
      </w:pPr>
      <w:r w:rsidRPr="0002203D">
        <w:rPr>
          <w:rFonts w:asciiTheme="minorHAnsi" w:hAnsiTheme="minorHAnsi"/>
          <w:sz w:val="22"/>
          <w:szCs w:val="22"/>
        </w:rPr>
        <w:t>Telephone</w:t>
      </w:r>
      <w:r w:rsidR="00E879E9">
        <w:rPr>
          <w:rFonts w:asciiTheme="minorHAnsi" w:hAnsiTheme="minorHAnsi"/>
          <w:sz w:val="22"/>
          <w:szCs w:val="22"/>
        </w:rPr>
        <w:tab/>
      </w:r>
      <w:r w:rsidR="00E879E9">
        <w:rPr>
          <w:rFonts w:asciiTheme="minorHAnsi" w:hAnsiTheme="minorHAnsi"/>
          <w:sz w:val="22"/>
          <w:szCs w:val="22"/>
        </w:rPr>
        <w:tab/>
        <w:t>814-865-3664</w:t>
      </w:r>
    </w:p>
    <w:p w14:paraId="1F734F5E" w14:textId="7A68D1D7" w:rsidR="00790F32" w:rsidRPr="0002203D" w:rsidRDefault="00790F32" w:rsidP="004026EB">
      <w:pPr>
        <w:rPr>
          <w:rFonts w:asciiTheme="minorHAnsi" w:hAnsiTheme="minorHAnsi"/>
          <w:sz w:val="22"/>
          <w:szCs w:val="22"/>
        </w:rPr>
      </w:pPr>
      <w:r w:rsidRPr="0002203D">
        <w:rPr>
          <w:rFonts w:asciiTheme="minorHAnsi" w:hAnsiTheme="minorHAnsi"/>
          <w:sz w:val="22"/>
          <w:szCs w:val="22"/>
        </w:rPr>
        <w:t>E-mail Address:</w:t>
      </w:r>
      <w:r w:rsidR="00F30FAF" w:rsidRPr="0002203D">
        <w:rPr>
          <w:rFonts w:asciiTheme="minorHAnsi" w:hAnsiTheme="minorHAnsi"/>
          <w:sz w:val="22"/>
          <w:szCs w:val="22"/>
        </w:rPr>
        <w:t xml:space="preserve"> </w:t>
      </w:r>
      <w:r w:rsidR="00E879E9">
        <w:rPr>
          <w:rFonts w:asciiTheme="minorHAnsi" w:hAnsiTheme="minorHAnsi"/>
          <w:sz w:val="22"/>
          <w:szCs w:val="22"/>
        </w:rPr>
        <w:tab/>
      </w:r>
      <w:r w:rsidR="00E879E9">
        <w:rPr>
          <w:rFonts w:asciiTheme="minorHAnsi" w:hAnsiTheme="minorHAnsi"/>
          <w:sz w:val="22"/>
          <w:szCs w:val="22"/>
        </w:rPr>
        <w:tab/>
        <w:t>rog1@psu.edu</w:t>
      </w:r>
    </w:p>
    <w:p w14:paraId="25B88F6F" w14:textId="77777777" w:rsidR="00F76815" w:rsidRPr="0002203D" w:rsidRDefault="00F76815" w:rsidP="004026EB">
      <w:pPr>
        <w:rPr>
          <w:rFonts w:asciiTheme="minorHAnsi" w:hAnsiTheme="minorHAnsi"/>
          <w:color w:val="000000"/>
          <w:sz w:val="22"/>
          <w:szCs w:val="22"/>
        </w:rPr>
      </w:pPr>
    </w:p>
    <w:p w14:paraId="24ED5A1E" w14:textId="77777777" w:rsidR="00382B36" w:rsidRDefault="00382B36" w:rsidP="00382B36">
      <w:pPr>
        <w:rPr>
          <w:rFonts w:asciiTheme="minorHAnsi" w:hAnsiTheme="minorHAnsi"/>
          <w:b/>
          <w:color w:val="000000"/>
          <w:sz w:val="22"/>
          <w:szCs w:val="22"/>
        </w:rPr>
      </w:pPr>
      <w:r>
        <w:rPr>
          <w:rFonts w:asciiTheme="minorHAnsi" w:hAnsiTheme="minorHAnsi"/>
          <w:b/>
          <w:color w:val="000000"/>
          <w:sz w:val="22"/>
          <w:szCs w:val="22"/>
        </w:rPr>
        <w:t>Version Date:</w:t>
      </w:r>
    </w:p>
    <w:p w14:paraId="40A6F90E" w14:textId="2BE38113" w:rsidR="00382B36" w:rsidRDefault="00382B36" w:rsidP="00382B36">
      <w:pPr>
        <w:pStyle w:val="Header"/>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4320"/>
          <w:tab w:val="left" w:pos="1440"/>
          <w:tab w:val="left" w:pos="4500"/>
          <w:tab w:val="center" w:pos="5850"/>
        </w:tabs>
        <w:rPr>
          <w:rFonts w:asciiTheme="minorHAnsi" w:hAnsiTheme="minorHAnsi"/>
          <w:sz w:val="22"/>
          <w:szCs w:val="22"/>
        </w:rPr>
      </w:pPr>
      <w:bookmarkStart w:id="0" w:name="_Hlk117456782"/>
      <w:r>
        <w:rPr>
          <w:rFonts w:asciiTheme="minorHAnsi" w:hAnsiTheme="minorHAnsi"/>
          <w:sz w:val="22"/>
          <w:szCs w:val="22"/>
        </w:rPr>
        <w:t xml:space="preserve">Provide </w:t>
      </w:r>
      <w:r w:rsidR="00C17CDD">
        <w:rPr>
          <w:rFonts w:asciiTheme="minorHAnsi" w:hAnsiTheme="minorHAnsi"/>
          <w:sz w:val="22"/>
          <w:szCs w:val="22"/>
        </w:rPr>
        <w:t>a version date for this document</w:t>
      </w:r>
      <w:r>
        <w:rPr>
          <w:rFonts w:asciiTheme="minorHAnsi" w:hAnsiTheme="minorHAnsi"/>
          <w:sz w:val="22"/>
          <w:szCs w:val="22"/>
        </w:rPr>
        <w:t xml:space="preserve">. This date must be updated each time </w:t>
      </w:r>
      <w:r w:rsidR="00410951">
        <w:rPr>
          <w:rFonts w:asciiTheme="minorHAnsi" w:hAnsiTheme="minorHAnsi"/>
          <w:sz w:val="22"/>
          <w:szCs w:val="22"/>
        </w:rPr>
        <w:t xml:space="preserve">this document </w:t>
      </w:r>
      <w:r>
        <w:rPr>
          <w:rFonts w:asciiTheme="minorHAnsi" w:hAnsiTheme="minorHAnsi"/>
          <w:sz w:val="22"/>
          <w:szCs w:val="22"/>
        </w:rPr>
        <w:t xml:space="preserve">is </w:t>
      </w:r>
      <w:r w:rsidR="00C17CDD">
        <w:rPr>
          <w:rFonts w:asciiTheme="minorHAnsi" w:hAnsiTheme="minorHAnsi"/>
          <w:sz w:val="22"/>
          <w:szCs w:val="22"/>
        </w:rPr>
        <w:t xml:space="preserve">submitted </w:t>
      </w:r>
      <w:r>
        <w:rPr>
          <w:rFonts w:asciiTheme="minorHAnsi" w:hAnsiTheme="minorHAnsi"/>
          <w:sz w:val="22"/>
          <w:szCs w:val="22"/>
        </w:rPr>
        <w:t>to the IRB office with revisions.  DO NOT revise the version date in the footer of this document.</w:t>
      </w:r>
      <w:bookmarkEnd w:id="0"/>
      <w:r>
        <w:rPr>
          <w:rFonts w:asciiTheme="minorHAnsi" w:hAnsiTheme="minorHAnsi"/>
          <w:sz w:val="22"/>
          <w:szCs w:val="22"/>
        </w:rPr>
        <w:t xml:space="preserve"> </w:t>
      </w:r>
    </w:p>
    <w:p w14:paraId="60AD64DA" w14:textId="1D7DA450" w:rsidR="00382B36" w:rsidRDefault="00382B36" w:rsidP="4E892F89">
      <w:pPr>
        <w:rPr>
          <w:rFonts w:asciiTheme="minorHAnsi" w:hAnsiTheme="minorHAnsi"/>
          <w:sz w:val="22"/>
          <w:szCs w:val="22"/>
        </w:rPr>
      </w:pPr>
    </w:p>
    <w:p w14:paraId="78154BF4" w14:textId="05D5BB39" w:rsidR="00E879E9" w:rsidRDefault="00E879E9" w:rsidP="4E892F89">
      <w:pPr>
        <w:rPr>
          <w:rFonts w:asciiTheme="minorHAnsi" w:hAnsiTheme="minorHAnsi"/>
          <w:sz w:val="22"/>
          <w:szCs w:val="22"/>
        </w:rPr>
      </w:pPr>
      <w:r>
        <w:rPr>
          <w:rFonts w:asciiTheme="minorHAnsi" w:hAnsiTheme="minorHAnsi"/>
          <w:sz w:val="22"/>
          <w:szCs w:val="22"/>
        </w:rPr>
        <w:t>202211</w:t>
      </w:r>
      <w:r w:rsidR="00F66091">
        <w:rPr>
          <w:rFonts w:asciiTheme="minorHAnsi" w:hAnsiTheme="minorHAnsi"/>
          <w:sz w:val="22"/>
          <w:szCs w:val="22"/>
        </w:rPr>
        <w:t>1</w:t>
      </w:r>
      <w:ins w:id="1" w:author="Gilmore, Rick" w:date="2022-11-14T17:41:00Z">
        <w:r w:rsidR="00C53F31">
          <w:rPr>
            <w:rFonts w:asciiTheme="minorHAnsi" w:hAnsiTheme="minorHAnsi"/>
            <w:sz w:val="22"/>
            <w:szCs w:val="22"/>
          </w:rPr>
          <w:t>4</w:t>
        </w:r>
      </w:ins>
      <w:del w:id="2" w:author="Gilmore, Rick" w:date="2022-11-14T17:41:00Z">
        <w:r w:rsidR="00F66091" w:rsidDel="00C53F31">
          <w:rPr>
            <w:rFonts w:asciiTheme="minorHAnsi" w:hAnsiTheme="minorHAnsi"/>
            <w:sz w:val="22"/>
            <w:szCs w:val="22"/>
          </w:rPr>
          <w:delText>1</w:delText>
        </w:r>
      </w:del>
    </w:p>
    <w:p w14:paraId="492D48F3" w14:textId="77777777" w:rsidR="004A1A53" w:rsidRDefault="004A1A53" w:rsidP="00382B36">
      <w:pPr>
        <w:rPr>
          <w:rFonts w:asciiTheme="minorHAnsi" w:hAnsiTheme="minorHAnsi"/>
          <w:sz w:val="22"/>
          <w:szCs w:val="22"/>
        </w:rPr>
      </w:pPr>
    </w:p>
    <w:p w14:paraId="15B06EA6" w14:textId="77777777" w:rsidR="00597537" w:rsidRPr="00880566" w:rsidRDefault="00597537" w:rsidP="004026EB">
      <w:pPr>
        <w:rPr>
          <w:rFonts w:asciiTheme="minorHAnsi" w:hAnsiTheme="minorHAnsi"/>
          <w:b/>
          <w:color w:val="000000"/>
          <w:sz w:val="22"/>
          <w:szCs w:val="22"/>
        </w:rPr>
      </w:pPr>
      <w:r w:rsidRPr="00880566">
        <w:rPr>
          <w:rFonts w:asciiTheme="minorHAnsi" w:hAnsiTheme="minorHAnsi"/>
          <w:b/>
          <w:color w:val="000000"/>
          <w:sz w:val="22"/>
          <w:szCs w:val="22"/>
        </w:rPr>
        <w:t>Clinicaltrials.gov Registration #</w:t>
      </w:r>
      <w:r w:rsidR="004B0B5B" w:rsidRPr="00880566">
        <w:rPr>
          <w:rFonts w:asciiTheme="minorHAnsi" w:hAnsiTheme="minorHAnsi"/>
          <w:b/>
          <w:color w:val="000000"/>
          <w:sz w:val="22"/>
          <w:szCs w:val="22"/>
        </w:rPr>
        <w:t>:</w:t>
      </w:r>
    </w:p>
    <w:p w14:paraId="2C919AA4" w14:textId="77E42029" w:rsidR="004B0B5B" w:rsidRPr="00880566" w:rsidRDefault="004B0B5B" w:rsidP="004026E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r w:rsidRPr="00880566">
        <w:rPr>
          <w:rFonts w:asciiTheme="minorHAnsi" w:hAnsiTheme="minorHAnsi"/>
          <w:sz w:val="22"/>
          <w:szCs w:val="22"/>
        </w:rPr>
        <w:t xml:space="preserve">Provide the registration number </w:t>
      </w:r>
      <w:r w:rsidR="00D81B47" w:rsidRPr="00880566">
        <w:rPr>
          <w:rFonts w:asciiTheme="minorHAnsi" w:hAnsiTheme="minorHAnsi"/>
          <w:sz w:val="22"/>
          <w:szCs w:val="22"/>
        </w:rPr>
        <w:t>for</w:t>
      </w:r>
      <w:r w:rsidRPr="00880566">
        <w:rPr>
          <w:rFonts w:asciiTheme="minorHAnsi" w:hAnsiTheme="minorHAnsi"/>
          <w:sz w:val="22"/>
          <w:szCs w:val="22"/>
        </w:rPr>
        <w:t xml:space="preserve"> this study</w:t>
      </w:r>
      <w:r w:rsidR="00D81B47" w:rsidRPr="00880566">
        <w:rPr>
          <w:rFonts w:asciiTheme="minorHAnsi" w:hAnsiTheme="minorHAnsi"/>
          <w:sz w:val="22"/>
          <w:szCs w:val="22"/>
        </w:rPr>
        <w:t>, if applicable</w:t>
      </w:r>
      <w:r w:rsidRPr="00880566">
        <w:rPr>
          <w:rFonts w:asciiTheme="minorHAnsi" w:hAnsiTheme="minorHAnsi"/>
          <w:sz w:val="22"/>
          <w:szCs w:val="22"/>
        </w:rPr>
        <w:t>.</w:t>
      </w:r>
      <w:r w:rsidR="00FC4DA0">
        <w:rPr>
          <w:rFonts w:asciiTheme="minorHAnsi" w:hAnsiTheme="minorHAnsi"/>
          <w:sz w:val="22"/>
          <w:szCs w:val="22"/>
        </w:rPr>
        <w:t xml:space="preserve"> </w:t>
      </w:r>
      <w:r w:rsidR="00FC4DA0" w:rsidRPr="00FC4DA0">
        <w:rPr>
          <w:rFonts w:asciiTheme="minorHAnsi" w:hAnsiTheme="minorHAnsi"/>
          <w:sz w:val="22"/>
          <w:szCs w:val="22"/>
        </w:rPr>
        <w:t xml:space="preserve">See </w:t>
      </w:r>
      <w:r w:rsidR="00C01C74">
        <w:rPr>
          <w:rFonts w:asciiTheme="minorHAnsi" w:hAnsiTheme="minorHAnsi"/>
          <w:sz w:val="22"/>
          <w:szCs w:val="22"/>
        </w:rPr>
        <w:t>“</w:t>
      </w:r>
      <w:r w:rsidR="00FC4DA0" w:rsidRPr="00FC4DA0">
        <w:rPr>
          <w:rFonts w:asciiTheme="minorHAnsi" w:hAnsiTheme="minorHAnsi"/>
          <w:sz w:val="22"/>
          <w:szCs w:val="22"/>
        </w:rPr>
        <w:t>HRP-103</w:t>
      </w:r>
      <w:r w:rsidR="00C01C74">
        <w:rPr>
          <w:rFonts w:asciiTheme="minorHAnsi" w:hAnsiTheme="minorHAnsi"/>
          <w:sz w:val="22"/>
          <w:szCs w:val="22"/>
        </w:rPr>
        <w:t>-</w:t>
      </w:r>
      <w:r w:rsidR="00FC4DA0" w:rsidRPr="00FC4DA0">
        <w:rPr>
          <w:rFonts w:asciiTheme="minorHAnsi" w:hAnsiTheme="minorHAnsi"/>
          <w:sz w:val="22"/>
          <w:szCs w:val="22"/>
        </w:rPr>
        <w:t xml:space="preserve"> Investigator Manual</w:t>
      </w:r>
      <w:bookmarkStart w:id="3" w:name="_Hlk63694169"/>
      <w:r w:rsidR="00B65849">
        <w:rPr>
          <w:rFonts w:asciiTheme="minorHAnsi" w:hAnsiTheme="minorHAnsi"/>
          <w:sz w:val="22"/>
          <w:szCs w:val="22"/>
        </w:rPr>
        <w:t>”</w:t>
      </w:r>
      <w:r w:rsidR="00C01C74">
        <w:rPr>
          <w:rFonts w:asciiTheme="minorHAnsi" w:hAnsiTheme="minorHAnsi"/>
          <w:sz w:val="22"/>
          <w:szCs w:val="22"/>
        </w:rPr>
        <w:t>,</w:t>
      </w:r>
      <w:r w:rsidR="00B65849">
        <w:rPr>
          <w:rFonts w:asciiTheme="minorHAnsi" w:hAnsiTheme="minorHAnsi"/>
          <w:sz w:val="22"/>
          <w:szCs w:val="22"/>
        </w:rPr>
        <w:t xml:space="preserve"> under “ClinicalTrials.gov</w:t>
      </w:r>
      <w:bookmarkEnd w:id="3"/>
      <w:r w:rsidR="00C01C74">
        <w:rPr>
          <w:rFonts w:asciiTheme="minorHAnsi" w:hAnsiTheme="minorHAnsi"/>
          <w:sz w:val="22"/>
          <w:szCs w:val="22"/>
        </w:rPr>
        <w:t xml:space="preserve">” for more information. </w:t>
      </w:r>
    </w:p>
    <w:p w14:paraId="66ED744D" w14:textId="2B7C3FBA" w:rsidR="000677B3" w:rsidRDefault="000677B3" w:rsidP="004C376B">
      <w:pPr>
        <w:rPr>
          <w:rFonts w:asciiTheme="minorHAnsi" w:hAnsiTheme="minorHAnsi"/>
          <w:sz w:val="22"/>
          <w:szCs w:val="22"/>
        </w:rPr>
      </w:pPr>
    </w:p>
    <w:p w14:paraId="58A59F1B" w14:textId="4E40703C" w:rsidR="00E879E9" w:rsidRDefault="00E879E9" w:rsidP="004C376B">
      <w:pPr>
        <w:rPr>
          <w:rFonts w:asciiTheme="minorHAnsi" w:hAnsiTheme="minorHAnsi"/>
          <w:sz w:val="22"/>
          <w:szCs w:val="22"/>
        </w:rPr>
      </w:pPr>
      <w:r>
        <w:rPr>
          <w:rFonts w:asciiTheme="minorHAnsi" w:hAnsiTheme="minorHAnsi"/>
          <w:sz w:val="22"/>
          <w:szCs w:val="22"/>
        </w:rPr>
        <w:t>Not applicable.</w:t>
      </w:r>
    </w:p>
    <w:p w14:paraId="191E85FD" w14:textId="77777777" w:rsidR="00E879E9" w:rsidRPr="00880566" w:rsidRDefault="00E879E9" w:rsidP="004C376B">
      <w:pPr>
        <w:rPr>
          <w:rFonts w:asciiTheme="minorHAnsi" w:hAnsiTheme="minorHAnsi"/>
          <w:color w:val="000000"/>
          <w:sz w:val="22"/>
          <w:szCs w:val="22"/>
        </w:rPr>
      </w:pPr>
    </w:p>
    <w:p w14:paraId="3E93AA21" w14:textId="77777777" w:rsidR="00AC2C8E" w:rsidRPr="00880566" w:rsidRDefault="007B1669" w:rsidP="004C376B">
      <w:pPr>
        <w:rPr>
          <w:rFonts w:asciiTheme="minorHAnsi" w:hAnsiTheme="minorHAnsi"/>
          <w:b/>
          <w:color w:val="000000"/>
          <w:sz w:val="22"/>
          <w:szCs w:val="22"/>
          <w:u w:val="single"/>
        </w:rPr>
      </w:pPr>
      <w:r w:rsidRPr="00880566">
        <w:rPr>
          <w:rFonts w:asciiTheme="minorHAnsi" w:hAnsiTheme="minorHAnsi"/>
          <w:b/>
          <w:color w:val="000000"/>
          <w:sz w:val="22"/>
          <w:szCs w:val="22"/>
          <w:u w:val="single"/>
        </w:rPr>
        <w:t xml:space="preserve">Important </w:t>
      </w:r>
      <w:r w:rsidR="004C376B" w:rsidRPr="00880566">
        <w:rPr>
          <w:rFonts w:asciiTheme="minorHAnsi" w:hAnsiTheme="minorHAnsi"/>
          <w:b/>
          <w:color w:val="000000"/>
          <w:sz w:val="22"/>
          <w:szCs w:val="22"/>
          <w:u w:val="single"/>
        </w:rPr>
        <w:t xml:space="preserve">Instructions for </w:t>
      </w:r>
      <w:r w:rsidRPr="00880566">
        <w:rPr>
          <w:rFonts w:asciiTheme="minorHAnsi" w:hAnsiTheme="minorHAnsi"/>
          <w:b/>
          <w:color w:val="000000"/>
          <w:sz w:val="22"/>
          <w:szCs w:val="22"/>
          <w:u w:val="single"/>
        </w:rPr>
        <w:t>U</w:t>
      </w:r>
      <w:r w:rsidR="004C376B" w:rsidRPr="00880566">
        <w:rPr>
          <w:rFonts w:asciiTheme="minorHAnsi" w:hAnsiTheme="minorHAnsi"/>
          <w:b/>
          <w:color w:val="000000"/>
          <w:sz w:val="22"/>
          <w:szCs w:val="22"/>
          <w:u w:val="single"/>
        </w:rPr>
        <w:t xml:space="preserve">sing </w:t>
      </w:r>
      <w:r w:rsidRPr="00880566">
        <w:rPr>
          <w:rFonts w:asciiTheme="minorHAnsi" w:hAnsiTheme="minorHAnsi"/>
          <w:b/>
          <w:color w:val="000000"/>
          <w:sz w:val="22"/>
          <w:szCs w:val="22"/>
          <w:u w:val="single"/>
        </w:rPr>
        <w:t>T</w:t>
      </w:r>
      <w:r w:rsidR="004C376B" w:rsidRPr="00880566">
        <w:rPr>
          <w:rFonts w:asciiTheme="minorHAnsi" w:hAnsiTheme="minorHAnsi"/>
          <w:b/>
          <w:color w:val="000000"/>
          <w:sz w:val="22"/>
          <w:szCs w:val="22"/>
          <w:u w:val="single"/>
        </w:rPr>
        <w:t xml:space="preserve">his </w:t>
      </w:r>
      <w:r w:rsidRPr="00880566">
        <w:rPr>
          <w:rFonts w:asciiTheme="minorHAnsi" w:hAnsiTheme="minorHAnsi"/>
          <w:b/>
          <w:color w:val="000000"/>
          <w:sz w:val="22"/>
          <w:szCs w:val="22"/>
          <w:u w:val="single"/>
        </w:rPr>
        <w:t>P</w:t>
      </w:r>
      <w:r w:rsidR="004C376B" w:rsidRPr="00880566">
        <w:rPr>
          <w:rFonts w:asciiTheme="minorHAnsi" w:hAnsiTheme="minorHAnsi"/>
          <w:b/>
          <w:color w:val="000000"/>
          <w:sz w:val="22"/>
          <w:szCs w:val="22"/>
          <w:u w:val="single"/>
        </w:rPr>
        <w:t xml:space="preserve">rotocol </w:t>
      </w:r>
      <w:r w:rsidRPr="00880566">
        <w:rPr>
          <w:rFonts w:asciiTheme="minorHAnsi" w:hAnsiTheme="minorHAnsi"/>
          <w:b/>
          <w:color w:val="000000"/>
          <w:sz w:val="22"/>
          <w:szCs w:val="22"/>
          <w:u w:val="single"/>
        </w:rPr>
        <w:t>T</w:t>
      </w:r>
      <w:r w:rsidR="004C376B" w:rsidRPr="00880566">
        <w:rPr>
          <w:rFonts w:asciiTheme="minorHAnsi" w:hAnsiTheme="minorHAnsi"/>
          <w:b/>
          <w:color w:val="000000"/>
          <w:sz w:val="22"/>
          <w:szCs w:val="22"/>
          <w:u w:val="single"/>
        </w:rPr>
        <w:t>emplate:</w:t>
      </w:r>
    </w:p>
    <w:p w14:paraId="7446AA54" w14:textId="56015545" w:rsidR="008F7E5A" w:rsidRPr="0002203D" w:rsidRDefault="008F7E5A" w:rsidP="00880566">
      <w:pPr>
        <w:rPr>
          <w:rFonts w:asciiTheme="minorHAnsi" w:hAnsiTheme="minorHAnsi"/>
          <w:color w:val="000000"/>
          <w:sz w:val="22"/>
          <w:szCs w:val="22"/>
        </w:rPr>
      </w:pPr>
      <w:r w:rsidRPr="0002203D">
        <w:rPr>
          <w:rFonts w:asciiTheme="minorHAnsi" w:hAnsiTheme="minorHAnsi"/>
          <w:color w:val="000000"/>
          <w:sz w:val="22"/>
          <w:szCs w:val="22"/>
        </w:rPr>
        <w:t>This template is provided to help investigators prepare a protocol that includes the necessary information needed by the IRB to determine whether a study meets all applicable criteria for approval.</w:t>
      </w:r>
    </w:p>
    <w:p w14:paraId="25264B08" w14:textId="77777777" w:rsidR="008F7E5A" w:rsidRPr="00880566" w:rsidRDefault="008F7E5A" w:rsidP="00880566">
      <w:pPr>
        <w:rPr>
          <w:rFonts w:asciiTheme="minorHAnsi" w:hAnsiTheme="minorHAnsi"/>
          <w:color w:val="000000"/>
          <w:sz w:val="22"/>
          <w:szCs w:val="22"/>
        </w:rPr>
      </w:pPr>
    </w:p>
    <w:p w14:paraId="037FC8C1" w14:textId="6C4B4DA3" w:rsidR="002F322A" w:rsidRPr="0002203D" w:rsidRDefault="0050205A" w:rsidP="0065238D">
      <w:pPr>
        <w:numPr>
          <w:ilvl w:val="2"/>
          <w:numId w:val="3"/>
        </w:numPr>
        <w:tabs>
          <w:tab w:val="clear" w:pos="720"/>
          <w:tab w:val="num" w:pos="450"/>
        </w:tabs>
        <w:ind w:left="450" w:hanging="450"/>
        <w:rPr>
          <w:rFonts w:asciiTheme="minorHAnsi" w:hAnsiTheme="minorHAnsi"/>
          <w:b/>
          <w:color w:val="000000"/>
          <w:sz w:val="22"/>
          <w:szCs w:val="22"/>
        </w:rPr>
      </w:pPr>
      <w:r w:rsidRPr="00880566">
        <w:rPr>
          <w:rFonts w:asciiTheme="minorHAnsi" w:hAnsiTheme="minorHAnsi"/>
          <w:b/>
          <w:color w:val="000000"/>
          <w:sz w:val="22"/>
          <w:szCs w:val="22"/>
        </w:rPr>
        <w:t>GENERAL INSTRUCTIONS</w:t>
      </w:r>
      <w:r w:rsidR="004469AE" w:rsidRPr="004469AE">
        <w:rPr>
          <w:rStyle w:val="FootnoteReference"/>
          <w:b/>
          <w:sz w:val="22"/>
          <w:szCs w:val="22"/>
        </w:rPr>
        <w:footnoteReference w:id="2"/>
      </w:r>
      <w:r w:rsidRPr="00880566">
        <w:rPr>
          <w:rFonts w:asciiTheme="minorHAnsi" w:hAnsiTheme="minorHAnsi"/>
          <w:b/>
          <w:color w:val="000000"/>
          <w:sz w:val="22"/>
          <w:szCs w:val="22"/>
        </w:rPr>
        <w:t xml:space="preserve">: </w:t>
      </w:r>
      <w:r w:rsidRPr="0002203D">
        <w:rPr>
          <w:rFonts w:asciiTheme="minorHAnsi" w:hAnsiTheme="minorHAnsi"/>
          <w:b/>
          <w:color w:val="000000"/>
          <w:sz w:val="22"/>
          <w:szCs w:val="22"/>
        </w:rPr>
        <w:t xml:space="preserve"> </w:t>
      </w:r>
    </w:p>
    <w:p w14:paraId="53E21216" w14:textId="3AFFB039" w:rsidR="002F322A" w:rsidRPr="0002203D" w:rsidRDefault="0050205A" w:rsidP="00BA44E9">
      <w:pPr>
        <w:numPr>
          <w:ilvl w:val="3"/>
          <w:numId w:val="3"/>
        </w:numPr>
        <w:tabs>
          <w:tab w:val="clear" w:pos="1890"/>
          <w:tab w:val="num" w:pos="1440"/>
        </w:tabs>
        <w:ind w:left="1080" w:hanging="360"/>
        <w:rPr>
          <w:rFonts w:asciiTheme="minorHAnsi" w:hAnsiTheme="minorHAnsi"/>
          <w:b/>
          <w:color w:val="000000"/>
          <w:sz w:val="22"/>
          <w:szCs w:val="22"/>
        </w:rPr>
      </w:pPr>
      <w:bookmarkStart w:id="4" w:name="_Hlk117457373"/>
      <w:r w:rsidRPr="0002203D">
        <w:rPr>
          <w:rFonts w:asciiTheme="minorHAnsi" w:hAnsiTheme="minorHAnsi"/>
          <w:color w:val="000000"/>
          <w:sz w:val="22"/>
          <w:szCs w:val="22"/>
        </w:rPr>
        <w:t>Prior to completing this protocol, e</w:t>
      </w:r>
      <w:r w:rsidRPr="00880566">
        <w:rPr>
          <w:rFonts w:asciiTheme="minorHAnsi" w:hAnsiTheme="minorHAnsi"/>
          <w:color w:val="000000"/>
          <w:sz w:val="22"/>
          <w:szCs w:val="22"/>
        </w:rPr>
        <w:t>nsure that you are using the</w:t>
      </w:r>
      <w:r w:rsidRPr="0002203D">
        <w:rPr>
          <w:rFonts w:asciiTheme="minorHAnsi" w:hAnsiTheme="minorHAnsi"/>
          <w:color w:val="000000"/>
          <w:sz w:val="22"/>
          <w:szCs w:val="22"/>
        </w:rPr>
        <w:t xml:space="preserve"> most recent version by verifying the protocol template version date </w:t>
      </w:r>
      <w:r w:rsidR="00F53061">
        <w:rPr>
          <w:rFonts w:asciiTheme="minorHAnsi" w:hAnsiTheme="minorHAnsi"/>
          <w:color w:val="000000"/>
          <w:sz w:val="22"/>
          <w:szCs w:val="22"/>
        </w:rPr>
        <w:t xml:space="preserve">in the footer of this document </w:t>
      </w:r>
      <w:r w:rsidRPr="0002203D">
        <w:rPr>
          <w:rFonts w:asciiTheme="minorHAnsi" w:hAnsiTheme="minorHAnsi"/>
          <w:color w:val="000000"/>
          <w:sz w:val="22"/>
          <w:szCs w:val="22"/>
        </w:rPr>
        <w:t>with the current version provided in the CATS IRB Library.</w:t>
      </w:r>
    </w:p>
    <w:p w14:paraId="782B7BA5" w14:textId="77777777" w:rsidR="002F322A" w:rsidRPr="001B6783" w:rsidRDefault="0050205A" w:rsidP="00BA44E9">
      <w:pPr>
        <w:numPr>
          <w:ilvl w:val="3"/>
          <w:numId w:val="3"/>
        </w:numPr>
        <w:tabs>
          <w:tab w:val="clear" w:pos="1890"/>
          <w:tab w:val="num" w:pos="1440"/>
        </w:tabs>
        <w:ind w:left="1080" w:hanging="360"/>
        <w:rPr>
          <w:rFonts w:asciiTheme="minorHAnsi" w:hAnsiTheme="minorHAnsi"/>
          <w:b/>
          <w:color w:val="000000"/>
          <w:sz w:val="22"/>
          <w:szCs w:val="22"/>
        </w:rPr>
      </w:pPr>
      <w:r w:rsidRPr="0002203D">
        <w:rPr>
          <w:rFonts w:asciiTheme="minorHAnsi" w:hAnsiTheme="minorHAnsi"/>
          <w:color w:val="000000"/>
          <w:sz w:val="22"/>
          <w:szCs w:val="22"/>
        </w:rPr>
        <w:t>Do not change the protocol template version date located in the footer of this document.</w:t>
      </w:r>
    </w:p>
    <w:p w14:paraId="45C04338" w14:textId="61C0F62B" w:rsidR="007C79EE" w:rsidRPr="0002203D" w:rsidRDefault="007C79EE" w:rsidP="00BA44E9">
      <w:pPr>
        <w:numPr>
          <w:ilvl w:val="3"/>
          <w:numId w:val="3"/>
        </w:numPr>
        <w:tabs>
          <w:tab w:val="clear" w:pos="1890"/>
          <w:tab w:val="num" w:pos="1440"/>
        </w:tabs>
        <w:ind w:left="1080" w:hanging="360"/>
        <w:rPr>
          <w:rFonts w:asciiTheme="minorHAnsi" w:hAnsiTheme="minorHAnsi"/>
          <w:b/>
          <w:color w:val="000000"/>
          <w:sz w:val="22"/>
          <w:szCs w:val="22"/>
        </w:rPr>
      </w:pPr>
      <w:r>
        <w:rPr>
          <w:rFonts w:asciiTheme="minorHAnsi" w:hAnsiTheme="minorHAnsi"/>
          <w:color w:val="000000"/>
          <w:sz w:val="22"/>
          <w:szCs w:val="22"/>
        </w:rPr>
        <w:t>Some of the items may not be applicable to all types of research.  If an item is not applicable, please indicate as such</w:t>
      </w:r>
      <w:r w:rsidR="006D66DC">
        <w:rPr>
          <w:rFonts w:asciiTheme="minorHAnsi" w:hAnsiTheme="minorHAnsi"/>
          <w:color w:val="000000"/>
          <w:sz w:val="22"/>
          <w:szCs w:val="22"/>
        </w:rPr>
        <w:t xml:space="preserve"> or skip question(s) if indicated in any of the instructional text</w:t>
      </w:r>
      <w:r>
        <w:rPr>
          <w:rFonts w:asciiTheme="minorHAnsi" w:hAnsiTheme="minorHAnsi"/>
          <w:color w:val="000000"/>
          <w:sz w:val="22"/>
          <w:szCs w:val="22"/>
        </w:rPr>
        <w:t xml:space="preserve">. </w:t>
      </w:r>
    </w:p>
    <w:p w14:paraId="5043D792" w14:textId="731E1528" w:rsidR="008F7E5A" w:rsidRPr="00BA44E9" w:rsidRDefault="003A5FA6" w:rsidP="00BA44E9">
      <w:pPr>
        <w:numPr>
          <w:ilvl w:val="3"/>
          <w:numId w:val="3"/>
        </w:numPr>
        <w:tabs>
          <w:tab w:val="clear" w:pos="1890"/>
          <w:tab w:val="num" w:pos="1440"/>
        </w:tabs>
        <w:ind w:left="1080" w:hanging="360"/>
        <w:rPr>
          <w:rFonts w:asciiTheme="minorHAnsi" w:hAnsiTheme="minorHAnsi"/>
          <w:color w:val="000000"/>
          <w:sz w:val="22"/>
          <w:szCs w:val="22"/>
        </w:rPr>
      </w:pPr>
      <w:bookmarkStart w:id="5" w:name="_Hlk63694287"/>
      <w:r w:rsidRPr="0002203D">
        <w:rPr>
          <w:rFonts w:asciiTheme="minorHAnsi" w:hAnsiTheme="minorHAnsi"/>
          <w:b/>
          <w:color w:val="000000"/>
          <w:sz w:val="22"/>
          <w:szCs w:val="22"/>
        </w:rPr>
        <w:t>GRAY INSTRUCTION</w:t>
      </w:r>
      <w:r w:rsidR="008F7E5A" w:rsidRPr="0002203D">
        <w:rPr>
          <w:rFonts w:asciiTheme="minorHAnsi" w:hAnsiTheme="minorHAnsi"/>
          <w:b/>
          <w:color w:val="000000"/>
          <w:sz w:val="22"/>
          <w:szCs w:val="22"/>
        </w:rPr>
        <w:t>AL</w:t>
      </w:r>
      <w:r w:rsidRPr="0002203D">
        <w:rPr>
          <w:rFonts w:asciiTheme="minorHAnsi" w:hAnsiTheme="minorHAnsi"/>
          <w:b/>
          <w:color w:val="000000"/>
          <w:sz w:val="22"/>
          <w:szCs w:val="22"/>
        </w:rPr>
        <w:t xml:space="preserve"> BOXES: </w:t>
      </w:r>
      <w:r w:rsidR="008F7E5A" w:rsidRPr="00BA44E9">
        <w:rPr>
          <w:rFonts w:asciiTheme="minorHAnsi" w:hAnsiTheme="minorHAnsi"/>
          <w:color w:val="000000"/>
          <w:sz w:val="22"/>
          <w:szCs w:val="22"/>
        </w:rPr>
        <w:t xml:space="preserve">Type your protocol responses </w:t>
      </w:r>
      <w:r w:rsidR="008F7E5A" w:rsidRPr="00BA44E9">
        <w:rPr>
          <w:rFonts w:asciiTheme="minorHAnsi" w:hAnsiTheme="minorHAnsi"/>
          <w:color w:val="000000"/>
          <w:sz w:val="22"/>
          <w:szCs w:val="22"/>
          <w:u w:val="single"/>
        </w:rPr>
        <w:t>below</w:t>
      </w:r>
      <w:r w:rsidR="008F7E5A" w:rsidRPr="00BA44E9">
        <w:rPr>
          <w:rFonts w:asciiTheme="minorHAnsi" w:hAnsiTheme="minorHAnsi"/>
          <w:color w:val="000000"/>
          <w:sz w:val="22"/>
          <w:szCs w:val="22"/>
        </w:rPr>
        <w:t xml:space="preserve"> the gray instructional boxes of guidance language.  If the section or item is not applicable, indicate not applicable.</w:t>
      </w:r>
    </w:p>
    <w:p w14:paraId="2D94123F" w14:textId="1D87725C" w:rsidR="008F7E5A" w:rsidRPr="00BA44E9" w:rsidRDefault="008F7E5A" w:rsidP="00BA44E9">
      <w:pPr>
        <w:pStyle w:val="ListParagraph"/>
        <w:numPr>
          <w:ilvl w:val="0"/>
          <w:numId w:val="7"/>
        </w:numPr>
        <w:rPr>
          <w:rFonts w:asciiTheme="minorHAnsi" w:hAnsiTheme="minorHAnsi"/>
          <w:b/>
          <w:bCs/>
          <w:color w:val="000000"/>
          <w:sz w:val="22"/>
          <w:szCs w:val="22"/>
        </w:rPr>
      </w:pPr>
      <w:bookmarkStart w:id="6" w:name="_Hlk117457280"/>
      <w:bookmarkStart w:id="7" w:name="_Hlk117457251"/>
      <w:r w:rsidRPr="50383358">
        <w:rPr>
          <w:rFonts w:asciiTheme="minorHAnsi" w:hAnsiTheme="minorHAnsi"/>
          <w:b/>
          <w:bCs/>
          <w:color w:val="000000" w:themeColor="text1"/>
          <w:sz w:val="22"/>
          <w:szCs w:val="22"/>
        </w:rPr>
        <w:t>Do NOT delete the instructional boxes from the final version of the protocol.</w:t>
      </w:r>
    </w:p>
    <w:bookmarkEnd w:id="5"/>
    <w:p w14:paraId="7DAA5BB9" w14:textId="2C20738A" w:rsidR="0AAEFE98" w:rsidRPr="00704BC8" w:rsidRDefault="0AAEFE98" w:rsidP="50383358">
      <w:pPr>
        <w:pStyle w:val="ListParagraph"/>
        <w:numPr>
          <w:ilvl w:val="0"/>
          <w:numId w:val="13"/>
        </w:numPr>
        <w:ind w:left="1080"/>
        <w:rPr>
          <w:rFonts w:ascii="Calibri" w:eastAsia="Calibri" w:hAnsi="Calibri" w:cs="Calibri"/>
          <w:sz w:val="22"/>
          <w:szCs w:val="22"/>
        </w:rPr>
      </w:pPr>
      <w:r w:rsidRPr="00704BC8">
        <w:rPr>
          <w:rFonts w:ascii="Calibri" w:eastAsia="Calibri" w:hAnsi="Calibri" w:cs="Calibri"/>
          <w:sz w:val="22"/>
          <w:szCs w:val="22"/>
        </w:rPr>
        <w:t>The protocol should be written in lay language</w:t>
      </w:r>
      <w:r w:rsidRPr="50383358">
        <w:rPr>
          <w:rFonts w:ascii="Calibri" w:eastAsia="Calibri" w:hAnsi="Calibri" w:cs="Calibri"/>
          <w:sz w:val="22"/>
          <w:szCs w:val="22"/>
        </w:rPr>
        <w:t xml:space="preserve">. </w:t>
      </w:r>
      <w:r w:rsidR="346B1EE6" w:rsidRPr="50383358">
        <w:rPr>
          <w:rFonts w:ascii="Calibri" w:eastAsia="Calibri" w:hAnsi="Calibri" w:cs="Calibri"/>
          <w:sz w:val="22"/>
          <w:szCs w:val="22"/>
        </w:rPr>
        <w:t xml:space="preserve">Do </w:t>
      </w:r>
      <w:r w:rsidR="346B1EE6" w:rsidRPr="00704BC8">
        <w:rPr>
          <w:rFonts w:ascii="Calibri" w:eastAsia="Calibri" w:hAnsi="Calibri" w:cs="Calibri"/>
          <w:b/>
          <w:sz w:val="22"/>
          <w:szCs w:val="22"/>
        </w:rPr>
        <w:t>NOT</w:t>
      </w:r>
      <w:r w:rsidR="346B1EE6" w:rsidRPr="50383358">
        <w:rPr>
          <w:rFonts w:ascii="Calibri" w:eastAsia="Calibri" w:hAnsi="Calibri" w:cs="Calibri"/>
          <w:sz w:val="22"/>
          <w:szCs w:val="22"/>
        </w:rPr>
        <w:t xml:space="preserve"> copy and paste grant proposal </w:t>
      </w:r>
      <w:r w:rsidR="4D42D2AF" w:rsidRPr="50383358">
        <w:rPr>
          <w:rFonts w:ascii="Calibri" w:eastAsia="Calibri" w:hAnsi="Calibri" w:cs="Calibri"/>
          <w:sz w:val="22"/>
          <w:szCs w:val="22"/>
        </w:rPr>
        <w:t xml:space="preserve">information </w:t>
      </w:r>
      <w:r w:rsidR="346B1EE6" w:rsidRPr="50383358">
        <w:rPr>
          <w:rFonts w:ascii="Calibri" w:eastAsia="Calibri" w:hAnsi="Calibri" w:cs="Calibri"/>
          <w:sz w:val="22"/>
          <w:szCs w:val="22"/>
        </w:rPr>
        <w:t>into the protocol.</w:t>
      </w:r>
      <w:bookmarkEnd w:id="6"/>
    </w:p>
    <w:bookmarkEnd w:id="7"/>
    <w:p w14:paraId="71B74371" w14:textId="427E5D87" w:rsidR="008F7E5A" w:rsidRPr="00F53061" w:rsidRDefault="005F5D1E" w:rsidP="00BA44E9">
      <w:pPr>
        <w:pStyle w:val="ListParagraph"/>
        <w:numPr>
          <w:ilvl w:val="0"/>
          <w:numId w:val="13"/>
        </w:numPr>
        <w:ind w:left="1080"/>
      </w:pPr>
      <w:r w:rsidRPr="001B6783">
        <w:rPr>
          <w:rFonts w:asciiTheme="minorHAnsi" w:hAnsiTheme="minorHAnsi"/>
          <w:color w:val="000000"/>
          <w:sz w:val="22"/>
          <w:szCs w:val="22"/>
        </w:rPr>
        <w:lastRenderedPageBreak/>
        <w:t>Add the completed protocol template to your study in CATS IRB (</w:t>
      </w:r>
      <w:hyperlink r:id="rId13" w:history="1">
        <w:r w:rsidRPr="00E408D3">
          <w:rPr>
            <w:rStyle w:val="Hyperlink"/>
            <w:rFonts w:asciiTheme="minorHAnsi" w:hAnsiTheme="minorHAnsi"/>
            <w:sz w:val="22"/>
            <w:szCs w:val="22"/>
          </w:rPr>
          <w:t>http://irb.psu.edu</w:t>
        </w:r>
      </w:hyperlink>
      <w:r w:rsidRPr="001B6783">
        <w:rPr>
          <w:rFonts w:asciiTheme="minorHAnsi" w:hAnsiTheme="minorHAnsi"/>
          <w:color w:val="000000"/>
          <w:sz w:val="22"/>
          <w:szCs w:val="22"/>
        </w:rPr>
        <w:t xml:space="preserve">) </w:t>
      </w:r>
      <w:r w:rsidRPr="001B6783">
        <w:rPr>
          <w:rFonts w:asciiTheme="minorHAnsi" w:hAnsiTheme="minorHAnsi"/>
          <w:sz w:val="22"/>
          <w:szCs w:val="22"/>
        </w:rPr>
        <w:t>on</w:t>
      </w:r>
      <w:r w:rsidRPr="001B6783">
        <w:rPr>
          <w:rFonts w:asciiTheme="minorHAnsi" w:hAnsiTheme="minorHAnsi"/>
          <w:color w:val="000000"/>
          <w:sz w:val="22"/>
          <w:szCs w:val="22"/>
        </w:rPr>
        <w:t xml:space="preserve"> the “Basic Information” page.  </w:t>
      </w:r>
    </w:p>
    <w:p w14:paraId="530A4EFE" w14:textId="77777777" w:rsidR="000E0700" w:rsidRPr="00BA44E9" w:rsidRDefault="000E0700" w:rsidP="00BA44E9">
      <w:pPr>
        <w:ind w:left="450"/>
        <w:rPr>
          <w:rFonts w:asciiTheme="minorHAnsi" w:hAnsiTheme="minorHAnsi"/>
          <w:color w:val="000000"/>
          <w:sz w:val="22"/>
          <w:szCs w:val="22"/>
        </w:rPr>
      </w:pPr>
    </w:p>
    <w:bookmarkEnd w:id="4"/>
    <w:p w14:paraId="75F0310C" w14:textId="0F6FE755" w:rsidR="00337830" w:rsidRPr="0002203D" w:rsidRDefault="00337830" w:rsidP="0065238D">
      <w:pPr>
        <w:numPr>
          <w:ilvl w:val="2"/>
          <w:numId w:val="3"/>
        </w:numPr>
        <w:tabs>
          <w:tab w:val="clear" w:pos="720"/>
          <w:tab w:val="num" w:pos="450"/>
        </w:tabs>
        <w:ind w:left="450" w:hanging="450"/>
        <w:rPr>
          <w:rFonts w:asciiTheme="minorHAnsi" w:hAnsiTheme="minorHAnsi"/>
          <w:color w:val="000000"/>
          <w:sz w:val="22"/>
          <w:szCs w:val="22"/>
        </w:rPr>
      </w:pPr>
      <w:r w:rsidRPr="0002203D">
        <w:rPr>
          <w:rFonts w:asciiTheme="minorHAnsi" w:hAnsiTheme="minorHAnsi"/>
          <w:b/>
          <w:sz w:val="22"/>
          <w:szCs w:val="22"/>
        </w:rPr>
        <w:t>CATS IRB LIBRARY:</w:t>
      </w:r>
      <w:r w:rsidRPr="0002203D">
        <w:rPr>
          <w:rFonts w:asciiTheme="minorHAnsi" w:hAnsiTheme="minorHAnsi"/>
          <w:sz w:val="22"/>
          <w:szCs w:val="22"/>
        </w:rPr>
        <w:t xml:space="preserve"> </w:t>
      </w:r>
    </w:p>
    <w:p w14:paraId="1A96A0C2" w14:textId="2A72C1E4" w:rsidR="00337830" w:rsidRPr="0002203D" w:rsidRDefault="00337830" w:rsidP="0065238D">
      <w:pPr>
        <w:pStyle w:val="ListParagraph"/>
        <w:numPr>
          <w:ilvl w:val="0"/>
          <w:numId w:val="8"/>
        </w:numPr>
        <w:rPr>
          <w:rFonts w:asciiTheme="minorHAnsi" w:hAnsiTheme="minorHAnsi"/>
          <w:color w:val="000000"/>
          <w:sz w:val="22"/>
          <w:szCs w:val="22"/>
        </w:rPr>
      </w:pPr>
      <w:r w:rsidRPr="0002203D">
        <w:rPr>
          <w:rFonts w:asciiTheme="minorHAnsi" w:hAnsiTheme="minorHAnsi"/>
          <w:sz w:val="22"/>
          <w:szCs w:val="22"/>
        </w:rPr>
        <w:t>Documents referenced in this protocol template (e.g.</w:t>
      </w:r>
      <w:r w:rsidR="00071AC1">
        <w:rPr>
          <w:rFonts w:asciiTheme="minorHAnsi" w:hAnsiTheme="minorHAnsi"/>
          <w:sz w:val="22"/>
          <w:szCs w:val="22"/>
        </w:rPr>
        <w:t>,</w:t>
      </w:r>
      <w:r w:rsidRPr="0002203D">
        <w:rPr>
          <w:rFonts w:asciiTheme="minorHAnsi" w:hAnsiTheme="minorHAnsi"/>
          <w:sz w:val="22"/>
          <w:szCs w:val="22"/>
        </w:rPr>
        <w:t xml:space="preserve"> SOP’s, Worksheets, Checklists, and Templates) can be accessed by clicking the </w:t>
      </w:r>
      <w:proofErr w:type="gramStart"/>
      <w:r w:rsidRPr="0002203D">
        <w:rPr>
          <w:rFonts w:asciiTheme="minorHAnsi" w:hAnsiTheme="minorHAnsi"/>
          <w:sz w:val="22"/>
          <w:szCs w:val="22"/>
        </w:rPr>
        <w:t>Library</w:t>
      </w:r>
      <w:proofErr w:type="gramEnd"/>
      <w:r w:rsidRPr="0002203D">
        <w:rPr>
          <w:rFonts w:asciiTheme="minorHAnsi" w:hAnsiTheme="minorHAnsi"/>
          <w:sz w:val="22"/>
          <w:szCs w:val="22"/>
        </w:rPr>
        <w:t xml:space="preserve"> link in CATS IRB (</w:t>
      </w:r>
      <w:hyperlink r:id="rId14" w:history="1">
        <w:r w:rsidRPr="0002203D">
          <w:rPr>
            <w:rStyle w:val="Hyperlink"/>
            <w:rFonts w:asciiTheme="minorHAnsi" w:hAnsiTheme="minorHAnsi"/>
            <w:sz w:val="22"/>
            <w:szCs w:val="22"/>
          </w:rPr>
          <w:t>http://irb.psu.edu</w:t>
        </w:r>
      </w:hyperlink>
      <w:r w:rsidRPr="0002203D">
        <w:rPr>
          <w:rFonts w:asciiTheme="minorHAnsi" w:hAnsiTheme="minorHAnsi"/>
          <w:sz w:val="22"/>
          <w:szCs w:val="22"/>
        </w:rPr>
        <w:t>).</w:t>
      </w:r>
    </w:p>
    <w:p w14:paraId="6BBE131D" w14:textId="77777777" w:rsidR="00337830" w:rsidRPr="0002203D" w:rsidRDefault="00337830" w:rsidP="00880566">
      <w:pPr>
        <w:pStyle w:val="ListParagraph"/>
        <w:ind w:left="1170"/>
        <w:rPr>
          <w:rFonts w:asciiTheme="minorHAnsi" w:hAnsiTheme="minorHAnsi"/>
          <w:color w:val="000000"/>
          <w:sz w:val="22"/>
          <w:szCs w:val="22"/>
        </w:rPr>
      </w:pPr>
    </w:p>
    <w:p w14:paraId="12CA8CCA" w14:textId="492C1EAE" w:rsidR="003A5FA6" w:rsidRPr="0002203D" w:rsidRDefault="003A5FA6" w:rsidP="0065238D">
      <w:pPr>
        <w:numPr>
          <w:ilvl w:val="2"/>
          <w:numId w:val="3"/>
        </w:numPr>
        <w:tabs>
          <w:tab w:val="clear" w:pos="720"/>
          <w:tab w:val="num" w:pos="450"/>
        </w:tabs>
        <w:ind w:left="450" w:hanging="450"/>
        <w:rPr>
          <w:rFonts w:asciiTheme="minorHAnsi" w:hAnsiTheme="minorHAnsi"/>
          <w:color w:val="000000"/>
          <w:sz w:val="22"/>
          <w:szCs w:val="22"/>
        </w:rPr>
      </w:pPr>
      <w:r w:rsidRPr="0002203D">
        <w:rPr>
          <w:rFonts w:asciiTheme="minorHAnsi" w:hAnsiTheme="minorHAnsi"/>
          <w:b/>
          <w:color w:val="000000"/>
          <w:sz w:val="22"/>
          <w:szCs w:val="22"/>
        </w:rPr>
        <w:t xml:space="preserve">PROTOCOL </w:t>
      </w:r>
      <w:r w:rsidR="00EE4E99">
        <w:rPr>
          <w:rFonts w:asciiTheme="minorHAnsi" w:hAnsiTheme="minorHAnsi"/>
          <w:b/>
          <w:color w:val="000000"/>
          <w:sz w:val="22"/>
          <w:szCs w:val="22"/>
        </w:rPr>
        <w:t>REVISIONS</w:t>
      </w:r>
      <w:r w:rsidRPr="0002203D">
        <w:rPr>
          <w:rFonts w:asciiTheme="minorHAnsi" w:hAnsiTheme="minorHAnsi"/>
          <w:b/>
          <w:color w:val="000000"/>
          <w:sz w:val="22"/>
          <w:szCs w:val="22"/>
        </w:rPr>
        <w:t>:</w:t>
      </w:r>
      <w:r w:rsidRPr="0002203D">
        <w:rPr>
          <w:rFonts w:asciiTheme="minorHAnsi" w:hAnsiTheme="minorHAnsi"/>
          <w:color w:val="000000"/>
          <w:sz w:val="22"/>
          <w:szCs w:val="22"/>
        </w:rPr>
        <w:t xml:space="preserve"> </w:t>
      </w:r>
    </w:p>
    <w:p w14:paraId="1E328F9D" w14:textId="73FF63D9" w:rsidR="008F7E5A" w:rsidRDefault="008F7E5A" w:rsidP="0065238D">
      <w:pPr>
        <w:numPr>
          <w:ilvl w:val="0"/>
          <w:numId w:val="6"/>
        </w:numPr>
        <w:rPr>
          <w:rFonts w:asciiTheme="minorHAnsi" w:hAnsiTheme="minorHAnsi"/>
          <w:color w:val="000000"/>
          <w:sz w:val="22"/>
          <w:szCs w:val="22"/>
        </w:rPr>
      </w:pPr>
      <w:r w:rsidRPr="0002203D">
        <w:rPr>
          <w:rFonts w:asciiTheme="minorHAnsi" w:hAnsiTheme="minorHAnsi"/>
          <w:color w:val="000000"/>
          <w:sz w:val="22"/>
          <w:szCs w:val="22"/>
        </w:rPr>
        <w:t xml:space="preserve">When making revisions to this protocol as requested by the IRB, please follow the instructions outlined in the </w:t>
      </w:r>
      <w:r w:rsidR="007E5E6D">
        <w:rPr>
          <w:rFonts w:asciiTheme="minorHAnsi" w:hAnsiTheme="minorHAnsi"/>
          <w:color w:val="000000"/>
          <w:sz w:val="22"/>
          <w:szCs w:val="22"/>
        </w:rPr>
        <w:t>guides</w:t>
      </w:r>
      <w:r w:rsidRPr="0002203D">
        <w:rPr>
          <w:rFonts w:asciiTheme="minorHAnsi" w:hAnsiTheme="minorHAnsi"/>
          <w:color w:val="000000"/>
          <w:sz w:val="22"/>
          <w:szCs w:val="22"/>
        </w:rPr>
        <w:t xml:space="preserve"> </w:t>
      </w:r>
      <w:r w:rsidRPr="00880566">
        <w:rPr>
          <w:rFonts w:asciiTheme="minorHAnsi" w:hAnsiTheme="minorHAnsi"/>
          <w:color w:val="000000"/>
          <w:sz w:val="22"/>
          <w:szCs w:val="22"/>
        </w:rPr>
        <w:t xml:space="preserve">available in the Help Center in CATS IRB </w:t>
      </w:r>
      <w:r w:rsidRPr="0002203D">
        <w:rPr>
          <w:rFonts w:asciiTheme="minorHAnsi" w:hAnsiTheme="minorHAnsi"/>
          <w:color w:val="000000"/>
          <w:sz w:val="22"/>
          <w:szCs w:val="22"/>
        </w:rPr>
        <w:t>(</w:t>
      </w:r>
      <w:hyperlink r:id="rId15" w:history="1">
        <w:r w:rsidRPr="0002203D">
          <w:rPr>
            <w:rStyle w:val="Hyperlink"/>
            <w:rFonts w:asciiTheme="minorHAnsi" w:hAnsiTheme="minorHAnsi"/>
            <w:sz w:val="22"/>
            <w:szCs w:val="22"/>
          </w:rPr>
          <w:t>http://irb.psu.edu</w:t>
        </w:r>
      </w:hyperlink>
      <w:r w:rsidRPr="0002203D">
        <w:rPr>
          <w:rFonts w:asciiTheme="minorHAnsi" w:hAnsiTheme="minorHAnsi"/>
          <w:color w:val="000000"/>
          <w:sz w:val="22"/>
          <w:szCs w:val="22"/>
        </w:rPr>
        <w:t xml:space="preserve">) for using track changes. </w:t>
      </w:r>
    </w:p>
    <w:p w14:paraId="752134F4" w14:textId="07369E22" w:rsidR="00E408D3" w:rsidRDefault="00E408D3" w:rsidP="0065238D">
      <w:pPr>
        <w:numPr>
          <w:ilvl w:val="0"/>
          <w:numId w:val="6"/>
        </w:numPr>
        <w:rPr>
          <w:rFonts w:asciiTheme="minorHAnsi" w:hAnsiTheme="minorHAnsi"/>
          <w:color w:val="000000"/>
          <w:sz w:val="22"/>
          <w:szCs w:val="22"/>
        </w:rPr>
      </w:pPr>
      <w:r>
        <w:rPr>
          <w:rFonts w:asciiTheme="minorHAnsi" w:hAnsiTheme="minorHAnsi"/>
          <w:color w:val="000000"/>
          <w:sz w:val="22"/>
          <w:szCs w:val="22"/>
        </w:rPr>
        <w:t>Update the Version Date on page 1</w:t>
      </w:r>
      <w:r w:rsidR="007C79EE">
        <w:rPr>
          <w:rFonts w:asciiTheme="minorHAnsi" w:hAnsiTheme="minorHAnsi"/>
          <w:color w:val="000000"/>
          <w:sz w:val="22"/>
          <w:szCs w:val="22"/>
        </w:rPr>
        <w:t xml:space="preserve"> </w:t>
      </w:r>
      <w:bookmarkStart w:id="8" w:name="_Hlk65250716"/>
      <w:r w:rsidR="00C17CDD">
        <w:rPr>
          <w:rFonts w:asciiTheme="minorHAnsi" w:hAnsiTheme="minorHAnsi"/>
          <w:sz w:val="22"/>
          <w:szCs w:val="22"/>
        </w:rPr>
        <w:t>each time this document is submitted to the IRB office with revisions</w:t>
      </w:r>
      <w:bookmarkEnd w:id="8"/>
      <w:r>
        <w:rPr>
          <w:rFonts w:asciiTheme="minorHAnsi" w:hAnsiTheme="minorHAnsi"/>
          <w:color w:val="000000"/>
          <w:sz w:val="22"/>
          <w:szCs w:val="22"/>
        </w:rPr>
        <w:t>.</w:t>
      </w:r>
    </w:p>
    <w:p w14:paraId="0AEB365E" w14:textId="77777777" w:rsidR="000E0700" w:rsidRDefault="000E0700" w:rsidP="004D0D5F">
      <w:pPr>
        <w:rPr>
          <w:rFonts w:asciiTheme="minorHAnsi" w:hAnsiTheme="minorHAnsi"/>
          <w:b/>
          <w:color w:val="000000"/>
          <w:sz w:val="22"/>
          <w:szCs w:val="22"/>
        </w:rPr>
      </w:pPr>
    </w:p>
    <w:p w14:paraId="5B570B3B" w14:textId="4D853912" w:rsidR="004D0D5F" w:rsidRDefault="004D0D5F" w:rsidP="004D0D5F">
      <w:pPr>
        <w:rPr>
          <w:rFonts w:asciiTheme="minorHAnsi" w:hAnsiTheme="minorHAnsi"/>
          <w:b/>
          <w:color w:val="000000"/>
          <w:sz w:val="22"/>
          <w:szCs w:val="22"/>
        </w:rPr>
      </w:pPr>
      <w:bookmarkStart w:id="9" w:name="_Hlk63694317"/>
      <w:r w:rsidRPr="00880566">
        <w:rPr>
          <w:rFonts w:asciiTheme="minorHAnsi" w:hAnsiTheme="minorHAnsi"/>
          <w:b/>
          <w:color w:val="000000"/>
          <w:sz w:val="22"/>
          <w:szCs w:val="22"/>
        </w:rPr>
        <w:t>If you need help…</w:t>
      </w:r>
    </w:p>
    <w:bookmarkEnd w:id="9"/>
    <w:p w14:paraId="5D1C458D" w14:textId="77777777" w:rsidR="004D0D5F" w:rsidRDefault="004D0D5F" w:rsidP="004D0D5F">
      <w:pPr>
        <w:rPr>
          <w:rFonts w:asciiTheme="minorHAnsi" w:hAnsiTheme="minorHAnsi"/>
          <w:b/>
          <w:color w:val="000000"/>
          <w:sz w:val="22"/>
          <w:szCs w:val="22"/>
        </w:rPr>
      </w:pPr>
    </w:p>
    <w:p w14:paraId="4C30DE08" w14:textId="3556C6FA" w:rsidR="004D0D5F" w:rsidRDefault="004D0D5F" w:rsidP="004D0D5F">
      <w:pPr>
        <w:rPr>
          <w:rFonts w:asciiTheme="minorHAnsi" w:hAnsiTheme="minorHAnsi"/>
          <w:b/>
          <w:color w:val="000000"/>
          <w:sz w:val="22"/>
          <w:szCs w:val="22"/>
        </w:rPr>
      </w:pPr>
      <w:bookmarkStart w:id="10" w:name="_Hlk65239322"/>
      <w:bookmarkStart w:id="11" w:name="_Hlk63694309"/>
      <w:r>
        <w:rPr>
          <w:rFonts w:asciiTheme="minorHAnsi" w:hAnsiTheme="minorHAnsi"/>
          <w:b/>
          <w:color w:val="000000"/>
          <w:sz w:val="22"/>
          <w:szCs w:val="22"/>
        </w:rPr>
        <w:t xml:space="preserve">All locations: </w:t>
      </w:r>
    </w:p>
    <w:p w14:paraId="09C2C8B4" w14:textId="77777777" w:rsidR="004D0D5F" w:rsidRDefault="004D0D5F" w:rsidP="004D0D5F">
      <w:pPr>
        <w:rPr>
          <w:rFonts w:asciiTheme="minorHAnsi" w:hAnsiTheme="minorHAnsi"/>
          <w:color w:val="000000"/>
          <w:sz w:val="22"/>
          <w:szCs w:val="22"/>
        </w:rPr>
      </w:pPr>
      <w:r>
        <w:rPr>
          <w:rFonts w:asciiTheme="minorHAnsi" w:hAnsiTheme="minorHAnsi"/>
          <w:b/>
          <w:color w:val="000000"/>
          <w:sz w:val="22"/>
          <w:szCs w:val="22"/>
        </w:rPr>
        <w:t>Human Research Protection Program</w:t>
      </w:r>
    </w:p>
    <w:p w14:paraId="109A552B" w14:textId="77777777" w:rsidR="004D0D5F" w:rsidRDefault="004D0D5F" w:rsidP="004D0D5F">
      <w:pPr>
        <w:rPr>
          <w:rFonts w:asciiTheme="minorHAnsi" w:hAnsiTheme="minorHAnsi"/>
          <w:color w:val="000000"/>
          <w:sz w:val="22"/>
          <w:szCs w:val="22"/>
        </w:rPr>
      </w:pPr>
      <w:r>
        <w:rPr>
          <w:rFonts w:asciiTheme="minorHAnsi" w:hAnsiTheme="minorHAnsi"/>
          <w:color w:val="000000"/>
          <w:sz w:val="22"/>
          <w:szCs w:val="22"/>
        </w:rPr>
        <w:t>Office for Research Protections</w:t>
      </w:r>
    </w:p>
    <w:p w14:paraId="0BC219CE" w14:textId="7E2C5371" w:rsidR="004D0D5F" w:rsidRDefault="001706B1" w:rsidP="004D0D5F">
      <w:pPr>
        <w:rPr>
          <w:rStyle w:val="Hyperlink"/>
          <w:rFonts w:asciiTheme="minorHAnsi" w:hAnsiTheme="minorHAnsi"/>
          <w:sz w:val="22"/>
          <w:szCs w:val="22"/>
        </w:rPr>
      </w:pPr>
      <w:r w:rsidRPr="72229EBC">
        <w:rPr>
          <w:rFonts w:asciiTheme="minorHAnsi" w:hAnsiTheme="minorHAnsi"/>
          <w:color w:val="000000" w:themeColor="text1"/>
          <w:sz w:val="22"/>
          <w:szCs w:val="22"/>
        </w:rPr>
        <w:t>101 Technology Center</w:t>
      </w:r>
      <w:r w:rsidR="004D0D5F" w:rsidRPr="00880566">
        <w:rPr>
          <w:rFonts w:asciiTheme="minorHAnsi" w:hAnsiTheme="minorHAnsi"/>
          <w:color w:val="000000"/>
          <w:sz w:val="22"/>
          <w:szCs w:val="22"/>
        </w:rPr>
        <w:br/>
        <w:t>University Park, PA 16802-7014</w:t>
      </w:r>
      <w:r w:rsidR="004D0D5F" w:rsidRPr="00880566">
        <w:rPr>
          <w:rFonts w:asciiTheme="minorHAnsi" w:hAnsiTheme="minorHAnsi"/>
          <w:color w:val="000000"/>
          <w:sz w:val="22"/>
          <w:szCs w:val="22"/>
        </w:rPr>
        <w:br/>
        <w:t>Phone: 814-865-1775</w:t>
      </w:r>
      <w:r w:rsidR="004D0D5F" w:rsidRPr="00880566">
        <w:rPr>
          <w:rFonts w:asciiTheme="minorHAnsi" w:hAnsiTheme="minorHAnsi"/>
          <w:color w:val="000000"/>
          <w:sz w:val="22"/>
          <w:szCs w:val="22"/>
        </w:rPr>
        <w:br/>
        <w:t>Fax: 814-863-8699</w:t>
      </w:r>
      <w:r w:rsidR="004D0D5F" w:rsidRPr="00880566">
        <w:rPr>
          <w:rFonts w:asciiTheme="minorHAnsi" w:hAnsiTheme="minorHAnsi"/>
          <w:color w:val="808080"/>
          <w:sz w:val="22"/>
          <w:szCs w:val="22"/>
        </w:rPr>
        <w:br/>
      </w:r>
      <w:r w:rsidR="004D0D5F" w:rsidRPr="00880566">
        <w:rPr>
          <w:rFonts w:asciiTheme="minorHAnsi" w:hAnsiTheme="minorHAnsi"/>
          <w:color w:val="000000"/>
          <w:sz w:val="22"/>
          <w:szCs w:val="22"/>
        </w:rPr>
        <w:t>Email:</w:t>
      </w:r>
      <w:r w:rsidR="004D0D5F" w:rsidRPr="00880566">
        <w:rPr>
          <w:rFonts w:asciiTheme="minorHAnsi" w:hAnsiTheme="minorHAnsi"/>
          <w:color w:val="808080"/>
          <w:sz w:val="22"/>
          <w:szCs w:val="22"/>
        </w:rPr>
        <w:t xml:space="preserve"> </w:t>
      </w:r>
      <w:hyperlink r:id="rId16" w:history="1">
        <w:r w:rsidR="004D0D5F" w:rsidRPr="00880566">
          <w:rPr>
            <w:rStyle w:val="Hyperlink"/>
            <w:rFonts w:asciiTheme="minorHAnsi" w:hAnsiTheme="minorHAnsi"/>
            <w:sz w:val="22"/>
            <w:szCs w:val="22"/>
          </w:rPr>
          <w:t>irb-orp@psu.edu</w:t>
        </w:r>
      </w:hyperlink>
    </w:p>
    <w:p w14:paraId="133B8603" w14:textId="1DCB560B" w:rsidR="004D0D5F" w:rsidRPr="0002203D" w:rsidRDefault="00000000" w:rsidP="00BA44E9">
      <w:pPr>
        <w:rPr>
          <w:rFonts w:asciiTheme="minorHAnsi" w:hAnsiTheme="minorHAnsi"/>
          <w:color w:val="000000"/>
          <w:sz w:val="22"/>
          <w:szCs w:val="22"/>
        </w:rPr>
      </w:pPr>
      <w:hyperlink r:id="rId17" w:history="1">
        <w:r w:rsidR="004D0D5F" w:rsidRPr="005136BE">
          <w:rPr>
            <w:rStyle w:val="Hyperlink"/>
            <w:rFonts w:asciiTheme="minorHAnsi" w:hAnsiTheme="minorHAnsi"/>
            <w:b/>
            <w:sz w:val="22"/>
            <w:szCs w:val="22"/>
          </w:rPr>
          <w:t>https://www.research.psu.edu/irb</w:t>
        </w:r>
      </w:hyperlink>
    </w:p>
    <w:p w14:paraId="72DC1344" w14:textId="77777777" w:rsidR="00C51FC5" w:rsidRDefault="00C51FC5">
      <w:pPr>
        <w:rPr>
          <w:rFonts w:asciiTheme="minorHAnsi" w:hAnsiTheme="minorHAnsi"/>
          <w:b/>
          <w:noProof/>
          <w:color w:val="000000" w:themeColor="text1"/>
          <w:sz w:val="22"/>
          <w:szCs w:val="22"/>
        </w:rPr>
      </w:pPr>
      <w:bookmarkStart w:id="12" w:name="_Toc361839804"/>
      <w:bookmarkStart w:id="13" w:name="_Toc361915551"/>
      <w:bookmarkStart w:id="14" w:name="_Toc361917167"/>
      <w:bookmarkEnd w:id="10"/>
      <w:bookmarkEnd w:id="11"/>
      <w:r>
        <w:rPr>
          <w:szCs w:val="22"/>
        </w:rPr>
        <w:br w:type="page"/>
      </w:r>
    </w:p>
    <w:p w14:paraId="554B1225" w14:textId="77777777" w:rsidR="000707C9" w:rsidRPr="0002203D" w:rsidRDefault="00545361" w:rsidP="00EB7C7A">
      <w:pPr>
        <w:pStyle w:val="TOC1"/>
        <w:rPr>
          <w:rStyle w:val="Hyperlink"/>
          <w:b w:val="0"/>
          <w:noProof w:val="0"/>
          <w:szCs w:val="22"/>
        </w:rPr>
      </w:pPr>
      <w:r w:rsidRPr="00880566">
        <w:lastRenderedPageBreak/>
        <w:t>Table of Contents</w:t>
      </w:r>
    </w:p>
    <w:p w14:paraId="243231E3" w14:textId="7118057F" w:rsidR="00EB7C7A" w:rsidRDefault="005E3B1C" w:rsidP="00EB7C7A">
      <w:pPr>
        <w:pStyle w:val="TOC1"/>
        <w:rPr>
          <w:rFonts w:eastAsiaTheme="minorEastAsia" w:cstheme="minorBidi"/>
          <w:color w:val="auto"/>
          <w:szCs w:val="22"/>
        </w:rPr>
      </w:pPr>
      <w:r w:rsidRPr="00880566">
        <w:rPr>
          <w:color w:val="2B579A"/>
          <w:shd w:val="clear" w:color="auto" w:fill="E6E6E6"/>
        </w:rPr>
        <w:fldChar w:fldCharType="begin"/>
      </w:r>
      <w:r w:rsidRPr="00880566">
        <w:instrText xml:space="preserve"> TOC \o "1-1" \n \h \z \u </w:instrText>
      </w:r>
      <w:r w:rsidRPr="00880566">
        <w:rPr>
          <w:color w:val="2B579A"/>
          <w:shd w:val="clear" w:color="auto" w:fill="E6E6E6"/>
        </w:rPr>
        <w:fldChar w:fldCharType="separate"/>
      </w:r>
      <w:hyperlink w:anchor="_Toc117767325" w:history="1">
        <w:r w:rsidR="00EB7C7A" w:rsidRPr="000F2F44">
          <w:rPr>
            <w:rStyle w:val="Hyperlink"/>
            <w:rFonts w:ascii="Calibri" w:hAnsi="Calibri"/>
          </w:rPr>
          <w:t>1.0</w:t>
        </w:r>
        <w:r w:rsidR="00EB7C7A">
          <w:rPr>
            <w:rFonts w:eastAsiaTheme="minorEastAsia" w:cstheme="minorBidi"/>
            <w:color w:val="auto"/>
            <w:szCs w:val="22"/>
          </w:rPr>
          <w:tab/>
        </w:r>
        <w:r w:rsidR="00EB7C7A" w:rsidRPr="000F2F44">
          <w:rPr>
            <w:rStyle w:val="Hyperlink"/>
            <w:rFonts w:ascii="Calibri" w:hAnsi="Calibri" w:cs="Calibri"/>
          </w:rPr>
          <w:t>Objectives</w:t>
        </w:r>
      </w:hyperlink>
    </w:p>
    <w:p w14:paraId="34B0967A" w14:textId="76AB10AE" w:rsidR="00EB7C7A" w:rsidRDefault="00000000" w:rsidP="00EB7C7A">
      <w:pPr>
        <w:pStyle w:val="TOC1"/>
        <w:rPr>
          <w:rFonts w:eastAsiaTheme="minorEastAsia" w:cstheme="minorBidi"/>
          <w:color w:val="auto"/>
          <w:szCs w:val="22"/>
        </w:rPr>
      </w:pPr>
      <w:hyperlink w:anchor="_Toc117767326" w:history="1">
        <w:r w:rsidR="00EB7C7A" w:rsidRPr="000F2F44">
          <w:rPr>
            <w:rStyle w:val="Hyperlink"/>
            <w:rFonts w:ascii="Calibri" w:hAnsi="Calibri"/>
          </w:rPr>
          <w:t>2.0</w:t>
        </w:r>
        <w:r w:rsidR="00EB7C7A">
          <w:rPr>
            <w:rFonts w:eastAsiaTheme="minorEastAsia" w:cstheme="minorBidi"/>
            <w:color w:val="auto"/>
            <w:szCs w:val="22"/>
          </w:rPr>
          <w:tab/>
        </w:r>
        <w:r w:rsidR="00EB7C7A" w:rsidRPr="000F2F44">
          <w:rPr>
            <w:rStyle w:val="Hyperlink"/>
            <w:rFonts w:ascii="Calibri" w:hAnsi="Calibri" w:cs="Calibri"/>
          </w:rPr>
          <w:t>Background</w:t>
        </w:r>
      </w:hyperlink>
    </w:p>
    <w:p w14:paraId="758984F5" w14:textId="2C658980" w:rsidR="00EB7C7A" w:rsidRDefault="00000000" w:rsidP="00EB7C7A">
      <w:pPr>
        <w:pStyle w:val="TOC1"/>
        <w:rPr>
          <w:rFonts w:eastAsiaTheme="minorEastAsia" w:cstheme="minorBidi"/>
          <w:color w:val="auto"/>
          <w:szCs w:val="22"/>
        </w:rPr>
      </w:pPr>
      <w:hyperlink w:anchor="_Toc117767327" w:history="1">
        <w:r w:rsidR="00EB7C7A" w:rsidRPr="000F2F44">
          <w:rPr>
            <w:rStyle w:val="Hyperlink"/>
            <w:rFonts w:ascii="Calibri" w:hAnsi="Calibri"/>
          </w:rPr>
          <w:t>3.0</w:t>
        </w:r>
        <w:r w:rsidR="00EB7C7A">
          <w:rPr>
            <w:rFonts w:eastAsiaTheme="minorEastAsia" w:cstheme="minorBidi"/>
            <w:color w:val="auto"/>
            <w:szCs w:val="22"/>
          </w:rPr>
          <w:tab/>
        </w:r>
        <w:r w:rsidR="00EB7C7A" w:rsidRPr="000F2F44">
          <w:rPr>
            <w:rStyle w:val="Hyperlink"/>
            <w:rFonts w:ascii="Calibri" w:hAnsi="Calibri" w:cs="Calibri"/>
          </w:rPr>
          <w:t>Inclusion and Exclusion Criteria</w:t>
        </w:r>
      </w:hyperlink>
    </w:p>
    <w:p w14:paraId="37BEA583" w14:textId="3D718F4F" w:rsidR="00EB7C7A" w:rsidRDefault="00000000" w:rsidP="00EB7C7A">
      <w:pPr>
        <w:pStyle w:val="TOC1"/>
        <w:rPr>
          <w:rFonts w:eastAsiaTheme="minorEastAsia" w:cstheme="minorBidi"/>
          <w:color w:val="auto"/>
          <w:szCs w:val="22"/>
        </w:rPr>
      </w:pPr>
      <w:hyperlink w:anchor="_Toc117767328" w:history="1">
        <w:r w:rsidR="00EB7C7A" w:rsidRPr="000F2F44">
          <w:rPr>
            <w:rStyle w:val="Hyperlink"/>
            <w:rFonts w:ascii="Calibri" w:hAnsi="Calibri"/>
          </w:rPr>
          <w:t>4.0</w:t>
        </w:r>
        <w:r w:rsidR="00EB7C7A">
          <w:rPr>
            <w:rFonts w:eastAsiaTheme="minorEastAsia" w:cstheme="minorBidi"/>
            <w:color w:val="auto"/>
            <w:szCs w:val="22"/>
          </w:rPr>
          <w:tab/>
        </w:r>
        <w:r w:rsidR="00EB7C7A" w:rsidRPr="000F2F44">
          <w:rPr>
            <w:rStyle w:val="Hyperlink"/>
            <w:rFonts w:ascii="Calibri" w:hAnsi="Calibri" w:cs="Calibri"/>
          </w:rPr>
          <w:t>Recruitment Methods</w:t>
        </w:r>
      </w:hyperlink>
    </w:p>
    <w:p w14:paraId="27E06BD5" w14:textId="5FBCBBEB" w:rsidR="00EB7C7A" w:rsidRDefault="00000000" w:rsidP="00EB7C7A">
      <w:pPr>
        <w:pStyle w:val="TOC1"/>
        <w:rPr>
          <w:rFonts w:eastAsiaTheme="minorEastAsia" w:cstheme="minorBidi"/>
          <w:color w:val="auto"/>
          <w:szCs w:val="22"/>
        </w:rPr>
      </w:pPr>
      <w:hyperlink w:anchor="_Toc117767331" w:history="1">
        <w:r w:rsidR="00EB7C7A" w:rsidRPr="000F2F44">
          <w:rPr>
            <w:rStyle w:val="Hyperlink"/>
            <w:rFonts w:ascii="Calibri" w:hAnsi="Calibri"/>
          </w:rPr>
          <w:t>5.0</w:t>
        </w:r>
        <w:r w:rsidR="00EB7C7A">
          <w:rPr>
            <w:rFonts w:eastAsiaTheme="minorEastAsia" w:cstheme="minorBidi"/>
            <w:color w:val="auto"/>
            <w:szCs w:val="22"/>
          </w:rPr>
          <w:tab/>
        </w:r>
        <w:r w:rsidR="00EB7C7A" w:rsidRPr="000F2F44">
          <w:rPr>
            <w:rStyle w:val="Hyperlink"/>
            <w:rFonts w:ascii="Calibri" w:hAnsi="Calibri" w:cs="Calibri"/>
          </w:rPr>
          <w:t>Consent Process and Documentation</w:t>
        </w:r>
      </w:hyperlink>
    </w:p>
    <w:p w14:paraId="67958AAA" w14:textId="2903531A" w:rsidR="00EB7C7A" w:rsidRDefault="00000000" w:rsidP="00EB7C7A">
      <w:pPr>
        <w:pStyle w:val="TOC1"/>
        <w:rPr>
          <w:rFonts w:eastAsiaTheme="minorEastAsia" w:cstheme="minorBidi"/>
          <w:color w:val="auto"/>
          <w:szCs w:val="22"/>
        </w:rPr>
      </w:pPr>
      <w:hyperlink w:anchor="_Toc117767332" w:history="1">
        <w:r w:rsidR="00EB7C7A" w:rsidRPr="000F2F44">
          <w:rPr>
            <w:rStyle w:val="Hyperlink"/>
            <w:rFonts w:ascii="Calibri" w:hAnsi="Calibri"/>
          </w:rPr>
          <w:t>6.0</w:t>
        </w:r>
        <w:r w:rsidR="00EB7C7A">
          <w:rPr>
            <w:rFonts w:eastAsiaTheme="minorEastAsia" w:cstheme="minorBidi"/>
            <w:color w:val="auto"/>
            <w:szCs w:val="22"/>
          </w:rPr>
          <w:tab/>
        </w:r>
        <w:r w:rsidR="00EB7C7A" w:rsidRPr="000F2F44">
          <w:rPr>
            <w:rStyle w:val="Hyperlink"/>
            <w:rFonts w:ascii="Calibri" w:hAnsi="Calibri" w:cs="Calibri"/>
          </w:rPr>
          <w:t>HIPAA Research Authorization and/or Waiver or Alteration of Authorization</w:t>
        </w:r>
      </w:hyperlink>
    </w:p>
    <w:p w14:paraId="6EF5961D" w14:textId="014AB19E" w:rsidR="00EB7C7A" w:rsidRDefault="00000000" w:rsidP="00EB7C7A">
      <w:pPr>
        <w:pStyle w:val="TOC1"/>
        <w:rPr>
          <w:rFonts w:eastAsiaTheme="minorEastAsia" w:cstheme="minorBidi"/>
          <w:color w:val="auto"/>
          <w:szCs w:val="22"/>
        </w:rPr>
      </w:pPr>
      <w:hyperlink w:anchor="_Toc117767334" w:history="1">
        <w:r w:rsidR="00EB7C7A" w:rsidRPr="000F2F44">
          <w:rPr>
            <w:rStyle w:val="Hyperlink"/>
            <w:rFonts w:ascii="Calibri" w:hAnsi="Calibri"/>
          </w:rPr>
          <w:t>7.0</w:t>
        </w:r>
        <w:r w:rsidR="00EB7C7A">
          <w:rPr>
            <w:rFonts w:eastAsiaTheme="minorEastAsia" w:cstheme="minorBidi"/>
            <w:color w:val="auto"/>
            <w:szCs w:val="22"/>
          </w:rPr>
          <w:tab/>
        </w:r>
        <w:r w:rsidR="00EB7C7A" w:rsidRPr="000F2F44">
          <w:rPr>
            <w:rStyle w:val="Hyperlink"/>
            <w:rFonts w:ascii="Calibri" w:hAnsi="Calibri" w:cs="Calibri"/>
          </w:rPr>
          <w:t>Study Design and Procedures</w:t>
        </w:r>
      </w:hyperlink>
    </w:p>
    <w:p w14:paraId="5E8CC820" w14:textId="15F430AC" w:rsidR="00EB7C7A" w:rsidRDefault="00000000" w:rsidP="00EB7C7A">
      <w:pPr>
        <w:pStyle w:val="TOC1"/>
        <w:rPr>
          <w:rFonts w:eastAsiaTheme="minorEastAsia" w:cstheme="minorBidi"/>
          <w:color w:val="auto"/>
          <w:szCs w:val="22"/>
        </w:rPr>
      </w:pPr>
      <w:hyperlink w:anchor="_Toc117767336" w:history="1">
        <w:r w:rsidR="00EB7C7A" w:rsidRPr="000F2F44">
          <w:rPr>
            <w:rStyle w:val="Hyperlink"/>
            <w:rFonts w:ascii="Calibri" w:hAnsi="Calibri"/>
          </w:rPr>
          <w:t>8.0</w:t>
        </w:r>
        <w:r w:rsidR="00EB7C7A">
          <w:rPr>
            <w:rFonts w:eastAsiaTheme="minorEastAsia" w:cstheme="minorBidi"/>
            <w:color w:val="auto"/>
            <w:szCs w:val="22"/>
          </w:rPr>
          <w:tab/>
        </w:r>
        <w:r w:rsidR="00EB7C7A" w:rsidRPr="000F2F44">
          <w:rPr>
            <w:rStyle w:val="Hyperlink"/>
            <w:rFonts w:ascii="Calibri" w:hAnsi="Calibri" w:cs="Calibri"/>
          </w:rPr>
          <w:t>Number of Subjects and Statistical Plan</w:t>
        </w:r>
      </w:hyperlink>
    </w:p>
    <w:p w14:paraId="59E65B8D" w14:textId="01586EF9" w:rsidR="00EB7C7A" w:rsidRDefault="00000000" w:rsidP="00EB7C7A">
      <w:pPr>
        <w:pStyle w:val="TOC1"/>
        <w:rPr>
          <w:rFonts w:eastAsiaTheme="minorEastAsia" w:cstheme="minorBidi"/>
          <w:color w:val="auto"/>
          <w:szCs w:val="22"/>
        </w:rPr>
      </w:pPr>
      <w:hyperlink w:anchor="_Toc117767337" w:history="1">
        <w:r w:rsidR="00EB7C7A" w:rsidRPr="000F2F44">
          <w:rPr>
            <w:rStyle w:val="Hyperlink"/>
            <w:rFonts w:ascii="Calibri" w:hAnsi="Calibri"/>
          </w:rPr>
          <w:t>9.0</w:t>
        </w:r>
        <w:r w:rsidR="00EB7C7A">
          <w:rPr>
            <w:rFonts w:eastAsiaTheme="minorEastAsia" w:cstheme="minorBidi"/>
            <w:color w:val="auto"/>
            <w:szCs w:val="22"/>
          </w:rPr>
          <w:tab/>
        </w:r>
        <w:r w:rsidR="00EB7C7A" w:rsidRPr="000F2F44">
          <w:rPr>
            <w:rStyle w:val="Hyperlink"/>
            <w:rFonts w:ascii="Calibri" w:hAnsi="Calibri" w:cs="Calibri"/>
          </w:rPr>
          <w:t>Data and Safety Monitoring Plan</w:t>
        </w:r>
      </w:hyperlink>
    </w:p>
    <w:p w14:paraId="75530796" w14:textId="4FF11456" w:rsidR="00EB7C7A" w:rsidRDefault="00000000" w:rsidP="00EB7C7A">
      <w:pPr>
        <w:pStyle w:val="TOC1"/>
        <w:rPr>
          <w:rFonts w:eastAsiaTheme="minorEastAsia" w:cstheme="minorBidi"/>
          <w:color w:val="auto"/>
          <w:szCs w:val="22"/>
        </w:rPr>
      </w:pPr>
      <w:hyperlink w:anchor="_Toc117767338" w:history="1">
        <w:r w:rsidR="00EB7C7A" w:rsidRPr="000F2F44">
          <w:rPr>
            <w:rStyle w:val="Hyperlink"/>
            <w:rFonts w:ascii="Calibri" w:hAnsi="Calibri"/>
          </w:rPr>
          <w:t>10.0</w:t>
        </w:r>
        <w:r w:rsidR="00EB7C7A">
          <w:rPr>
            <w:rFonts w:eastAsiaTheme="minorEastAsia" w:cstheme="minorBidi"/>
            <w:color w:val="auto"/>
            <w:szCs w:val="22"/>
          </w:rPr>
          <w:tab/>
        </w:r>
        <w:r w:rsidR="00EB7C7A" w:rsidRPr="000F2F44">
          <w:rPr>
            <w:rStyle w:val="Hyperlink"/>
            <w:rFonts w:ascii="Calibri" w:hAnsi="Calibri" w:cs="Calibri"/>
          </w:rPr>
          <w:t>Risks</w:t>
        </w:r>
      </w:hyperlink>
    </w:p>
    <w:p w14:paraId="0D56FDC1" w14:textId="72E8C443" w:rsidR="00EB7C7A" w:rsidRDefault="00000000" w:rsidP="00EB7C7A">
      <w:pPr>
        <w:pStyle w:val="TOC1"/>
        <w:rPr>
          <w:rFonts w:eastAsiaTheme="minorEastAsia" w:cstheme="minorBidi"/>
          <w:color w:val="auto"/>
          <w:szCs w:val="22"/>
        </w:rPr>
      </w:pPr>
      <w:hyperlink w:anchor="_Toc117767339" w:history="1">
        <w:r w:rsidR="00EB7C7A" w:rsidRPr="000F2F44">
          <w:rPr>
            <w:rStyle w:val="Hyperlink"/>
            <w:rFonts w:ascii="Calibri" w:hAnsi="Calibri"/>
          </w:rPr>
          <w:t>11.0</w:t>
        </w:r>
        <w:r w:rsidR="00EB7C7A">
          <w:rPr>
            <w:rFonts w:eastAsiaTheme="minorEastAsia" w:cstheme="minorBidi"/>
            <w:color w:val="auto"/>
            <w:szCs w:val="22"/>
          </w:rPr>
          <w:tab/>
        </w:r>
        <w:r w:rsidR="00EB7C7A" w:rsidRPr="000F2F44">
          <w:rPr>
            <w:rStyle w:val="Hyperlink"/>
            <w:rFonts w:ascii="Calibri" w:hAnsi="Calibri" w:cs="Calibri"/>
          </w:rPr>
          <w:t>Potential Benefits to Subjects and Others</w:t>
        </w:r>
      </w:hyperlink>
    </w:p>
    <w:p w14:paraId="5D519D1E" w14:textId="298F41F9" w:rsidR="00EB7C7A" w:rsidRDefault="00000000" w:rsidP="00EB7C7A">
      <w:pPr>
        <w:pStyle w:val="TOC1"/>
        <w:rPr>
          <w:rFonts w:eastAsiaTheme="minorEastAsia" w:cstheme="minorBidi"/>
          <w:color w:val="auto"/>
          <w:szCs w:val="22"/>
        </w:rPr>
      </w:pPr>
      <w:hyperlink w:anchor="_Toc117767340" w:history="1">
        <w:r w:rsidR="00EB7C7A" w:rsidRPr="000F2F44">
          <w:rPr>
            <w:rStyle w:val="Hyperlink"/>
            <w:rFonts w:ascii="Calibri" w:hAnsi="Calibri"/>
          </w:rPr>
          <w:t>12.0</w:t>
        </w:r>
        <w:r w:rsidR="00EB7C7A">
          <w:rPr>
            <w:rFonts w:eastAsiaTheme="minorEastAsia" w:cstheme="minorBidi"/>
            <w:color w:val="auto"/>
            <w:szCs w:val="22"/>
          </w:rPr>
          <w:tab/>
        </w:r>
        <w:r w:rsidR="00EB7C7A" w:rsidRPr="000F2F44">
          <w:rPr>
            <w:rStyle w:val="Hyperlink"/>
            <w:rFonts w:ascii="Calibri" w:hAnsi="Calibri" w:cs="Calibri"/>
          </w:rPr>
          <w:t>Sharing Results with Subjects</w:t>
        </w:r>
      </w:hyperlink>
    </w:p>
    <w:p w14:paraId="1F057718" w14:textId="4D83D424" w:rsidR="00EB7C7A" w:rsidRDefault="00000000" w:rsidP="00EB7C7A">
      <w:pPr>
        <w:pStyle w:val="TOC1"/>
        <w:rPr>
          <w:rFonts w:eastAsiaTheme="minorEastAsia" w:cstheme="minorBidi"/>
          <w:color w:val="auto"/>
          <w:szCs w:val="22"/>
        </w:rPr>
      </w:pPr>
      <w:hyperlink w:anchor="_Toc117767341" w:history="1">
        <w:r w:rsidR="00EB7C7A" w:rsidRPr="000F2F44">
          <w:rPr>
            <w:rStyle w:val="Hyperlink"/>
            <w:rFonts w:ascii="Calibri" w:hAnsi="Calibri"/>
          </w:rPr>
          <w:t>13.0</w:t>
        </w:r>
        <w:r w:rsidR="00EB7C7A">
          <w:rPr>
            <w:rFonts w:eastAsiaTheme="minorEastAsia" w:cstheme="minorBidi"/>
            <w:color w:val="auto"/>
            <w:szCs w:val="22"/>
          </w:rPr>
          <w:tab/>
        </w:r>
        <w:r w:rsidR="00EB7C7A" w:rsidRPr="000F2F44">
          <w:rPr>
            <w:rStyle w:val="Hyperlink"/>
            <w:rFonts w:ascii="Calibri" w:hAnsi="Calibri" w:cs="Calibri"/>
          </w:rPr>
          <w:t>Subject Payment and/or Travel Reimbursements</w:t>
        </w:r>
      </w:hyperlink>
    </w:p>
    <w:p w14:paraId="2FB69C7A" w14:textId="026BBEA6" w:rsidR="00EB7C7A" w:rsidRDefault="00000000" w:rsidP="00EB7C7A">
      <w:pPr>
        <w:pStyle w:val="TOC1"/>
        <w:rPr>
          <w:rFonts w:eastAsiaTheme="minorEastAsia" w:cstheme="minorBidi"/>
          <w:color w:val="auto"/>
          <w:szCs w:val="22"/>
        </w:rPr>
      </w:pPr>
      <w:hyperlink w:anchor="_Toc117767342" w:history="1">
        <w:r w:rsidR="00EB7C7A" w:rsidRPr="000F2F44">
          <w:rPr>
            <w:rStyle w:val="Hyperlink"/>
            <w:rFonts w:ascii="Calibri" w:hAnsi="Calibri"/>
          </w:rPr>
          <w:t>14.0</w:t>
        </w:r>
        <w:r w:rsidR="00EB7C7A">
          <w:rPr>
            <w:rFonts w:eastAsiaTheme="minorEastAsia" w:cstheme="minorBidi"/>
            <w:color w:val="auto"/>
            <w:szCs w:val="22"/>
          </w:rPr>
          <w:tab/>
        </w:r>
        <w:r w:rsidR="00EB7C7A" w:rsidRPr="000F2F44">
          <w:rPr>
            <w:rStyle w:val="Hyperlink"/>
            <w:rFonts w:ascii="Calibri" w:hAnsi="Calibri" w:cs="Calibri"/>
          </w:rPr>
          <w:t>Economic Burden to Subjects</w:t>
        </w:r>
      </w:hyperlink>
    </w:p>
    <w:p w14:paraId="0B9DB61C" w14:textId="416FC916" w:rsidR="00EB7C7A" w:rsidRDefault="00000000" w:rsidP="00EB7C7A">
      <w:pPr>
        <w:pStyle w:val="TOC1"/>
        <w:rPr>
          <w:rFonts w:eastAsiaTheme="minorEastAsia" w:cstheme="minorBidi"/>
          <w:color w:val="auto"/>
          <w:szCs w:val="22"/>
        </w:rPr>
      </w:pPr>
      <w:hyperlink w:anchor="_Toc117767343" w:history="1">
        <w:r w:rsidR="00EB7C7A" w:rsidRPr="000F2F44">
          <w:rPr>
            <w:rStyle w:val="Hyperlink"/>
            <w:rFonts w:ascii="Calibri" w:hAnsi="Calibri"/>
          </w:rPr>
          <w:t>15.0</w:t>
        </w:r>
        <w:r w:rsidR="00EB7C7A">
          <w:rPr>
            <w:rFonts w:eastAsiaTheme="minorEastAsia" w:cstheme="minorBidi"/>
            <w:color w:val="auto"/>
            <w:szCs w:val="22"/>
          </w:rPr>
          <w:tab/>
        </w:r>
        <w:r w:rsidR="00EB7C7A" w:rsidRPr="000F2F44">
          <w:rPr>
            <w:rStyle w:val="Hyperlink"/>
            <w:rFonts w:ascii="Calibri" w:hAnsi="Calibri" w:cs="Calibri"/>
          </w:rPr>
          <w:t>Resources Available</w:t>
        </w:r>
      </w:hyperlink>
    </w:p>
    <w:p w14:paraId="3C601615" w14:textId="3558B78D" w:rsidR="00EB7C7A" w:rsidRDefault="00000000" w:rsidP="00EB7C7A">
      <w:pPr>
        <w:pStyle w:val="TOC1"/>
        <w:rPr>
          <w:rFonts w:eastAsiaTheme="minorEastAsia" w:cstheme="minorBidi"/>
          <w:color w:val="auto"/>
          <w:szCs w:val="22"/>
        </w:rPr>
      </w:pPr>
      <w:hyperlink w:anchor="_Toc117767344" w:history="1">
        <w:r w:rsidR="00EB7C7A" w:rsidRPr="000F2F44">
          <w:rPr>
            <w:rStyle w:val="Hyperlink"/>
            <w:rFonts w:ascii="Calibri" w:hAnsi="Calibri"/>
          </w:rPr>
          <w:t>16.0</w:t>
        </w:r>
        <w:r w:rsidR="00EB7C7A">
          <w:rPr>
            <w:rFonts w:eastAsiaTheme="minorEastAsia" w:cstheme="minorBidi"/>
            <w:color w:val="auto"/>
            <w:szCs w:val="22"/>
          </w:rPr>
          <w:tab/>
        </w:r>
        <w:r w:rsidR="00EB7C7A" w:rsidRPr="000F2F44">
          <w:rPr>
            <w:rStyle w:val="Hyperlink"/>
            <w:rFonts w:ascii="Calibri" w:hAnsi="Calibri" w:cs="Calibri"/>
          </w:rPr>
          <w:t>Other Approvals</w:t>
        </w:r>
      </w:hyperlink>
    </w:p>
    <w:p w14:paraId="4D3BE929" w14:textId="6B07A585" w:rsidR="00EB7C7A" w:rsidRDefault="00000000" w:rsidP="00EB7C7A">
      <w:pPr>
        <w:pStyle w:val="TOC1"/>
        <w:rPr>
          <w:rFonts w:eastAsiaTheme="minorEastAsia" w:cstheme="minorBidi"/>
          <w:color w:val="auto"/>
          <w:szCs w:val="22"/>
        </w:rPr>
      </w:pPr>
      <w:hyperlink w:anchor="_Toc117767345" w:history="1">
        <w:r w:rsidR="00EB7C7A" w:rsidRPr="000F2F44">
          <w:rPr>
            <w:rStyle w:val="Hyperlink"/>
            <w:rFonts w:ascii="Calibri" w:hAnsi="Calibri"/>
          </w:rPr>
          <w:t>17.0</w:t>
        </w:r>
        <w:r w:rsidR="00EB7C7A">
          <w:rPr>
            <w:rFonts w:eastAsiaTheme="minorEastAsia" w:cstheme="minorBidi"/>
            <w:color w:val="auto"/>
            <w:szCs w:val="22"/>
          </w:rPr>
          <w:tab/>
        </w:r>
        <w:r w:rsidR="00EB7C7A" w:rsidRPr="000F2F44">
          <w:rPr>
            <w:rStyle w:val="Hyperlink"/>
            <w:rFonts w:ascii="Calibri" w:hAnsi="Calibri" w:cs="Calibri"/>
          </w:rPr>
          <w:t>Multi-Site Study</w:t>
        </w:r>
      </w:hyperlink>
    </w:p>
    <w:p w14:paraId="0E6CB951" w14:textId="1E4330D9" w:rsidR="00EB7C7A" w:rsidRDefault="00000000" w:rsidP="00EB7C7A">
      <w:pPr>
        <w:pStyle w:val="TOC1"/>
        <w:rPr>
          <w:rFonts w:eastAsiaTheme="minorEastAsia" w:cstheme="minorBidi"/>
          <w:color w:val="auto"/>
          <w:szCs w:val="22"/>
        </w:rPr>
      </w:pPr>
      <w:hyperlink w:anchor="_Toc117767346" w:history="1">
        <w:r w:rsidR="00EB7C7A" w:rsidRPr="000F2F44">
          <w:rPr>
            <w:rStyle w:val="Hyperlink"/>
            <w:rFonts w:ascii="Calibri" w:hAnsi="Calibri"/>
          </w:rPr>
          <w:t>18.0</w:t>
        </w:r>
        <w:r w:rsidR="00EB7C7A">
          <w:rPr>
            <w:rFonts w:eastAsiaTheme="minorEastAsia" w:cstheme="minorBidi"/>
            <w:color w:val="auto"/>
            <w:szCs w:val="22"/>
          </w:rPr>
          <w:tab/>
        </w:r>
        <w:r w:rsidR="00EB7C7A" w:rsidRPr="000F2F44">
          <w:rPr>
            <w:rStyle w:val="Hyperlink"/>
            <w:rFonts w:ascii="Calibri" w:hAnsi="Calibri" w:cs="Calibri"/>
          </w:rPr>
          <w:t>Adverse Event Reporting</w:t>
        </w:r>
      </w:hyperlink>
    </w:p>
    <w:p w14:paraId="7C0E0FB8" w14:textId="5F29034F" w:rsidR="00EB7C7A" w:rsidRDefault="00000000" w:rsidP="00EB7C7A">
      <w:pPr>
        <w:pStyle w:val="TOC1"/>
        <w:rPr>
          <w:rFonts w:eastAsiaTheme="minorEastAsia" w:cstheme="minorBidi"/>
          <w:color w:val="auto"/>
          <w:szCs w:val="22"/>
        </w:rPr>
      </w:pPr>
      <w:hyperlink w:anchor="_Toc117767347" w:history="1">
        <w:r w:rsidR="00EB7C7A" w:rsidRPr="000F2F44">
          <w:rPr>
            <w:rStyle w:val="Hyperlink"/>
            <w:rFonts w:ascii="Calibri" w:hAnsi="Calibri"/>
          </w:rPr>
          <w:t>19.0</w:t>
        </w:r>
        <w:r w:rsidR="00EB7C7A">
          <w:rPr>
            <w:rFonts w:eastAsiaTheme="minorEastAsia" w:cstheme="minorBidi"/>
            <w:color w:val="auto"/>
            <w:szCs w:val="22"/>
          </w:rPr>
          <w:tab/>
        </w:r>
        <w:r w:rsidR="00EB7C7A" w:rsidRPr="000F2F44">
          <w:rPr>
            <w:rStyle w:val="Hyperlink"/>
            <w:rFonts w:ascii="Calibri" w:hAnsi="Calibri" w:cs="Calibri"/>
          </w:rPr>
          <w:t>Study Monitoring, Auditing, and Inspecting</w:t>
        </w:r>
      </w:hyperlink>
    </w:p>
    <w:p w14:paraId="427E07FF" w14:textId="596FE19F" w:rsidR="00EB7C7A" w:rsidRDefault="00000000" w:rsidP="00EB7C7A">
      <w:pPr>
        <w:pStyle w:val="TOC1"/>
        <w:rPr>
          <w:rFonts w:eastAsiaTheme="minorEastAsia" w:cstheme="minorBidi"/>
          <w:color w:val="auto"/>
          <w:szCs w:val="22"/>
        </w:rPr>
      </w:pPr>
      <w:hyperlink w:anchor="_Toc117767348" w:history="1">
        <w:r w:rsidR="00EB7C7A" w:rsidRPr="000F2F44">
          <w:rPr>
            <w:rStyle w:val="Hyperlink"/>
            <w:rFonts w:ascii="Calibri" w:hAnsi="Calibri"/>
          </w:rPr>
          <w:t>20.0</w:t>
        </w:r>
        <w:r w:rsidR="00EB7C7A">
          <w:rPr>
            <w:rFonts w:eastAsiaTheme="minorEastAsia" w:cstheme="minorBidi"/>
            <w:color w:val="auto"/>
            <w:szCs w:val="22"/>
          </w:rPr>
          <w:tab/>
        </w:r>
        <w:r w:rsidR="00EB7C7A" w:rsidRPr="000F2F44">
          <w:rPr>
            <w:rStyle w:val="Hyperlink"/>
            <w:rFonts w:ascii="Calibri" w:hAnsi="Calibri" w:cs="Calibri"/>
          </w:rPr>
          <w:t>Future Undetermined Research: Data and Specimen Banking</w:t>
        </w:r>
      </w:hyperlink>
    </w:p>
    <w:p w14:paraId="780588BE" w14:textId="1C2D2FB2" w:rsidR="00EB7C7A" w:rsidRDefault="00000000" w:rsidP="00EB7C7A">
      <w:pPr>
        <w:pStyle w:val="TOC1"/>
        <w:rPr>
          <w:rFonts w:eastAsiaTheme="minorEastAsia" w:cstheme="minorBidi"/>
          <w:color w:val="auto"/>
          <w:szCs w:val="22"/>
        </w:rPr>
      </w:pPr>
      <w:hyperlink w:anchor="_Toc117767349" w:history="1">
        <w:r w:rsidR="00EB7C7A" w:rsidRPr="000F2F44">
          <w:rPr>
            <w:rStyle w:val="Hyperlink"/>
            <w:rFonts w:ascii="Calibri" w:hAnsi="Calibri"/>
          </w:rPr>
          <w:t>21.0</w:t>
        </w:r>
        <w:r w:rsidR="00EB7C7A">
          <w:rPr>
            <w:rFonts w:eastAsiaTheme="minorEastAsia" w:cstheme="minorBidi"/>
            <w:color w:val="auto"/>
            <w:szCs w:val="22"/>
          </w:rPr>
          <w:tab/>
        </w:r>
        <w:r w:rsidR="00EB7C7A" w:rsidRPr="000F2F44">
          <w:rPr>
            <w:rStyle w:val="Hyperlink"/>
            <w:rFonts w:ascii="Calibri" w:hAnsi="Calibri" w:cs="Calibri"/>
          </w:rPr>
          <w:t>References</w:t>
        </w:r>
      </w:hyperlink>
    </w:p>
    <w:p w14:paraId="075BC954" w14:textId="5D76961E" w:rsidR="00EB7C7A" w:rsidRDefault="00000000" w:rsidP="00EB7C7A">
      <w:pPr>
        <w:pStyle w:val="TOC1"/>
        <w:rPr>
          <w:rFonts w:eastAsiaTheme="minorEastAsia" w:cstheme="minorBidi"/>
          <w:color w:val="auto"/>
          <w:szCs w:val="22"/>
        </w:rPr>
      </w:pPr>
      <w:hyperlink w:anchor="_Toc117767350" w:history="1">
        <w:r w:rsidR="00EB7C7A" w:rsidRPr="000F2F44">
          <w:rPr>
            <w:rStyle w:val="Hyperlink"/>
            <w:rFonts w:ascii="Calibri" w:hAnsi="Calibri"/>
          </w:rPr>
          <w:t>22.0</w:t>
        </w:r>
        <w:r w:rsidR="00EB7C7A">
          <w:rPr>
            <w:rFonts w:eastAsiaTheme="minorEastAsia" w:cstheme="minorBidi"/>
            <w:color w:val="auto"/>
            <w:szCs w:val="22"/>
          </w:rPr>
          <w:tab/>
        </w:r>
        <w:r w:rsidR="00EB7C7A" w:rsidRPr="000F2F44">
          <w:rPr>
            <w:rStyle w:val="Hyperlink"/>
            <w:rFonts w:ascii="Calibri" w:hAnsi="Calibri" w:cs="Calibri"/>
          </w:rPr>
          <w:t>Confidentiality, Privacy and Data Management</w:t>
        </w:r>
      </w:hyperlink>
    </w:p>
    <w:p w14:paraId="6F1E5998" w14:textId="51CC9CFB" w:rsidR="00C51FC5" w:rsidRDefault="005E3B1C" w:rsidP="00AF1149">
      <w:pPr>
        <w:spacing w:line="276" w:lineRule="auto"/>
        <w:rPr>
          <w:rFonts w:asciiTheme="minorHAnsi" w:hAnsiTheme="minorHAnsi"/>
          <w:b/>
          <w:noProof/>
          <w:color w:val="000000" w:themeColor="text1"/>
          <w:sz w:val="22"/>
          <w:szCs w:val="22"/>
        </w:rPr>
      </w:pPr>
      <w:r w:rsidRPr="00880566">
        <w:rPr>
          <w:rFonts w:asciiTheme="minorHAnsi" w:hAnsiTheme="minorHAnsi"/>
          <w:b/>
          <w:noProof/>
          <w:color w:val="000000" w:themeColor="text1"/>
          <w:sz w:val="22"/>
          <w:szCs w:val="22"/>
          <w:shd w:val="clear" w:color="auto" w:fill="E6E6E6"/>
        </w:rPr>
        <w:fldChar w:fldCharType="end"/>
      </w:r>
    </w:p>
    <w:p w14:paraId="5CFE3BEB" w14:textId="5A67C1BA" w:rsidR="00C51FC5" w:rsidRDefault="00C51FC5">
      <w:pPr>
        <w:rPr>
          <w:rFonts w:asciiTheme="minorHAnsi" w:hAnsiTheme="minorHAnsi"/>
          <w:b/>
          <w:noProof/>
          <w:color w:val="000000" w:themeColor="text1"/>
          <w:sz w:val="22"/>
          <w:szCs w:val="22"/>
        </w:rPr>
      </w:pPr>
      <w:r>
        <w:rPr>
          <w:rFonts w:asciiTheme="minorHAnsi" w:hAnsiTheme="minorHAnsi"/>
          <w:b/>
          <w:noProof/>
          <w:color w:val="000000" w:themeColor="text1"/>
          <w:sz w:val="22"/>
          <w:szCs w:val="22"/>
        </w:rPr>
        <w:br w:type="page"/>
      </w:r>
    </w:p>
    <w:p w14:paraId="7A601E24" w14:textId="77777777" w:rsidR="00BF737A" w:rsidRPr="00BF333A" w:rsidRDefault="00CF751E" w:rsidP="00BF333A">
      <w:pPr>
        <w:pStyle w:val="Heading1"/>
        <w:numPr>
          <w:ilvl w:val="0"/>
          <w:numId w:val="5"/>
        </w:numPr>
        <w:spacing w:before="0" w:after="0"/>
        <w:rPr>
          <w:rFonts w:ascii="Calibri" w:hAnsi="Calibri" w:cs="Calibri"/>
          <w:sz w:val="22"/>
          <w:szCs w:val="22"/>
        </w:rPr>
      </w:pPr>
      <w:bookmarkStart w:id="15" w:name="_Toc364333894"/>
      <w:bookmarkStart w:id="16" w:name="_Toc117767325"/>
      <w:r w:rsidRPr="00BF333A">
        <w:rPr>
          <w:rFonts w:ascii="Calibri" w:hAnsi="Calibri" w:cs="Calibri"/>
          <w:sz w:val="22"/>
          <w:szCs w:val="22"/>
        </w:rPr>
        <w:lastRenderedPageBreak/>
        <w:t>Objectives</w:t>
      </w:r>
      <w:bookmarkEnd w:id="12"/>
      <w:bookmarkEnd w:id="13"/>
      <w:bookmarkEnd w:id="14"/>
      <w:bookmarkEnd w:id="15"/>
      <w:bookmarkEnd w:id="16"/>
    </w:p>
    <w:p w14:paraId="54714A15" w14:textId="77777777" w:rsidR="009E3C90" w:rsidRPr="00BF333A" w:rsidRDefault="009E3C90" w:rsidP="00BF333A">
      <w:pPr>
        <w:rPr>
          <w:rFonts w:ascii="Calibri" w:hAnsi="Calibri" w:cs="Calibri"/>
          <w:sz w:val="22"/>
          <w:szCs w:val="22"/>
        </w:rPr>
      </w:pPr>
    </w:p>
    <w:p w14:paraId="1933DCFA" w14:textId="77777777" w:rsidR="005F310E" w:rsidRPr="00BF333A" w:rsidRDefault="005F310E" w:rsidP="00BF333A">
      <w:pPr>
        <w:pStyle w:val="Heading2"/>
        <w:numPr>
          <w:ilvl w:val="1"/>
          <w:numId w:val="5"/>
        </w:numPr>
        <w:spacing w:before="0" w:after="0"/>
        <w:rPr>
          <w:rFonts w:ascii="Calibri" w:hAnsi="Calibri" w:cs="Calibri"/>
          <w:color w:val="FF0000"/>
          <w:szCs w:val="22"/>
        </w:rPr>
      </w:pPr>
      <w:r w:rsidRPr="00BF333A">
        <w:rPr>
          <w:rFonts w:ascii="Calibri" w:hAnsi="Calibri" w:cs="Calibri"/>
          <w:szCs w:val="22"/>
        </w:rPr>
        <w:t>Study Objectives</w:t>
      </w:r>
    </w:p>
    <w:p w14:paraId="75B11206" w14:textId="672A29D9" w:rsidR="007E682B" w:rsidRPr="00BF333A" w:rsidRDefault="007E682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the </w:t>
      </w:r>
      <w:r w:rsidR="0083329A" w:rsidRPr="00BF333A">
        <w:rPr>
          <w:rFonts w:ascii="Calibri" w:hAnsi="Calibri" w:cs="Calibri"/>
          <w:sz w:val="22"/>
          <w:szCs w:val="22"/>
        </w:rPr>
        <w:t>p</w:t>
      </w:r>
      <w:r w:rsidRPr="00BF333A">
        <w:rPr>
          <w:rFonts w:ascii="Calibri" w:hAnsi="Calibri" w:cs="Calibri"/>
          <w:sz w:val="22"/>
          <w:szCs w:val="22"/>
        </w:rPr>
        <w:t>urpose, specific aims</w:t>
      </w:r>
      <w:r w:rsidR="00071AC1">
        <w:rPr>
          <w:rFonts w:ascii="Calibri" w:hAnsi="Calibri" w:cs="Calibri"/>
          <w:sz w:val="22"/>
          <w:szCs w:val="22"/>
        </w:rPr>
        <w:t>,</w:t>
      </w:r>
      <w:r w:rsidRPr="00BF333A">
        <w:rPr>
          <w:rFonts w:ascii="Calibri" w:hAnsi="Calibri" w:cs="Calibri"/>
          <w:sz w:val="22"/>
          <w:szCs w:val="22"/>
        </w:rPr>
        <w:t xml:space="preserve"> or objectives.  State the hypotheses to be tested.</w:t>
      </w:r>
    </w:p>
    <w:p w14:paraId="250D5AA8" w14:textId="77777777" w:rsidR="007E682B" w:rsidRPr="00BF333A" w:rsidRDefault="007E682B" w:rsidP="00BF333A">
      <w:pPr>
        <w:ind w:left="1440"/>
        <w:rPr>
          <w:rFonts w:ascii="Calibri" w:hAnsi="Calibri" w:cs="Calibri"/>
          <w:sz w:val="22"/>
          <w:szCs w:val="22"/>
        </w:rPr>
      </w:pPr>
    </w:p>
    <w:p w14:paraId="653B866D" w14:textId="77777777" w:rsidR="00E879E9" w:rsidRPr="00E879E9" w:rsidRDefault="00E879E9" w:rsidP="00E879E9">
      <w:pPr>
        <w:ind w:left="1440"/>
        <w:rPr>
          <w:rFonts w:ascii="Calibri" w:hAnsi="Calibri" w:cs="Calibri"/>
          <w:sz w:val="22"/>
          <w:szCs w:val="22"/>
        </w:rPr>
      </w:pPr>
      <w:r w:rsidRPr="00E879E9">
        <w:rPr>
          <w:rFonts w:ascii="Calibri" w:hAnsi="Calibri" w:cs="Calibri"/>
          <w:sz w:val="22"/>
          <w:szCs w:val="22"/>
        </w:rPr>
        <w:t>The purpose of this study is to investigate knowledge about Open Science and its practices among graduate students, postdocs, teaching faculty, research staff, research faculty, and administrators.</w:t>
      </w:r>
    </w:p>
    <w:p w14:paraId="30B70F66" w14:textId="1964FC3F" w:rsidR="007E682B" w:rsidRDefault="00E879E9" w:rsidP="00E879E9">
      <w:pPr>
        <w:ind w:left="1440"/>
        <w:rPr>
          <w:rFonts w:ascii="Calibri" w:hAnsi="Calibri" w:cs="Calibri"/>
          <w:sz w:val="22"/>
          <w:szCs w:val="22"/>
        </w:rPr>
      </w:pPr>
      <w:r w:rsidRPr="00E879E9">
        <w:rPr>
          <w:rFonts w:ascii="Calibri" w:hAnsi="Calibri" w:cs="Calibri"/>
          <w:sz w:val="22"/>
          <w:szCs w:val="22"/>
        </w:rPr>
        <w:t>Open Science is a growing movement to make research more transparent, to share data and code, and to publish in venues that are accessible to all.</w:t>
      </w:r>
      <w:r>
        <w:rPr>
          <w:rFonts w:ascii="Calibri" w:hAnsi="Calibri" w:cs="Calibri"/>
          <w:sz w:val="22"/>
          <w:szCs w:val="22"/>
        </w:rPr>
        <w:t xml:space="preserve"> </w:t>
      </w:r>
      <w:r w:rsidRPr="00E879E9">
        <w:rPr>
          <w:rFonts w:ascii="Calibri" w:hAnsi="Calibri" w:cs="Calibri"/>
          <w:sz w:val="22"/>
          <w:szCs w:val="22"/>
        </w:rPr>
        <w:t>We aim to understand what our colleagues at Penn State know about Open Science as practiced in their fields. We are also interested in learning what barriers respondents find in their adoption of these practices.</w:t>
      </w:r>
    </w:p>
    <w:p w14:paraId="522DB18F" w14:textId="77777777" w:rsidR="00E879E9" w:rsidRPr="00BF333A" w:rsidRDefault="00E879E9" w:rsidP="00E879E9">
      <w:pPr>
        <w:ind w:left="1440"/>
        <w:rPr>
          <w:rFonts w:ascii="Calibri" w:hAnsi="Calibri" w:cs="Calibri"/>
          <w:sz w:val="22"/>
          <w:szCs w:val="22"/>
        </w:rPr>
      </w:pPr>
    </w:p>
    <w:p w14:paraId="79D68C99" w14:textId="77777777" w:rsidR="005F310E" w:rsidRPr="00BF333A" w:rsidRDefault="005F310E" w:rsidP="00BF333A">
      <w:pPr>
        <w:pStyle w:val="Heading2"/>
        <w:numPr>
          <w:ilvl w:val="1"/>
          <w:numId w:val="5"/>
        </w:numPr>
        <w:tabs>
          <w:tab w:val="left" w:pos="90"/>
        </w:tabs>
        <w:spacing w:before="0" w:after="0"/>
        <w:rPr>
          <w:rFonts w:ascii="Calibri" w:hAnsi="Calibri" w:cs="Calibri"/>
          <w:szCs w:val="22"/>
        </w:rPr>
      </w:pPr>
      <w:r w:rsidRPr="00BF333A">
        <w:rPr>
          <w:rFonts w:ascii="Calibri" w:hAnsi="Calibri" w:cs="Calibri"/>
          <w:szCs w:val="22"/>
        </w:rPr>
        <w:t>Primary Study Endpoints</w:t>
      </w:r>
    </w:p>
    <w:p w14:paraId="17E68C58" w14:textId="77777777" w:rsidR="00A81068" w:rsidRDefault="007E682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color w:val="000000" w:themeColor="text1"/>
          <w:sz w:val="22"/>
          <w:szCs w:val="22"/>
        </w:rPr>
      </w:pPr>
      <w:r w:rsidRPr="00BF333A">
        <w:rPr>
          <w:rFonts w:ascii="Calibri" w:hAnsi="Calibri" w:cs="Calibri"/>
          <w:color w:val="000000" w:themeColor="text1"/>
          <w:sz w:val="22"/>
          <w:szCs w:val="22"/>
        </w:rPr>
        <w:t xml:space="preserve">State the primary endpoints to be measured in the study.  </w:t>
      </w:r>
    </w:p>
    <w:p w14:paraId="78C7FFC2" w14:textId="77777777" w:rsidR="00A81068" w:rsidRDefault="00A81068"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color w:val="000000" w:themeColor="text1"/>
          <w:sz w:val="22"/>
          <w:szCs w:val="22"/>
        </w:rPr>
      </w:pPr>
    </w:p>
    <w:p w14:paraId="700796AD" w14:textId="7FC3A180" w:rsidR="007C79EE" w:rsidRPr="00BF333A" w:rsidRDefault="00A81068" w:rsidP="00A81068">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color w:val="000000" w:themeColor="text1"/>
          <w:sz w:val="22"/>
          <w:szCs w:val="22"/>
        </w:rPr>
      </w:pPr>
      <w:r w:rsidRPr="00A81068">
        <w:rPr>
          <w:rFonts w:ascii="Calibri" w:hAnsi="Calibri" w:cs="Calibri"/>
          <w:color w:val="000000" w:themeColor="text1"/>
          <w:sz w:val="22"/>
          <w:szCs w:val="22"/>
        </w:rPr>
        <w:t>Research typically has a primary objective or endpoint. Additional objectives and endpoints are secondary.  The endpoints (or outcomes), determined for each study subject, are the quantitative measurements required by the objectives.  Measuring the selected endpoints is the goal of a trial (examples: response rate and survival).</w:t>
      </w:r>
    </w:p>
    <w:p w14:paraId="50BA0462" w14:textId="77777777" w:rsidR="004C376B" w:rsidRPr="00BF333A" w:rsidRDefault="004C376B" w:rsidP="00BF333A">
      <w:pPr>
        <w:pStyle w:val="Heading2"/>
        <w:spacing w:before="0" w:after="0"/>
        <w:ind w:left="1440"/>
        <w:rPr>
          <w:rFonts w:ascii="Calibri" w:hAnsi="Calibri" w:cs="Calibri"/>
          <w:b w:val="0"/>
          <w:szCs w:val="22"/>
        </w:rPr>
      </w:pPr>
    </w:p>
    <w:p w14:paraId="3C9853AE" w14:textId="75C42B86" w:rsidR="007E682B" w:rsidRDefault="00E879E9" w:rsidP="00BF333A">
      <w:pPr>
        <w:ind w:left="1440"/>
        <w:rPr>
          <w:rFonts w:ascii="Calibri" w:hAnsi="Calibri" w:cs="Calibri"/>
          <w:bCs/>
          <w:iCs/>
          <w:sz w:val="22"/>
          <w:szCs w:val="22"/>
        </w:rPr>
      </w:pPr>
      <w:r w:rsidRPr="00E879E9">
        <w:rPr>
          <w:rFonts w:ascii="Calibri" w:hAnsi="Calibri" w:cs="Calibri"/>
          <w:bCs/>
          <w:iCs/>
          <w:sz w:val="22"/>
          <w:szCs w:val="22"/>
        </w:rPr>
        <w:t>Exploration of familiarity with Open Science among researchers and teachers at PSU.</w:t>
      </w:r>
    </w:p>
    <w:p w14:paraId="01C6B59C" w14:textId="77777777" w:rsidR="00E879E9" w:rsidRPr="00BF333A" w:rsidRDefault="00E879E9" w:rsidP="00BF333A">
      <w:pPr>
        <w:ind w:left="1440"/>
        <w:rPr>
          <w:rFonts w:ascii="Calibri" w:hAnsi="Calibri" w:cs="Calibri"/>
          <w:sz w:val="22"/>
          <w:szCs w:val="22"/>
        </w:rPr>
      </w:pPr>
    </w:p>
    <w:p w14:paraId="3ACF1E04" w14:textId="77777777" w:rsidR="005F310E" w:rsidRPr="00BF333A" w:rsidRDefault="005F310E" w:rsidP="00BF333A">
      <w:pPr>
        <w:pStyle w:val="Heading2"/>
        <w:numPr>
          <w:ilvl w:val="1"/>
          <w:numId w:val="5"/>
        </w:numPr>
        <w:spacing w:before="0" w:after="0"/>
        <w:rPr>
          <w:rFonts w:ascii="Calibri" w:hAnsi="Calibri" w:cs="Calibri"/>
          <w:szCs w:val="22"/>
        </w:rPr>
      </w:pPr>
      <w:r w:rsidRPr="00BF333A">
        <w:rPr>
          <w:rFonts w:ascii="Calibri" w:hAnsi="Calibri" w:cs="Calibri"/>
          <w:szCs w:val="22"/>
        </w:rPr>
        <w:t>Secondary Study Endpoints</w:t>
      </w:r>
    </w:p>
    <w:p w14:paraId="36BF5732" w14:textId="77777777" w:rsidR="00CF751E" w:rsidRPr="00BF333A" w:rsidRDefault="00896FD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State the secondary endpoints to be measured in the study.</w:t>
      </w:r>
    </w:p>
    <w:p w14:paraId="6580E789" w14:textId="77777777" w:rsidR="00896FDF" w:rsidRPr="00BF333A" w:rsidRDefault="00896FDF" w:rsidP="00BF333A">
      <w:pPr>
        <w:ind w:left="1440"/>
        <w:rPr>
          <w:rFonts w:ascii="Calibri" w:hAnsi="Calibri" w:cs="Calibri"/>
          <w:sz w:val="22"/>
          <w:szCs w:val="22"/>
        </w:rPr>
      </w:pPr>
    </w:p>
    <w:p w14:paraId="1D3F72D3" w14:textId="77BF4F73" w:rsidR="00896FDF" w:rsidRPr="00BF333A" w:rsidRDefault="00E879E9" w:rsidP="00BF333A">
      <w:pPr>
        <w:ind w:left="1440"/>
        <w:rPr>
          <w:rFonts w:ascii="Calibri" w:hAnsi="Calibri" w:cs="Calibri"/>
          <w:sz w:val="22"/>
          <w:szCs w:val="22"/>
        </w:rPr>
      </w:pPr>
      <w:r>
        <w:rPr>
          <w:rFonts w:ascii="Calibri" w:hAnsi="Calibri" w:cs="Calibri"/>
          <w:sz w:val="22"/>
          <w:szCs w:val="22"/>
        </w:rPr>
        <w:t>Not applicable.</w:t>
      </w:r>
    </w:p>
    <w:p w14:paraId="2624CC64" w14:textId="77777777" w:rsidR="00896FDF" w:rsidRPr="00BF333A" w:rsidRDefault="00896FDF" w:rsidP="00BF333A">
      <w:pPr>
        <w:ind w:left="1440"/>
        <w:rPr>
          <w:rFonts w:ascii="Calibri" w:hAnsi="Calibri" w:cs="Calibri"/>
          <w:sz w:val="22"/>
          <w:szCs w:val="22"/>
        </w:rPr>
      </w:pPr>
    </w:p>
    <w:p w14:paraId="6CC1D398" w14:textId="77777777" w:rsidR="00CF751E" w:rsidRPr="00BF333A" w:rsidRDefault="00CF751E" w:rsidP="00BF333A">
      <w:pPr>
        <w:pStyle w:val="Heading1"/>
        <w:numPr>
          <w:ilvl w:val="0"/>
          <w:numId w:val="5"/>
        </w:numPr>
        <w:spacing w:before="0" w:after="0"/>
        <w:rPr>
          <w:rFonts w:ascii="Calibri" w:hAnsi="Calibri" w:cs="Calibri"/>
          <w:sz w:val="22"/>
          <w:szCs w:val="22"/>
        </w:rPr>
      </w:pPr>
      <w:bookmarkStart w:id="17" w:name="_Toc361839805"/>
      <w:bookmarkStart w:id="18" w:name="_Toc361915552"/>
      <w:bookmarkStart w:id="19" w:name="_Toc361917168"/>
      <w:bookmarkStart w:id="20" w:name="_Toc364333895"/>
      <w:bookmarkStart w:id="21" w:name="_Toc117767326"/>
      <w:r w:rsidRPr="00BF333A">
        <w:rPr>
          <w:rFonts w:ascii="Calibri" w:hAnsi="Calibri" w:cs="Calibri"/>
          <w:sz w:val="22"/>
          <w:szCs w:val="22"/>
        </w:rPr>
        <w:t>Background</w:t>
      </w:r>
      <w:bookmarkEnd w:id="17"/>
      <w:bookmarkEnd w:id="18"/>
      <w:bookmarkEnd w:id="19"/>
      <w:bookmarkEnd w:id="20"/>
      <w:bookmarkEnd w:id="21"/>
      <w:r w:rsidR="00710936" w:rsidRPr="00BF333A">
        <w:rPr>
          <w:rFonts w:ascii="Calibri" w:hAnsi="Calibri" w:cs="Calibri"/>
          <w:sz w:val="22"/>
          <w:szCs w:val="22"/>
        </w:rPr>
        <w:t xml:space="preserve"> </w:t>
      </w:r>
    </w:p>
    <w:p w14:paraId="62DF620E" w14:textId="77777777" w:rsidR="009266E0" w:rsidRPr="00BF333A" w:rsidRDefault="009266E0" w:rsidP="00BF333A">
      <w:pPr>
        <w:pStyle w:val="Heading2"/>
        <w:spacing w:before="0" w:after="0"/>
        <w:ind w:left="720"/>
        <w:rPr>
          <w:rFonts w:ascii="Calibri" w:hAnsi="Calibri" w:cs="Calibri"/>
          <w:b w:val="0"/>
          <w:color w:val="000000"/>
          <w:szCs w:val="22"/>
        </w:rPr>
      </w:pPr>
      <w:bookmarkStart w:id="22" w:name="_Toc361839806"/>
      <w:bookmarkStart w:id="23" w:name="_Toc361915553"/>
      <w:bookmarkStart w:id="24" w:name="_Toc361917169"/>
      <w:bookmarkStart w:id="25" w:name="_Toc364333896"/>
    </w:p>
    <w:p w14:paraId="2EC1AC65" w14:textId="77777777" w:rsidR="00CF751E" w:rsidRPr="00BF333A" w:rsidRDefault="00CF751E"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Scientific Background and Gaps</w:t>
      </w:r>
      <w:bookmarkEnd w:id="22"/>
      <w:bookmarkEnd w:id="23"/>
      <w:bookmarkEnd w:id="24"/>
      <w:bookmarkEnd w:id="25"/>
    </w:p>
    <w:p w14:paraId="6E2C4D87" w14:textId="77777777" w:rsidR="007C79EE" w:rsidRPr="00BF333A" w:rsidRDefault="00896FD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the scientific background and gaps in current knowledge.</w:t>
      </w:r>
      <w:r w:rsidR="00E408D3" w:rsidRPr="00BF333A">
        <w:rPr>
          <w:rFonts w:ascii="Calibri" w:hAnsi="Calibri" w:cs="Calibri"/>
          <w:sz w:val="22"/>
          <w:szCs w:val="22"/>
        </w:rPr>
        <w:t xml:space="preserve"> </w:t>
      </w:r>
    </w:p>
    <w:p w14:paraId="09141A1C" w14:textId="77777777" w:rsidR="007C79EE" w:rsidRPr="00BF333A" w:rsidRDefault="007C79EE"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p>
    <w:p w14:paraId="56FF7B74" w14:textId="0DE807F8" w:rsidR="00CF751E" w:rsidRPr="00BF333A" w:rsidRDefault="00E408D3"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 xml:space="preserve">For clinical research studies being conducted at Penn State </w:t>
      </w:r>
      <w:r w:rsidR="00CA5138" w:rsidRPr="00BF333A">
        <w:rPr>
          <w:rFonts w:ascii="Calibri" w:hAnsi="Calibri" w:cs="Calibri"/>
          <w:sz w:val="22"/>
          <w:szCs w:val="22"/>
        </w:rPr>
        <w:t>Health/Penn State College of Medicine</w:t>
      </w:r>
      <w:r w:rsidRPr="00BF333A">
        <w:rPr>
          <w:rFonts w:ascii="Calibri" w:hAnsi="Calibri" w:cs="Calibri"/>
          <w:sz w:val="22"/>
          <w:szCs w:val="22"/>
        </w:rPr>
        <w:t xml:space="preserve">, </w:t>
      </w:r>
      <w:r w:rsidR="007C79EE" w:rsidRPr="00BF333A">
        <w:rPr>
          <w:rFonts w:ascii="Calibri" w:hAnsi="Calibri" w:cs="Calibri"/>
          <w:sz w:val="22"/>
          <w:szCs w:val="22"/>
        </w:rPr>
        <w:t>and for other non-</w:t>
      </w:r>
      <w:r w:rsidR="00CA5138" w:rsidRPr="00BF333A">
        <w:rPr>
          <w:rFonts w:ascii="Calibri" w:hAnsi="Calibri" w:cs="Calibri"/>
          <w:sz w:val="22"/>
          <w:szCs w:val="22"/>
        </w:rPr>
        <w:t>PSH</w:t>
      </w:r>
      <w:r w:rsidR="007C79EE" w:rsidRPr="00BF333A">
        <w:rPr>
          <w:rFonts w:ascii="Calibri" w:hAnsi="Calibri" w:cs="Calibri"/>
          <w:sz w:val="22"/>
          <w:szCs w:val="22"/>
        </w:rPr>
        <w:t xml:space="preserve"> locations as applicable, </w:t>
      </w:r>
      <w:r w:rsidRPr="00BF333A">
        <w:rPr>
          <w:rFonts w:ascii="Calibri" w:hAnsi="Calibri" w:cs="Calibri"/>
          <w:sz w:val="22"/>
          <w:szCs w:val="22"/>
        </w:rPr>
        <w:t>describe the treatment/procedure that is considered standard of care (i.e., indicate how patients would be treated in non-investigational setting); and if applicable, indicate if the study procedure is available to patient without taking part in the study.</w:t>
      </w:r>
    </w:p>
    <w:p w14:paraId="222FE609" w14:textId="77777777" w:rsidR="005B0012" w:rsidRPr="00BF333A" w:rsidRDefault="005B0012" w:rsidP="00BF333A">
      <w:pPr>
        <w:pStyle w:val="Heading2"/>
        <w:spacing w:before="0" w:after="0"/>
        <w:ind w:left="1440"/>
        <w:rPr>
          <w:rFonts w:ascii="Calibri" w:hAnsi="Calibri" w:cs="Calibri"/>
          <w:b w:val="0"/>
          <w:color w:val="000000"/>
          <w:szCs w:val="22"/>
        </w:rPr>
      </w:pPr>
      <w:bookmarkStart w:id="26" w:name="_Toc361839807"/>
      <w:bookmarkStart w:id="27" w:name="_Toc361915554"/>
      <w:bookmarkStart w:id="28" w:name="_Toc361917170"/>
      <w:bookmarkStart w:id="29" w:name="_Toc364333897"/>
    </w:p>
    <w:p w14:paraId="580D0E2A" w14:textId="3BF868D0" w:rsidR="00896FDF" w:rsidRDefault="00C15A7E" w:rsidP="00C15A7E">
      <w:pPr>
        <w:ind w:left="1440"/>
        <w:rPr>
          <w:rFonts w:ascii="Calibri" w:hAnsi="Calibri" w:cs="Calibri"/>
          <w:sz w:val="22"/>
          <w:szCs w:val="22"/>
        </w:rPr>
      </w:pPr>
      <w:r w:rsidRPr="00C15A7E">
        <w:rPr>
          <w:rFonts w:ascii="Calibri" w:hAnsi="Calibri" w:cs="Calibri"/>
          <w:sz w:val="22"/>
          <w:szCs w:val="22"/>
        </w:rPr>
        <w:t>There is a growing movement in the scientific community towards more openness and transparency: data and code sharing; open access publishing; pre-registration, etc.</w:t>
      </w:r>
      <w:r>
        <w:rPr>
          <w:rFonts w:ascii="Calibri" w:hAnsi="Calibri" w:cs="Calibri"/>
          <w:sz w:val="22"/>
          <w:szCs w:val="22"/>
        </w:rPr>
        <w:t xml:space="preserve"> </w:t>
      </w:r>
      <w:r w:rsidRPr="00C15A7E">
        <w:rPr>
          <w:rFonts w:ascii="Calibri" w:hAnsi="Calibri" w:cs="Calibri"/>
          <w:sz w:val="22"/>
          <w:szCs w:val="22"/>
        </w:rPr>
        <w:t>In part this is in reaction to a perceived crisis of reproducibility and replicability; in part it is due to many high-profile examples of “questionable research practices.”</w:t>
      </w:r>
    </w:p>
    <w:p w14:paraId="62BE165E" w14:textId="77777777" w:rsidR="00C15A7E" w:rsidRPr="00BF333A" w:rsidRDefault="00C15A7E" w:rsidP="00C15A7E">
      <w:pPr>
        <w:ind w:left="1440"/>
        <w:rPr>
          <w:rFonts w:ascii="Calibri" w:hAnsi="Calibri" w:cs="Calibri"/>
          <w:sz w:val="22"/>
          <w:szCs w:val="22"/>
        </w:rPr>
      </w:pPr>
    </w:p>
    <w:p w14:paraId="07E53D20" w14:textId="77777777" w:rsidR="00CF751E" w:rsidRPr="00BF333A" w:rsidRDefault="00CF751E"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Previous Data</w:t>
      </w:r>
      <w:bookmarkEnd w:id="26"/>
      <w:bookmarkEnd w:id="27"/>
      <w:bookmarkEnd w:id="28"/>
      <w:bookmarkEnd w:id="29"/>
    </w:p>
    <w:p w14:paraId="00669C44" w14:textId="77777777" w:rsidR="004B0B5B" w:rsidRPr="00BF333A" w:rsidRDefault="000F0C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any relevant preliminary data.</w:t>
      </w:r>
    </w:p>
    <w:p w14:paraId="7B85938C" w14:textId="77777777" w:rsidR="000F0CDD" w:rsidRPr="00BF333A" w:rsidRDefault="000F0CDD" w:rsidP="00BF333A">
      <w:pPr>
        <w:tabs>
          <w:tab w:val="left" w:pos="720"/>
        </w:tabs>
        <w:ind w:left="1440"/>
        <w:rPr>
          <w:rFonts w:ascii="Calibri" w:hAnsi="Calibri" w:cs="Calibri"/>
          <w:sz w:val="22"/>
          <w:szCs w:val="22"/>
        </w:rPr>
      </w:pPr>
    </w:p>
    <w:p w14:paraId="22687E88" w14:textId="66B8A04C" w:rsidR="00C15A7E" w:rsidRPr="00C15A7E" w:rsidRDefault="00C15A7E" w:rsidP="00C15A7E">
      <w:pPr>
        <w:tabs>
          <w:tab w:val="left" w:pos="720"/>
        </w:tabs>
        <w:ind w:left="1440"/>
        <w:rPr>
          <w:rFonts w:ascii="Calibri" w:hAnsi="Calibri" w:cs="Calibri"/>
          <w:sz w:val="22"/>
          <w:szCs w:val="22"/>
        </w:rPr>
      </w:pPr>
      <w:bookmarkStart w:id="30" w:name="OLE_LINK7"/>
      <w:bookmarkStart w:id="31" w:name="OLE_LINK8"/>
      <w:r w:rsidRPr="00C15A7E">
        <w:rPr>
          <w:rFonts w:ascii="Calibri" w:hAnsi="Calibri" w:cs="Calibri"/>
          <w:sz w:val="22"/>
          <w:szCs w:val="22"/>
        </w:rPr>
        <w:t xml:space="preserve">The Penn State Libraries conducted a survey of </w:t>
      </w:r>
      <w:r>
        <w:rPr>
          <w:rFonts w:ascii="Calibri" w:hAnsi="Calibri" w:cs="Calibri"/>
          <w:sz w:val="22"/>
          <w:szCs w:val="22"/>
        </w:rPr>
        <w:t>researchers in the physical sciences on somewhat related topics</w:t>
      </w:r>
      <w:r w:rsidR="00F66091">
        <w:rPr>
          <w:rFonts w:ascii="Calibri" w:hAnsi="Calibri" w:cs="Calibri"/>
          <w:sz w:val="22"/>
          <w:szCs w:val="22"/>
        </w:rPr>
        <w:t xml:space="preserve"> in the last year</w:t>
      </w:r>
      <w:r w:rsidRPr="00C15A7E">
        <w:rPr>
          <w:rFonts w:ascii="Calibri" w:hAnsi="Calibri" w:cs="Calibri"/>
          <w:sz w:val="22"/>
          <w:szCs w:val="22"/>
        </w:rPr>
        <w:t>.</w:t>
      </w:r>
      <w:r>
        <w:rPr>
          <w:rFonts w:ascii="Calibri" w:hAnsi="Calibri" w:cs="Calibri"/>
          <w:sz w:val="22"/>
          <w:szCs w:val="22"/>
        </w:rPr>
        <w:t xml:space="preserve"> </w:t>
      </w:r>
      <w:ins w:id="32" w:author="Gilmore, Rick" w:date="2022-11-14T17:42:00Z">
        <w:r w:rsidR="00C53F31">
          <w:rPr>
            <w:rFonts w:ascii="Calibri" w:hAnsi="Calibri" w:cs="Calibri"/>
            <w:sz w:val="22"/>
            <w:szCs w:val="22"/>
          </w:rPr>
          <w:t xml:space="preserve">That survey was determined to be exempt. </w:t>
        </w:r>
      </w:ins>
      <w:r w:rsidRPr="00C15A7E">
        <w:rPr>
          <w:rFonts w:ascii="Calibri" w:hAnsi="Calibri" w:cs="Calibri"/>
          <w:sz w:val="22"/>
          <w:szCs w:val="22"/>
        </w:rPr>
        <w:t xml:space="preserve">Outside of that survey, little is currently known about researchers' knowledge about common Open Science practices and principles.  </w:t>
      </w:r>
    </w:p>
    <w:p w14:paraId="1DCAE0CE" w14:textId="77777777" w:rsidR="00C15A7E" w:rsidRPr="00C15A7E" w:rsidRDefault="00C15A7E" w:rsidP="00C15A7E">
      <w:pPr>
        <w:tabs>
          <w:tab w:val="left" w:pos="720"/>
        </w:tabs>
        <w:ind w:left="1440"/>
        <w:rPr>
          <w:rFonts w:ascii="Calibri" w:hAnsi="Calibri" w:cs="Calibri"/>
          <w:sz w:val="22"/>
          <w:szCs w:val="22"/>
        </w:rPr>
      </w:pPr>
    </w:p>
    <w:p w14:paraId="47D76288" w14:textId="70C8AA1B" w:rsidR="000F0CDD" w:rsidRDefault="00C15A7E" w:rsidP="00C15A7E">
      <w:pPr>
        <w:tabs>
          <w:tab w:val="left" w:pos="720"/>
        </w:tabs>
        <w:ind w:left="1440"/>
        <w:rPr>
          <w:rFonts w:ascii="Calibri" w:hAnsi="Calibri" w:cs="Calibri"/>
          <w:sz w:val="22"/>
          <w:szCs w:val="22"/>
        </w:rPr>
      </w:pPr>
      <w:r w:rsidRPr="00C15A7E">
        <w:rPr>
          <w:rFonts w:ascii="Calibri" w:hAnsi="Calibri" w:cs="Calibri"/>
          <w:sz w:val="22"/>
          <w:szCs w:val="22"/>
        </w:rPr>
        <w:lastRenderedPageBreak/>
        <w:t>One of the investigators (Lazar) is part of a team that conducted a similar survey at the University of Georgia focused on graduate students. They found that knowledge about Open Science varies by student field of study</w:t>
      </w:r>
      <w:r>
        <w:rPr>
          <w:rFonts w:ascii="Calibri" w:hAnsi="Calibri" w:cs="Calibri"/>
          <w:sz w:val="22"/>
          <w:szCs w:val="22"/>
        </w:rPr>
        <w:t xml:space="preserve">. </w:t>
      </w:r>
      <w:r w:rsidRPr="00C15A7E">
        <w:rPr>
          <w:rFonts w:ascii="Calibri" w:hAnsi="Calibri" w:cs="Calibri"/>
          <w:sz w:val="22"/>
          <w:szCs w:val="22"/>
        </w:rPr>
        <w:t>They also found clusters of practices that had similar levels of familiarity among the students.</w:t>
      </w:r>
      <w:r w:rsidR="00F66091">
        <w:rPr>
          <w:rFonts w:ascii="Calibri" w:hAnsi="Calibri" w:cs="Calibri"/>
          <w:sz w:val="22"/>
          <w:szCs w:val="22"/>
        </w:rPr>
        <w:t xml:space="preserve"> Lazar has recently collected data from but not analyzed some similar survey questions from graduate students in the Huck Institute of the Life Sciences graduate program.</w:t>
      </w:r>
      <w:ins w:id="33" w:author="Gilmore, Rick" w:date="2022-11-14T17:42:00Z">
        <w:r w:rsidR="00C53F31">
          <w:rPr>
            <w:rFonts w:ascii="Calibri" w:hAnsi="Calibri" w:cs="Calibri"/>
            <w:sz w:val="22"/>
            <w:szCs w:val="22"/>
          </w:rPr>
          <w:t xml:space="preserve"> This survey was also determined by the PSU IRB to be exempt.</w:t>
        </w:r>
      </w:ins>
      <w:bookmarkEnd w:id="30"/>
      <w:bookmarkEnd w:id="31"/>
    </w:p>
    <w:p w14:paraId="42B90B25" w14:textId="77777777" w:rsidR="00C15A7E" w:rsidRPr="00BF333A" w:rsidRDefault="00C15A7E" w:rsidP="00C15A7E">
      <w:pPr>
        <w:tabs>
          <w:tab w:val="left" w:pos="720"/>
        </w:tabs>
        <w:ind w:left="1440"/>
        <w:rPr>
          <w:rFonts w:ascii="Calibri" w:hAnsi="Calibri" w:cs="Calibri"/>
          <w:sz w:val="22"/>
          <w:szCs w:val="22"/>
        </w:rPr>
      </w:pPr>
    </w:p>
    <w:p w14:paraId="2CEBDCAA" w14:textId="77777777" w:rsidR="00D70451" w:rsidRPr="00BF333A" w:rsidRDefault="00CF751E" w:rsidP="00BF333A">
      <w:pPr>
        <w:pStyle w:val="Heading2"/>
        <w:numPr>
          <w:ilvl w:val="1"/>
          <w:numId w:val="5"/>
        </w:numPr>
        <w:spacing w:before="0" w:after="0"/>
        <w:rPr>
          <w:rFonts w:ascii="Calibri" w:hAnsi="Calibri" w:cs="Calibri"/>
          <w:color w:val="000000"/>
          <w:szCs w:val="22"/>
        </w:rPr>
      </w:pPr>
      <w:bookmarkStart w:id="34" w:name="_Toc361839808"/>
      <w:bookmarkStart w:id="35" w:name="_Toc361915555"/>
      <w:bookmarkStart w:id="36" w:name="_Toc361917171"/>
      <w:bookmarkStart w:id="37" w:name="_Toc364333898"/>
      <w:r w:rsidRPr="00BF333A">
        <w:rPr>
          <w:rFonts w:ascii="Calibri" w:hAnsi="Calibri" w:cs="Calibri"/>
          <w:color w:val="000000"/>
          <w:szCs w:val="22"/>
        </w:rPr>
        <w:t>Study Rationale</w:t>
      </w:r>
      <w:bookmarkEnd w:id="34"/>
      <w:bookmarkEnd w:id="35"/>
      <w:bookmarkEnd w:id="36"/>
      <w:bookmarkEnd w:id="37"/>
    </w:p>
    <w:p w14:paraId="6F7D36C1" w14:textId="77777777" w:rsidR="00CF751E" w:rsidRPr="00BF333A" w:rsidRDefault="000F0C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Provide the scientific rationale for the research.</w:t>
      </w:r>
    </w:p>
    <w:p w14:paraId="31AA7184" w14:textId="77777777" w:rsidR="004B0B5B" w:rsidRPr="00BF333A" w:rsidRDefault="004B0B5B" w:rsidP="00BF333A">
      <w:pPr>
        <w:tabs>
          <w:tab w:val="left" w:pos="720"/>
        </w:tabs>
        <w:ind w:left="1440"/>
        <w:rPr>
          <w:rFonts w:ascii="Calibri" w:hAnsi="Calibri" w:cs="Calibri"/>
          <w:color w:val="000000"/>
          <w:sz w:val="22"/>
          <w:szCs w:val="22"/>
        </w:rPr>
      </w:pPr>
    </w:p>
    <w:p w14:paraId="6F3D09A9" w14:textId="7CEBACE5" w:rsidR="00AF1149" w:rsidRDefault="00C15A7E" w:rsidP="00C15A7E">
      <w:pPr>
        <w:tabs>
          <w:tab w:val="left" w:pos="720"/>
        </w:tabs>
        <w:ind w:left="1440"/>
        <w:rPr>
          <w:rFonts w:ascii="Calibri" w:hAnsi="Calibri" w:cs="Calibri"/>
          <w:sz w:val="22"/>
          <w:szCs w:val="22"/>
        </w:rPr>
      </w:pPr>
      <w:r w:rsidRPr="00C15A7E">
        <w:rPr>
          <w:rFonts w:ascii="Calibri" w:hAnsi="Calibri" w:cs="Calibri"/>
          <w:sz w:val="22"/>
          <w:szCs w:val="22"/>
        </w:rPr>
        <w:t>The investigators believe that there is significant need for more organized and focal educational activities and project-specific support related to Open Science.</w:t>
      </w:r>
      <w:r>
        <w:rPr>
          <w:rFonts w:ascii="Calibri" w:hAnsi="Calibri" w:cs="Calibri"/>
          <w:sz w:val="22"/>
          <w:szCs w:val="22"/>
        </w:rPr>
        <w:t xml:space="preserve"> </w:t>
      </w:r>
      <w:r w:rsidRPr="00C15A7E">
        <w:rPr>
          <w:rFonts w:ascii="Calibri" w:hAnsi="Calibri" w:cs="Calibri"/>
          <w:sz w:val="22"/>
          <w:szCs w:val="22"/>
        </w:rPr>
        <w:t>This survey will characterize the current state of knowledge and need for these sorts of activities at Penn State.</w:t>
      </w:r>
    </w:p>
    <w:p w14:paraId="7854C539" w14:textId="77777777" w:rsidR="00C15A7E" w:rsidRPr="00C15A7E" w:rsidRDefault="00C15A7E" w:rsidP="00C15A7E">
      <w:pPr>
        <w:tabs>
          <w:tab w:val="left" w:pos="720"/>
        </w:tabs>
        <w:ind w:left="1440"/>
        <w:rPr>
          <w:rFonts w:ascii="Calibri" w:hAnsi="Calibri" w:cs="Calibri"/>
          <w:sz w:val="22"/>
          <w:szCs w:val="22"/>
        </w:rPr>
      </w:pPr>
    </w:p>
    <w:p w14:paraId="13A88438" w14:textId="6D499728" w:rsidR="000F0CDD" w:rsidRPr="00BF333A" w:rsidRDefault="000F0CDD" w:rsidP="00BF333A">
      <w:pPr>
        <w:pStyle w:val="Heading1"/>
        <w:numPr>
          <w:ilvl w:val="0"/>
          <w:numId w:val="5"/>
        </w:numPr>
        <w:spacing w:before="0" w:after="0"/>
        <w:rPr>
          <w:rFonts w:ascii="Calibri" w:hAnsi="Calibri" w:cs="Calibri"/>
          <w:sz w:val="22"/>
          <w:szCs w:val="22"/>
        </w:rPr>
      </w:pPr>
      <w:bookmarkStart w:id="38" w:name="_Toc361839809"/>
      <w:bookmarkStart w:id="39" w:name="_Toc361915556"/>
      <w:bookmarkStart w:id="40" w:name="_Toc361917172"/>
      <w:bookmarkStart w:id="41" w:name="_Toc364333899"/>
      <w:bookmarkStart w:id="42" w:name="_Toc117767327"/>
      <w:r w:rsidRPr="00BF333A">
        <w:rPr>
          <w:rFonts w:ascii="Calibri" w:hAnsi="Calibri" w:cs="Calibri"/>
          <w:sz w:val="22"/>
          <w:szCs w:val="22"/>
        </w:rPr>
        <w:t>I</w:t>
      </w:r>
      <w:r w:rsidR="00CF751E" w:rsidRPr="00BF333A">
        <w:rPr>
          <w:rFonts w:ascii="Calibri" w:hAnsi="Calibri" w:cs="Calibri"/>
          <w:sz w:val="22"/>
          <w:szCs w:val="22"/>
        </w:rPr>
        <w:t>nclusion and Exclusion Criteria</w:t>
      </w:r>
      <w:bookmarkEnd w:id="38"/>
      <w:bookmarkEnd w:id="39"/>
      <w:bookmarkEnd w:id="40"/>
      <w:bookmarkEnd w:id="41"/>
      <w:bookmarkEnd w:id="42"/>
    </w:p>
    <w:p w14:paraId="6F589933" w14:textId="5F442D38" w:rsidR="006B57D4" w:rsidRPr="00BF333A"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sz w:val="22"/>
          <w:szCs w:val="22"/>
        </w:rPr>
        <w:t xml:space="preserve">Create a numbered list below in sections 3.1 and 3.2 of criteria subjects must meet to be eligible for study enrollment (e.g., age, gender, diagnosis, etc.). </w:t>
      </w:r>
    </w:p>
    <w:p w14:paraId="3BEB2F45" w14:textId="77777777" w:rsidR="001C680D" w:rsidRPr="00BF333A" w:rsidRDefault="001C680D"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p>
    <w:p w14:paraId="34FA36BC" w14:textId="4BD88BC7" w:rsidR="006B57D4" w:rsidRPr="00BF333A"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bCs/>
          <w:sz w:val="22"/>
          <w:szCs w:val="22"/>
        </w:rPr>
      </w:pPr>
      <w:r w:rsidRPr="0EBBB7EA">
        <w:rPr>
          <w:rFonts w:ascii="Calibri" w:hAnsi="Calibri" w:cs="Calibri"/>
          <w:b/>
          <w:bCs/>
          <w:sz w:val="22"/>
          <w:szCs w:val="22"/>
        </w:rPr>
        <w:t>Vulnerable Populations:</w:t>
      </w:r>
    </w:p>
    <w:p w14:paraId="7E1291DA" w14:textId="77777777" w:rsidR="006B57D4" w:rsidRPr="00BF333A"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p>
    <w:p w14:paraId="1FA5562F" w14:textId="4C8B8731" w:rsidR="006B57D4" w:rsidRPr="00071AC1"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pPr>
      <w:r w:rsidRPr="00BF333A">
        <w:rPr>
          <w:rFonts w:ascii="Calibri" w:hAnsi="Calibri" w:cs="Calibri"/>
          <w:sz w:val="22"/>
          <w:szCs w:val="22"/>
        </w:rPr>
        <w:t xml:space="preserve">You MAY NOT include members of these populations as subjects in your research unless you indicate this in your inclusion criteria because specific regulations apply to studies that involve vulnerable populations.  </w:t>
      </w:r>
    </w:p>
    <w:p w14:paraId="6DC05EAF" w14:textId="6959DFC0" w:rsidR="006B57D4" w:rsidRPr="00BF333A" w:rsidRDefault="006B57D4"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The checklists referenced below outline the determinations to be made by the IRB when reviewing research involving these populations. Review the checklists as these will help to inform your responses throughout the remainder of the protocol</w:t>
      </w:r>
      <w:r w:rsidR="000571F9" w:rsidRPr="00BF333A">
        <w:rPr>
          <w:rFonts w:ascii="Calibri" w:hAnsi="Calibri" w:cs="Calibri"/>
          <w:sz w:val="22"/>
          <w:szCs w:val="22"/>
        </w:rPr>
        <w:t>.</w:t>
      </w:r>
    </w:p>
    <w:p w14:paraId="592E8B48" w14:textId="086A5954" w:rsidR="000571F9" w:rsidRPr="00BF333A" w:rsidRDefault="000571F9"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10BF2516" w14:textId="3FB6903B" w:rsidR="000571F9" w:rsidRPr="00BF333A" w:rsidRDefault="000571F9"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b/>
          <w:sz w:val="22"/>
          <w:szCs w:val="22"/>
        </w:rPr>
        <w:t>Children –</w:t>
      </w:r>
      <w:r w:rsidRPr="00BF333A">
        <w:rPr>
          <w:rFonts w:ascii="Calibri" w:hAnsi="Calibri" w:cs="Calibri"/>
          <w:sz w:val="22"/>
          <w:szCs w:val="22"/>
        </w:rPr>
        <w:t>Review “HRP-416- Checklist -</w:t>
      </w:r>
      <w:r w:rsidR="00D77E48" w:rsidRPr="00BF333A">
        <w:rPr>
          <w:rFonts w:ascii="Calibri" w:hAnsi="Calibri" w:cs="Calibri"/>
          <w:sz w:val="22"/>
          <w:szCs w:val="22"/>
        </w:rPr>
        <w:t xml:space="preserve"> </w:t>
      </w:r>
      <w:r w:rsidRPr="00BF333A">
        <w:rPr>
          <w:rStyle w:val="textcontrol"/>
          <w:rFonts w:ascii="Calibri" w:hAnsi="Calibri" w:cs="Calibri"/>
          <w:sz w:val="22"/>
          <w:szCs w:val="22"/>
        </w:rPr>
        <w:t>Children”</w:t>
      </w:r>
    </w:p>
    <w:p w14:paraId="38E53663" w14:textId="32B231C3" w:rsidR="000571F9" w:rsidRPr="00BF333A" w:rsidRDefault="000571F9"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b/>
          <w:sz w:val="22"/>
          <w:szCs w:val="22"/>
        </w:rPr>
        <w:t xml:space="preserve">Pregnant Women </w:t>
      </w:r>
      <w:r w:rsidRPr="00BF333A">
        <w:rPr>
          <w:rFonts w:ascii="Calibri" w:hAnsi="Calibri" w:cs="Calibri"/>
          <w:sz w:val="22"/>
          <w:szCs w:val="22"/>
        </w:rPr>
        <w:t xml:space="preserve">– Review “HRP-412- </w:t>
      </w:r>
      <w:r w:rsidRPr="00BF333A">
        <w:rPr>
          <w:rStyle w:val="textcontrol"/>
          <w:rFonts w:ascii="Calibri" w:hAnsi="Calibri" w:cs="Calibri"/>
          <w:sz w:val="22"/>
          <w:szCs w:val="22"/>
        </w:rPr>
        <w:t>Checklist - Pregnant Women</w:t>
      </w:r>
      <w:r w:rsidR="0002791D" w:rsidRPr="00BF333A">
        <w:rPr>
          <w:rStyle w:val="textcontrol"/>
          <w:rFonts w:ascii="Calibri" w:hAnsi="Calibri" w:cs="Calibri"/>
          <w:sz w:val="22"/>
          <w:szCs w:val="22"/>
        </w:rPr>
        <w:t>”</w:t>
      </w:r>
    </w:p>
    <w:p w14:paraId="1DA0CF02" w14:textId="25FB5E46" w:rsidR="006B57D4" w:rsidRPr="00BF333A" w:rsidRDefault="00046C27"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b/>
          <w:sz w:val="22"/>
          <w:szCs w:val="22"/>
        </w:rPr>
        <w:t xml:space="preserve">Cognitively Impaired Adults- </w:t>
      </w:r>
      <w:r w:rsidRPr="00BF333A">
        <w:rPr>
          <w:rFonts w:ascii="Calibri" w:hAnsi="Calibri" w:cs="Calibri"/>
          <w:sz w:val="22"/>
          <w:szCs w:val="22"/>
        </w:rPr>
        <w:t xml:space="preserve">Review “HRP-417- </w:t>
      </w:r>
      <w:r w:rsidRPr="00BF333A">
        <w:rPr>
          <w:rStyle w:val="textcontrol"/>
          <w:rFonts w:ascii="Calibri" w:hAnsi="Calibri" w:cs="Calibri"/>
          <w:sz w:val="22"/>
          <w:szCs w:val="22"/>
        </w:rPr>
        <w:t>Checklist - Cognitively Impaired Adults</w:t>
      </w:r>
      <w:r w:rsidR="001C0394" w:rsidRPr="00BF333A">
        <w:rPr>
          <w:rStyle w:val="textcontrol"/>
          <w:rFonts w:ascii="Calibri" w:hAnsi="Calibri" w:cs="Calibri"/>
          <w:sz w:val="22"/>
          <w:szCs w:val="22"/>
        </w:rPr>
        <w:t xml:space="preserve">” </w:t>
      </w:r>
    </w:p>
    <w:p w14:paraId="7E1D3001" w14:textId="4239E43E" w:rsidR="00046C27" w:rsidRPr="00BF333A" w:rsidRDefault="00046C27"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b/>
          <w:sz w:val="22"/>
          <w:szCs w:val="22"/>
        </w:rPr>
        <w:t xml:space="preserve">Prisoners- </w:t>
      </w:r>
      <w:r w:rsidRPr="00BF333A">
        <w:rPr>
          <w:rFonts w:ascii="Calibri" w:hAnsi="Calibri" w:cs="Calibri"/>
          <w:sz w:val="22"/>
          <w:szCs w:val="22"/>
        </w:rPr>
        <w:t xml:space="preserve">Review “HRP-415- </w:t>
      </w:r>
      <w:r w:rsidRPr="00BF333A">
        <w:rPr>
          <w:rStyle w:val="textcontrol"/>
          <w:rFonts w:ascii="Calibri" w:hAnsi="Calibri" w:cs="Calibri"/>
          <w:sz w:val="22"/>
          <w:szCs w:val="22"/>
        </w:rPr>
        <w:t>Checklist - Prisoners”</w:t>
      </w:r>
    </w:p>
    <w:p w14:paraId="3B38DBFB" w14:textId="1CD3DDA3" w:rsidR="006B57D4" w:rsidRPr="00BF333A" w:rsidRDefault="00046C27"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b/>
          <w:sz w:val="22"/>
          <w:szCs w:val="22"/>
        </w:rPr>
        <w:t xml:space="preserve">Neonates of uncertain viability or non-viable neonates- </w:t>
      </w:r>
      <w:r w:rsidRPr="00BF333A">
        <w:rPr>
          <w:rFonts w:ascii="Calibri" w:hAnsi="Calibri" w:cs="Calibri"/>
          <w:sz w:val="22"/>
          <w:szCs w:val="22"/>
        </w:rPr>
        <w:t xml:space="preserve">Review “HRP-413- </w:t>
      </w:r>
      <w:r w:rsidRPr="00BF333A">
        <w:rPr>
          <w:rStyle w:val="textcontrol"/>
          <w:rFonts w:ascii="Calibri" w:hAnsi="Calibri" w:cs="Calibri"/>
          <w:sz w:val="22"/>
          <w:szCs w:val="22"/>
        </w:rPr>
        <w:t xml:space="preserve">Checklist - Non-Viable Neonates” </w:t>
      </w:r>
      <w:r w:rsidRPr="00BF333A">
        <w:rPr>
          <w:rFonts w:ascii="Calibri" w:hAnsi="Calibri" w:cs="Calibri"/>
          <w:sz w:val="22"/>
          <w:szCs w:val="22"/>
        </w:rPr>
        <w:t xml:space="preserve">or “HRP-414- </w:t>
      </w:r>
      <w:r w:rsidRPr="00BF333A">
        <w:rPr>
          <w:rStyle w:val="textcontrol"/>
          <w:rFonts w:ascii="Calibri" w:hAnsi="Calibri" w:cs="Calibri"/>
          <w:sz w:val="22"/>
          <w:szCs w:val="22"/>
        </w:rPr>
        <w:t>Checklist - Neonates of Uncertain Viability”</w:t>
      </w:r>
    </w:p>
    <w:p w14:paraId="6D47EA29" w14:textId="49EB6061" w:rsidR="008F0DA5" w:rsidRPr="00BF333A" w:rsidRDefault="008F0DA5" w:rsidP="00BF333A">
      <w:pPr>
        <w:ind w:left="720"/>
        <w:rPr>
          <w:rFonts w:ascii="Calibri" w:hAnsi="Calibri" w:cs="Calibri"/>
          <w:sz w:val="22"/>
          <w:szCs w:val="22"/>
        </w:rPr>
      </w:pPr>
      <w:r w:rsidRPr="00BF333A">
        <w:rPr>
          <w:rFonts w:ascii="Calibri" w:hAnsi="Calibri" w:cs="Calibri"/>
          <w:sz w:val="22"/>
          <w:szCs w:val="22"/>
        </w:rPr>
        <w:t>[Do not type here]</w:t>
      </w:r>
    </w:p>
    <w:p w14:paraId="7F35D327" w14:textId="5FE6C1FD" w:rsidR="000320EF" w:rsidRPr="00BF333A" w:rsidRDefault="000320EF" w:rsidP="00BF333A">
      <w:pPr>
        <w:rPr>
          <w:rFonts w:ascii="Calibri" w:hAnsi="Calibri" w:cs="Calibri"/>
          <w:sz w:val="22"/>
          <w:szCs w:val="22"/>
        </w:rPr>
      </w:pPr>
      <w:bookmarkStart w:id="43" w:name="_Toc361915557"/>
      <w:bookmarkStart w:id="44" w:name="_Toc361917173"/>
      <w:bookmarkStart w:id="45" w:name="_Toc364333900"/>
    </w:p>
    <w:p w14:paraId="4B432E17" w14:textId="02EF5BF2" w:rsidR="00430564" w:rsidRPr="00BF333A" w:rsidRDefault="00F667E8" w:rsidP="00BF333A">
      <w:pPr>
        <w:pStyle w:val="Heading2"/>
        <w:numPr>
          <w:ilvl w:val="1"/>
          <w:numId w:val="5"/>
        </w:numPr>
        <w:spacing w:before="0" w:after="0"/>
        <w:rPr>
          <w:rFonts w:ascii="Calibri" w:hAnsi="Calibri" w:cs="Calibri"/>
          <w:szCs w:val="22"/>
        </w:rPr>
      </w:pPr>
      <w:r w:rsidRPr="00BF333A">
        <w:rPr>
          <w:rFonts w:ascii="Calibri" w:hAnsi="Calibri" w:cs="Calibri"/>
          <w:szCs w:val="22"/>
        </w:rPr>
        <w:t>Inclusion Criteria</w:t>
      </w:r>
    </w:p>
    <w:p w14:paraId="3AAE365E" w14:textId="10665F92" w:rsidR="002739BC" w:rsidRPr="00BF333A" w:rsidRDefault="00351526" w:rsidP="3116A7E6">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bCs w:val="0"/>
        </w:rPr>
      </w:pPr>
      <w:r w:rsidRPr="0EBBB7EA">
        <w:rPr>
          <w:rFonts w:ascii="Calibri" w:hAnsi="Calibri" w:cs="Calibri"/>
          <w:b w:val="0"/>
          <w:bCs w:val="0"/>
        </w:rPr>
        <w:t>Create a numbered list of the inclusion criteria that define who will be included in your final study sample (e.g.</w:t>
      </w:r>
      <w:r w:rsidR="00D36A13" w:rsidRPr="0EBBB7EA">
        <w:rPr>
          <w:rFonts w:ascii="Calibri" w:hAnsi="Calibri" w:cs="Calibri"/>
          <w:b w:val="0"/>
          <w:bCs w:val="0"/>
        </w:rPr>
        <w:t>,</w:t>
      </w:r>
      <w:r w:rsidRPr="0EBBB7EA">
        <w:rPr>
          <w:rFonts w:ascii="Calibri" w:hAnsi="Calibri" w:cs="Calibri"/>
          <w:b w:val="0"/>
          <w:bCs w:val="0"/>
        </w:rPr>
        <w:t xml:space="preserve"> age, gender, condition, etc</w:t>
      </w:r>
      <w:r w:rsidR="00E330DA" w:rsidRPr="0EBBB7EA">
        <w:rPr>
          <w:rFonts w:ascii="Calibri" w:hAnsi="Calibri" w:cs="Calibri"/>
          <w:b w:val="0"/>
          <w:bCs w:val="0"/>
        </w:rPr>
        <w:t>.)</w:t>
      </w:r>
    </w:p>
    <w:p w14:paraId="453C07F1" w14:textId="77777777" w:rsidR="00E34595" w:rsidRPr="00BF333A" w:rsidRDefault="00E34595" w:rsidP="00BF333A">
      <w:pPr>
        <w:pStyle w:val="ListParagraph"/>
        <w:ind w:left="1440"/>
        <w:rPr>
          <w:rFonts w:ascii="Calibri" w:hAnsi="Calibri" w:cs="Calibri"/>
          <w:sz w:val="22"/>
          <w:szCs w:val="22"/>
        </w:rPr>
      </w:pPr>
    </w:p>
    <w:p w14:paraId="4548FC7D" w14:textId="77777777" w:rsidR="00F66091" w:rsidRDefault="00CC0416" w:rsidP="00CC0416">
      <w:pPr>
        <w:pStyle w:val="ListParagraph"/>
        <w:numPr>
          <w:ilvl w:val="0"/>
          <w:numId w:val="16"/>
        </w:numPr>
        <w:rPr>
          <w:rFonts w:ascii="Calibri" w:hAnsi="Calibri" w:cs="Calibri"/>
          <w:sz w:val="22"/>
          <w:szCs w:val="22"/>
        </w:rPr>
      </w:pPr>
      <w:r w:rsidRPr="00CC0416">
        <w:rPr>
          <w:rFonts w:ascii="Calibri" w:hAnsi="Calibri" w:cs="Calibri"/>
          <w:sz w:val="22"/>
          <w:szCs w:val="22"/>
        </w:rPr>
        <w:t>Graduate students, postdocs, teaching faculty, research staff, research faculty, and administrators at Penn State</w:t>
      </w:r>
      <w:r w:rsidR="00F66091">
        <w:rPr>
          <w:rFonts w:ascii="Calibri" w:hAnsi="Calibri" w:cs="Calibri"/>
          <w:sz w:val="22"/>
          <w:szCs w:val="22"/>
        </w:rPr>
        <w:t>.</w:t>
      </w:r>
    </w:p>
    <w:p w14:paraId="2CD0CA45" w14:textId="356DD215" w:rsidR="006C2013" w:rsidRDefault="00CC0416" w:rsidP="00CC0416">
      <w:pPr>
        <w:pStyle w:val="ListParagraph"/>
        <w:numPr>
          <w:ilvl w:val="0"/>
          <w:numId w:val="16"/>
        </w:numPr>
        <w:rPr>
          <w:rFonts w:ascii="Calibri" w:hAnsi="Calibri" w:cs="Calibri"/>
          <w:sz w:val="22"/>
          <w:szCs w:val="22"/>
        </w:rPr>
      </w:pPr>
      <w:r w:rsidRPr="00CC0416">
        <w:rPr>
          <w:rFonts w:ascii="Calibri" w:hAnsi="Calibri" w:cs="Calibri"/>
          <w:sz w:val="22"/>
          <w:szCs w:val="22"/>
        </w:rPr>
        <w:t>18+ years of age or older.</w:t>
      </w:r>
    </w:p>
    <w:p w14:paraId="4EE17726" w14:textId="77777777" w:rsidR="00CC0416" w:rsidRDefault="00CC0416" w:rsidP="00CC0416">
      <w:pPr>
        <w:pStyle w:val="ListParagraph"/>
        <w:ind w:left="1800"/>
        <w:rPr>
          <w:rFonts w:ascii="Calibri" w:hAnsi="Calibri" w:cs="Calibri"/>
          <w:sz w:val="22"/>
          <w:szCs w:val="22"/>
        </w:rPr>
      </w:pPr>
    </w:p>
    <w:p w14:paraId="622AF394" w14:textId="77777777" w:rsidR="00237A11" w:rsidRDefault="0018703C" w:rsidP="00704BC8">
      <w:pPr>
        <w:pStyle w:val="ListParagraph"/>
        <w:ind w:left="2160" w:hanging="720"/>
        <w:outlineLvl w:val="2"/>
        <w:rPr>
          <w:rStyle w:val="CommentReference"/>
          <w:rFonts w:ascii="Calibri" w:eastAsiaTheme="minorEastAsia" w:hAnsi="Calibri" w:cs="Calibri"/>
          <w:b/>
          <w:bCs/>
          <w:sz w:val="22"/>
          <w:szCs w:val="22"/>
        </w:rPr>
      </w:pPr>
      <w:r>
        <w:rPr>
          <w:rFonts w:ascii="Calibri" w:hAnsi="Calibri" w:cs="Calibri"/>
          <w:b/>
          <w:bCs/>
          <w:iCs/>
          <w:sz w:val="22"/>
          <w:szCs w:val="22"/>
        </w:rPr>
        <w:t>3.1.1</w:t>
      </w:r>
      <w:r>
        <w:rPr>
          <w:rFonts w:ascii="Calibri" w:hAnsi="Calibri" w:cs="Calibri"/>
          <w:b/>
          <w:bCs/>
          <w:iCs/>
          <w:sz w:val="22"/>
          <w:szCs w:val="22"/>
        </w:rPr>
        <w:tab/>
        <w:t xml:space="preserve">Does </w:t>
      </w:r>
      <w:r w:rsidRPr="0EBBB7EA">
        <w:rPr>
          <w:rStyle w:val="CommentReference"/>
          <w:rFonts w:ascii="Calibri" w:eastAsiaTheme="minorEastAsia" w:hAnsi="Calibri" w:cs="Calibri"/>
          <w:b/>
          <w:bCs/>
          <w:sz w:val="22"/>
          <w:szCs w:val="22"/>
        </w:rPr>
        <w:t>this research involve collecting data from individuals residing outside of the US</w:t>
      </w:r>
      <w:r>
        <w:rPr>
          <w:rStyle w:val="CommentReference"/>
          <w:rFonts w:ascii="Calibri" w:eastAsiaTheme="minorEastAsia" w:hAnsi="Calibri" w:cs="Calibri"/>
          <w:b/>
          <w:bCs/>
          <w:sz w:val="22"/>
          <w:szCs w:val="22"/>
        </w:rPr>
        <w:t>?</w:t>
      </w:r>
    </w:p>
    <w:p w14:paraId="04283EAA" w14:textId="62EA3273" w:rsidR="00550D94" w:rsidRPr="00704BC8" w:rsidRDefault="00CC0416" w:rsidP="00704BC8">
      <w:pPr>
        <w:pStyle w:val="ListParagraph"/>
        <w:ind w:left="1440" w:firstLine="720"/>
        <w:rPr>
          <w:rStyle w:val="CommentReference"/>
          <w:rFonts w:ascii="Calibri" w:hAnsi="Calibri" w:cs="Calibri"/>
          <w:iCs/>
          <w:sz w:val="22"/>
          <w:szCs w:val="22"/>
        </w:rPr>
      </w:pPr>
      <w:r>
        <w:rPr>
          <w:rFonts w:ascii="Calibri" w:eastAsiaTheme="minorEastAsia" w:hAnsi="Calibri" w:cs="Calibri"/>
          <w:sz w:val="22"/>
          <w:szCs w:val="22"/>
        </w:rPr>
        <w:fldChar w:fldCharType="begin">
          <w:ffData>
            <w:name w:val="Check435"/>
            <w:enabled/>
            <w:calcOnExit w:val="0"/>
            <w:checkBox>
              <w:sizeAuto/>
              <w:default w:val="1"/>
            </w:checkBox>
          </w:ffData>
        </w:fldChar>
      </w:r>
      <w:bookmarkStart w:id="46" w:name="Check435"/>
      <w:r>
        <w:rPr>
          <w:rFonts w:ascii="Calibri" w:eastAsiaTheme="minorEastAsia" w:hAnsi="Calibri" w:cs="Calibri"/>
          <w:sz w:val="22"/>
          <w:szCs w:val="22"/>
        </w:rPr>
        <w:instrText xml:space="preserve"> FORMCHECKBOX </w:instrText>
      </w:r>
      <w:r w:rsidR="00000000">
        <w:rPr>
          <w:rFonts w:ascii="Calibri" w:eastAsiaTheme="minorEastAsia" w:hAnsi="Calibri" w:cs="Calibri"/>
          <w:sz w:val="22"/>
          <w:szCs w:val="22"/>
        </w:rPr>
      </w:r>
      <w:r w:rsidR="00000000">
        <w:rPr>
          <w:rFonts w:ascii="Calibri" w:eastAsiaTheme="minorEastAsia" w:hAnsi="Calibri" w:cs="Calibri"/>
          <w:sz w:val="22"/>
          <w:szCs w:val="22"/>
        </w:rPr>
        <w:fldChar w:fldCharType="separate"/>
      </w:r>
      <w:r>
        <w:rPr>
          <w:rFonts w:ascii="Calibri" w:eastAsiaTheme="minorEastAsia" w:hAnsi="Calibri" w:cs="Calibri"/>
          <w:sz w:val="22"/>
          <w:szCs w:val="22"/>
        </w:rPr>
        <w:fldChar w:fldCharType="end"/>
      </w:r>
      <w:bookmarkEnd w:id="46"/>
      <w:r w:rsidR="00550D94" w:rsidRPr="00704BC8">
        <w:rPr>
          <w:rFonts w:ascii="Calibri" w:eastAsiaTheme="minorEastAsia" w:hAnsi="Calibri" w:cs="Calibri"/>
          <w:sz w:val="22"/>
          <w:szCs w:val="22"/>
        </w:rPr>
        <w:t xml:space="preserve">  No</w:t>
      </w:r>
    </w:p>
    <w:p w14:paraId="3E601B7C" w14:textId="36589AC1" w:rsidR="00CC1CA1" w:rsidRPr="00704BC8" w:rsidRDefault="00EF55C2" w:rsidP="008C7C68">
      <w:pPr>
        <w:pStyle w:val="ListParagraph"/>
        <w:rPr>
          <w:rFonts w:ascii="Calibri" w:eastAsiaTheme="minorEastAsia" w:hAnsi="Calibri" w:cs="Calibri"/>
          <w:sz w:val="22"/>
          <w:szCs w:val="22"/>
        </w:rPr>
      </w:pPr>
      <w:r w:rsidRPr="00704BC8">
        <w:rPr>
          <w:rStyle w:val="CommentReference"/>
          <w:rFonts w:ascii="Calibri" w:eastAsiaTheme="minorEastAsia" w:hAnsi="Calibri" w:cs="Calibri"/>
          <w:sz w:val="22"/>
          <w:szCs w:val="22"/>
        </w:rPr>
        <w:tab/>
      </w:r>
      <w:r w:rsidRPr="00704BC8">
        <w:rPr>
          <w:rStyle w:val="CommentReference"/>
          <w:rFonts w:ascii="Calibri" w:eastAsiaTheme="minorEastAsia" w:hAnsi="Calibri" w:cs="Calibri"/>
          <w:sz w:val="22"/>
          <w:szCs w:val="22"/>
        </w:rPr>
        <w:tab/>
      </w:r>
      <w:r w:rsidRPr="00704BC8">
        <w:rPr>
          <w:rFonts w:ascii="Calibri" w:eastAsiaTheme="minorEastAsia" w:hAnsi="Calibri" w:cs="Calibri"/>
          <w:sz w:val="22"/>
          <w:szCs w:val="22"/>
        </w:rPr>
        <w:fldChar w:fldCharType="begin">
          <w:ffData>
            <w:name w:val="Check435"/>
            <w:enabled/>
            <w:calcOnExit w:val="0"/>
            <w:checkBox>
              <w:sizeAuto/>
              <w:default w:val="0"/>
            </w:checkBox>
          </w:ffData>
        </w:fldChar>
      </w:r>
      <w:r w:rsidRPr="00704BC8">
        <w:rPr>
          <w:rFonts w:ascii="Calibri" w:eastAsiaTheme="minorEastAsia" w:hAnsi="Calibri" w:cs="Calibri"/>
          <w:sz w:val="22"/>
          <w:szCs w:val="22"/>
        </w:rPr>
        <w:instrText xml:space="preserve"> FORMCHECKBOX </w:instrText>
      </w:r>
      <w:r w:rsidR="00000000">
        <w:rPr>
          <w:rFonts w:ascii="Calibri" w:eastAsiaTheme="minorEastAsia" w:hAnsi="Calibri" w:cs="Calibri"/>
          <w:sz w:val="22"/>
          <w:szCs w:val="22"/>
        </w:rPr>
      </w:r>
      <w:r w:rsidR="00000000">
        <w:rPr>
          <w:rFonts w:ascii="Calibri" w:eastAsiaTheme="minorEastAsia" w:hAnsi="Calibri" w:cs="Calibri"/>
          <w:sz w:val="22"/>
          <w:szCs w:val="22"/>
        </w:rPr>
        <w:fldChar w:fldCharType="separate"/>
      </w:r>
      <w:r w:rsidRPr="00704BC8">
        <w:rPr>
          <w:rFonts w:ascii="Calibri" w:eastAsiaTheme="minorEastAsia" w:hAnsi="Calibri" w:cs="Calibri"/>
          <w:sz w:val="22"/>
          <w:szCs w:val="22"/>
        </w:rPr>
        <w:fldChar w:fldCharType="end"/>
      </w:r>
      <w:r w:rsidRPr="00704BC8">
        <w:rPr>
          <w:rFonts w:ascii="Calibri" w:eastAsiaTheme="minorEastAsia" w:hAnsi="Calibri" w:cs="Calibri"/>
          <w:sz w:val="22"/>
          <w:szCs w:val="22"/>
        </w:rPr>
        <w:t xml:space="preserve">  Yes </w:t>
      </w:r>
      <w:r w:rsidR="008C7C68" w:rsidRPr="00704BC8">
        <w:rPr>
          <w:rFonts w:ascii="Calibri" w:eastAsiaTheme="minorEastAsia" w:hAnsi="Calibri" w:cs="Calibri"/>
          <w:sz w:val="22"/>
          <w:szCs w:val="22"/>
        </w:rPr>
        <w:t>–</w:t>
      </w:r>
      <w:r w:rsidRPr="00704BC8">
        <w:rPr>
          <w:rFonts w:ascii="Calibri" w:eastAsiaTheme="minorEastAsia" w:hAnsi="Calibri" w:cs="Calibri"/>
          <w:sz w:val="22"/>
          <w:szCs w:val="22"/>
        </w:rPr>
        <w:t xml:space="preserve"> </w:t>
      </w:r>
      <w:r w:rsidR="008C7C68" w:rsidRPr="00704BC8">
        <w:rPr>
          <w:rFonts w:ascii="Calibri" w:eastAsiaTheme="minorEastAsia" w:hAnsi="Calibri" w:cs="Calibri"/>
          <w:sz w:val="22"/>
          <w:szCs w:val="22"/>
        </w:rPr>
        <w:t xml:space="preserve">identify </w:t>
      </w:r>
      <w:r w:rsidR="003A36E6" w:rsidRPr="00704BC8">
        <w:rPr>
          <w:rFonts w:ascii="Calibri" w:eastAsiaTheme="minorEastAsia" w:hAnsi="Calibri" w:cs="Calibri"/>
          <w:sz w:val="22"/>
          <w:szCs w:val="22"/>
        </w:rPr>
        <w:t>the countr</w:t>
      </w:r>
      <w:r w:rsidR="00E8131A" w:rsidRPr="00704BC8">
        <w:rPr>
          <w:rFonts w:ascii="Calibri" w:eastAsiaTheme="minorEastAsia" w:hAnsi="Calibri" w:cs="Calibri"/>
          <w:sz w:val="22"/>
          <w:szCs w:val="22"/>
        </w:rPr>
        <w:t xml:space="preserve">ies </w:t>
      </w:r>
      <w:r w:rsidR="003A36E6" w:rsidRPr="00704BC8">
        <w:rPr>
          <w:rFonts w:ascii="Calibri" w:eastAsiaTheme="minorEastAsia" w:hAnsi="Calibri" w:cs="Calibri"/>
          <w:sz w:val="22"/>
          <w:szCs w:val="22"/>
        </w:rPr>
        <w:t>w</w:t>
      </w:r>
      <w:r w:rsidR="00CC1CA1" w:rsidRPr="00704BC8">
        <w:rPr>
          <w:rFonts w:ascii="Calibri" w:eastAsiaTheme="minorEastAsia" w:hAnsi="Calibri" w:cs="Calibri"/>
          <w:sz w:val="22"/>
          <w:szCs w:val="22"/>
        </w:rPr>
        <w:t>h</w:t>
      </w:r>
      <w:r w:rsidR="003A36E6" w:rsidRPr="00704BC8">
        <w:rPr>
          <w:rFonts w:ascii="Calibri" w:eastAsiaTheme="minorEastAsia" w:hAnsi="Calibri" w:cs="Calibri"/>
          <w:sz w:val="22"/>
          <w:szCs w:val="22"/>
        </w:rPr>
        <w:t>ere data collection will take place</w:t>
      </w:r>
    </w:p>
    <w:p w14:paraId="75F27ADB" w14:textId="041A6D63" w:rsidR="00EF55C2" w:rsidRPr="00EF55C2" w:rsidRDefault="00CC1CA1" w:rsidP="00704BC8">
      <w:pPr>
        <w:pStyle w:val="ListParagraph"/>
        <w:ind w:left="2880"/>
        <w:rPr>
          <w:rFonts w:ascii="Calibri" w:eastAsiaTheme="minorEastAsia" w:hAnsi="Calibri" w:cs="Calibri"/>
          <w:b/>
          <w:bCs/>
          <w:sz w:val="22"/>
          <w:szCs w:val="22"/>
        </w:rPr>
      </w:pPr>
      <w:r w:rsidRPr="146C91FB">
        <w:rPr>
          <w:rFonts w:ascii="Calibri" w:hAnsi="Calibri" w:cs="Calibri"/>
          <w:sz w:val="22"/>
          <w:szCs w:val="22"/>
        </w:rPr>
        <w:t>[Type protocol text here]</w:t>
      </w:r>
      <w:r w:rsidR="007440E1" w:rsidRPr="146C91FB">
        <w:rPr>
          <w:rFonts w:ascii="Calibri" w:eastAsiaTheme="minorEastAsia" w:hAnsi="Calibri" w:cs="Calibri"/>
          <w:b/>
          <w:bCs/>
          <w:sz w:val="22"/>
          <w:szCs w:val="22"/>
        </w:rPr>
        <w:t xml:space="preserve"> </w:t>
      </w:r>
    </w:p>
    <w:p w14:paraId="50255785" w14:textId="77777777" w:rsidR="00EE1EA7" w:rsidRPr="00BF333A" w:rsidRDefault="00EE1EA7" w:rsidP="00704BC8">
      <w:pPr>
        <w:pStyle w:val="Heading2"/>
        <w:spacing w:before="0" w:after="0"/>
        <w:rPr>
          <w:rFonts w:ascii="Calibri" w:hAnsi="Calibri" w:cs="Calibri"/>
          <w:szCs w:val="22"/>
        </w:rPr>
      </w:pPr>
    </w:p>
    <w:bookmarkEnd w:id="43"/>
    <w:bookmarkEnd w:id="44"/>
    <w:bookmarkEnd w:id="45"/>
    <w:p w14:paraId="6FF9B35C" w14:textId="33CE4A28" w:rsidR="00F667E8" w:rsidRPr="00BF333A" w:rsidRDefault="00430564" w:rsidP="00BF333A">
      <w:pPr>
        <w:pStyle w:val="Heading2"/>
        <w:numPr>
          <w:ilvl w:val="1"/>
          <w:numId w:val="5"/>
        </w:numPr>
        <w:spacing w:before="0" w:after="0"/>
        <w:rPr>
          <w:rFonts w:ascii="Calibri" w:hAnsi="Calibri" w:cs="Calibri"/>
          <w:i/>
          <w:szCs w:val="22"/>
        </w:rPr>
      </w:pPr>
      <w:r w:rsidRPr="00BF333A">
        <w:rPr>
          <w:rFonts w:ascii="Calibri" w:hAnsi="Calibri" w:cs="Calibri"/>
          <w:szCs w:val="22"/>
        </w:rPr>
        <w:t>Exclusion Criteria</w:t>
      </w:r>
    </w:p>
    <w:p w14:paraId="23398EBB" w14:textId="3641BF80" w:rsidR="00E34595" w:rsidRPr="00BF333A" w:rsidRDefault="00E34595" w:rsidP="00BF333A">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szCs w:val="22"/>
        </w:rPr>
      </w:pPr>
      <w:r w:rsidRPr="00BF333A">
        <w:rPr>
          <w:rFonts w:ascii="Calibri" w:hAnsi="Calibri" w:cs="Calibri"/>
          <w:b w:val="0"/>
          <w:szCs w:val="22"/>
        </w:rPr>
        <w:t>Create a numbered list of the exclusion criteria that define who will be excluded in your study.</w:t>
      </w:r>
    </w:p>
    <w:p w14:paraId="0017FBCD" w14:textId="77777777" w:rsidR="000C2EC0" w:rsidRPr="00BF333A" w:rsidRDefault="000C2EC0" w:rsidP="00BF333A">
      <w:pPr>
        <w:pStyle w:val="BlockText"/>
        <w:pBdr>
          <w:top w:val="none" w:sz="0" w:space="0" w:color="auto"/>
          <w:left w:val="none" w:sz="0" w:space="0" w:color="auto"/>
          <w:bottom w:val="none" w:sz="0" w:space="0" w:color="auto"/>
          <w:right w:val="none" w:sz="0" w:space="0" w:color="auto"/>
        </w:pBdr>
        <w:ind w:left="2160" w:right="720"/>
        <w:rPr>
          <w:rFonts w:cs="Calibri"/>
          <w:b/>
          <w:i w:val="0"/>
          <w:color w:val="auto"/>
          <w:sz w:val="22"/>
          <w:szCs w:val="22"/>
        </w:rPr>
      </w:pPr>
    </w:p>
    <w:p w14:paraId="1E815180" w14:textId="51213277" w:rsidR="00E8633F" w:rsidRPr="00E8633F" w:rsidRDefault="00E8633F" w:rsidP="00F66091">
      <w:pPr>
        <w:ind w:left="1800" w:hanging="360"/>
        <w:rPr>
          <w:rFonts w:ascii="Calibri" w:hAnsi="Calibri" w:cs="Calibri"/>
          <w:bCs/>
          <w:iCs/>
          <w:sz w:val="22"/>
          <w:szCs w:val="22"/>
        </w:rPr>
      </w:pPr>
      <w:r w:rsidRPr="00E8633F">
        <w:rPr>
          <w:rFonts w:ascii="Calibri" w:hAnsi="Calibri" w:cs="Calibri"/>
          <w:bCs/>
          <w:iCs/>
          <w:sz w:val="22"/>
          <w:szCs w:val="22"/>
        </w:rPr>
        <w:t xml:space="preserve">1. </w:t>
      </w:r>
      <w:r w:rsidR="00F66091">
        <w:rPr>
          <w:rFonts w:ascii="Calibri" w:hAnsi="Calibri" w:cs="Calibri"/>
          <w:bCs/>
          <w:iCs/>
          <w:sz w:val="22"/>
          <w:szCs w:val="22"/>
        </w:rPr>
        <w:tab/>
      </w:r>
      <w:r w:rsidRPr="00E8633F">
        <w:rPr>
          <w:rFonts w:ascii="Calibri" w:hAnsi="Calibri" w:cs="Calibri"/>
          <w:bCs/>
          <w:iCs/>
          <w:sz w:val="22"/>
          <w:szCs w:val="22"/>
        </w:rPr>
        <w:t>Participants younger than 18 years of age.</w:t>
      </w:r>
    </w:p>
    <w:p w14:paraId="5847DE53" w14:textId="0199D9F9" w:rsidR="00BF333A" w:rsidRDefault="00E8633F" w:rsidP="00F66091">
      <w:pPr>
        <w:ind w:left="1800" w:hanging="360"/>
        <w:rPr>
          <w:rFonts w:ascii="Calibri" w:hAnsi="Calibri" w:cs="Calibri"/>
          <w:bCs/>
          <w:iCs/>
          <w:sz w:val="22"/>
          <w:szCs w:val="22"/>
        </w:rPr>
      </w:pPr>
      <w:r w:rsidRPr="00E8633F">
        <w:rPr>
          <w:rFonts w:ascii="Calibri" w:hAnsi="Calibri" w:cs="Calibri"/>
          <w:bCs/>
          <w:iCs/>
          <w:sz w:val="22"/>
          <w:szCs w:val="22"/>
        </w:rPr>
        <w:t xml:space="preserve">2. </w:t>
      </w:r>
      <w:r w:rsidR="00F66091">
        <w:rPr>
          <w:rFonts w:ascii="Calibri" w:hAnsi="Calibri" w:cs="Calibri"/>
          <w:bCs/>
          <w:iCs/>
          <w:sz w:val="22"/>
          <w:szCs w:val="22"/>
        </w:rPr>
        <w:tab/>
      </w:r>
      <w:r w:rsidRPr="00E8633F">
        <w:rPr>
          <w:rFonts w:ascii="Calibri" w:hAnsi="Calibri" w:cs="Calibri"/>
          <w:bCs/>
          <w:iCs/>
          <w:sz w:val="22"/>
          <w:szCs w:val="22"/>
        </w:rPr>
        <w:t>Participants not associated with Penn State as a graduate student, postdoc, teaching faculty, research staff, research faculty, or administrator.</w:t>
      </w:r>
    </w:p>
    <w:p w14:paraId="744188B6" w14:textId="77777777" w:rsidR="00E8633F" w:rsidRPr="00BF333A" w:rsidRDefault="00E8633F" w:rsidP="00E8633F">
      <w:pPr>
        <w:ind w:left="1350"/>
      </w:pPr>
    </w:p>
    <w:p w14:paraId="50551628" w14:textId="46208758" w:rsidR="00981BDD" w:rsidRPr="00BF333A" w:rsidRDefault="00981BDD" w:rsidP="00BF333A">
      <w:pPr>
        <w:pStyle w:val="Heading2"/>
        <w:numPr>
          <w:ilvl w:val="1"/>
          <w:numId w:val="5"/>
        </w:numPr>
        <w:spacing w:before="0" w:after="0"/>
        <w:rPr>
          <w:rFonts w:ascii="Calibri" w:hAnsi="Calibri" w:cs="Calibri"/>
          <w:szCs w:val="22"/>
        </w:rPr>
      </w:pPr>
      <w:r w:rsidRPr="00BF333A">
        <w:rPr>
          <w:rFonts w:ascii="Calibri" w:hAnsi="Calibri" w:cs="Calibri"/>
          <w:szCs w:val="22"/>
        </w:rPr>
        <w:t>Early Withdrawal of Subjects</w:t>
      </w:r>
    </w:p>
    <w:p w14:paraId="7D8D7EC1" w14:textId="77777777" w:rsidR="00BF333A" w:rsidRDefault="00BF333A" w:rsidP="00BF333A">
      <w:pPr>
        <w:pStyle w:val="Heading3"/>
        <w:spacing w:before="0" w:after="0"/>
        <w:ind w:left="2160"/>
        <w:rPr>
          <w:rFonts w:ascii="Calibri" w:hAnsi="Calibri" w:cs="Calibri"/>
          <w:szCs w:val="22"/>
        </w:rPr>
      </w:pPr>
    </w:p>
    <w:p w14:paraId="3C0E6DB5" w14:textId="118384E2" w:rsidR="00981BDD" w:rsidRPr="00BF333A" w:rsidRDefault="00981BDD" w:rsidP="00BF333A">
      <w:pPr>
        <w:pStyle w:val="Heading3"/>
        <w:numPr>
          <w:ilvl w:val="3"/>
          <w:numId w:val="5"/>
        </w:numPr>
        <w:spacing w:before="0" w:after="0"/>
        <w:rPr>
          <w:rFonts w:ascii="Calibri" w:hAnsi="Calibri" w:cs="Calibri"/>
          <w:szCs w:val="22"/>
        </w:rPr>
      </w:pPr>
      <w:r w:rsidRPr="00BF333A">
        <w:rPr>
          <w:rFonts w:ascii="Calibri" w:hAnsi="Calibri" w:cs="Calibri"/>
          <w:szCs w:val="22"/>
        </w:rPr>
        <w:t>Criteria for removal from study</w:t>
      </w:r>
    </w:p>
    <w:p w14:paraId="341D772F" w14:textId="77777777" w:rsidR="00981BDD" w:rsidRPr="00BF333A" w:rsidRDefault="00981BDD" w:rsidP="00BF333A">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2160"/>
        <w:rPr>
          <w:rFonts w:ascii="Calibri" w:hAnsi="Calibri" w:cs="Calibri"/>
          <w:b w:val="0"/>
          <w:szCs w:val="22"/>
        </w:rPr>
      </w:pPr>
      <w:r w:rsidRPr="00BF333A">
        <w:rPr>
          <w:rFonts w:ascii="Calibri" w:hAnsi="Calibri" w:cs="Calibri"/>
          <w:b w:val="0"/>
          <w:szCs w:val="22"/>
        </w:rPr>
        <w:t>Insert subject withdrawal criteria (e.g., safety reasons, failure of subject to adhere to protocol requirements, subject consent withdrawal, disease progression, etc.).</w:t>
      </w:r>
    </w:p>
    <w:p w14:paraId="0B600246" w14:textId="578784FA" w:rsidR="00981BDD" w:rsidRPr="00BF333A" w:rsidRDefault="00981BDD" w:rsidP="00BF333A">
      <w:pPr>
        <w:pStyle w:val="ListParagraph"/>
        <w:ind w:left="2160"/>
        <w:rPr>
          <w:rFonts w:ascii="Calibri" w:hAnsi="Calibri" w:cs="Calibri"/>
          <w:b/>
          <w:sz w:val="22"/>
          <w:szCs w:val="22"/>
        </w:rPr>
      </w:pPr>
    </w:p>
    <w:p w14:paraId="05054410" w14:textId="0D1691AB" w:rsidR="00981BDD" w:rsidRDefault="00E8633F" w:rsidP="00BF333A">
      <w:pPr>
        <w:pStyle w:val="ListParagraph"/>
        <w:ind w:left="2160"/>
        <w:rPr>
          <w:rFonts w:ascii="Calibri" w:hAnsi="Calibri" w:cs="Calibri"/>
          <w:sz w:val="22"/>
          <w:szCs w:val="22"/>
        </w:rPr>
      </w:pPr>
      <w:r w:rsidRPr="00E8633F">
        <w:rPr>
          <w:rFonts w:ascii="Calibri" w:hAnsi="Calibri" w:cs="Calibri"/>
          <w:sz w:val="22"/>
          <w:szCs w:val="22"/>
        </w:rPr>
        <w:t>Subjects can withdraw from the survey at any time and for any reason.</w:t>
      </w:r>
    </w:p>
    <w:p w14:paraId="35DEF895" w14:textId="77777777" w:rsidR="00E8633F" w:rsidRPr="00BF333A" w:rsidRDefault="00E8633F" w:rsidP="00BF333A">
      <w:pPr>
        <w:pStyle w:val="ListParagraph"/>
        <w:ind w:left="2160"/>
        <w:rPr>
          <w:rFonts w:ascii="Calibri" w:hAnsi="Calibri" w:cs="Calibri"/>
          <w:b/>
          <w:sz w:val="22"/>
          <w:szCs w:val="22"/>
        </w:rPr>
      </w:pPr>
    </w:p>
    <w:p w14:paraId="4892D2A3" w14:textId="56DED2B8" w:rsidR="00981BDD" w:rsidRPr="00BF333A" w:rsidRDefault="00981BDD" w:rsidP="00BF333A">
      <w:pPr>
        <w:pStyle w:val="Heading3"/>
        <w:numPr>
          <w:ilvl w:val="3"/>
          <w:numId w:val="5"/>
        </w:numPr>
        <w:spacing w:before="0" w:after="0"/>
        <w:rPr>
          <w:rFonts w:ascii="Calibri" w:hAnsi="Calibri" w:cs="Calibri"/>
          <w:szCs w:val="22"/>
        </w:rPr>
      </w:pPr>
      <w:r w:rsidRPr="00BF333A">
        <w:rPr>
          <w:rFonts w:ascii="Calibri" w:hAnsi="Calibri" w:cs="Calibri"/>
          <w:szCs w:val="22"/>
        </w:rPr>
        <w:t>Follow-up for withdrawn subjects</w:t>
      </w:r>
    </w:p>
    <w:p w14:paraId="6D920794" w14:textId="062A72F7" w:rsidR="00981BDD" w:rsidRPr="00BF333A" w:rsidRDefault="00981BDD" w:rsidP="00BF333A">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2160"/>
        <w:rPr>
          <w:rFonts w:ascii="Calibri" w:hAnsi="Calibri" w:cs="Calibri"/>
          <w:b w:val="0"/>
          <w:szCs w:val="22"/>
        </w:rPr>
      </w:pPr>
      <w:r w:rsidRPr="00BF333A">
        <w:rPr>
          <w:rFonts w:ascii="Calibri" w:hAnsi="Calibri" w:cs="Calibri"/>
          <w:b w:val="0"/>
          <w:szCs w:val="22"/>
        </w:rPr>
        <w:t>Describe when and how to withdraw subjects from the study; the type and timing of the data to be collected for withdrawal of subjects; whether and how subjects are to be replaced; the follow-up for subjects withdrawn from investigational treatment.</w:t>
      </w:r>
    </w:p>
    <w:p w14:paraId="3D46B2A3" w14:textId="77777777" w:rsidR="00981BDD" w:rsidRPr="00BF333A" w:rsidRDefault="00981BDD" w:rsidP="00BF333A">
      <w:pPr>
        <w:pStyle w:val="ListParagraph"/>
        <w:ind w:left="2160"/>
        <w:rPr>
          <w:rFonts w:ascii="Calibri" w:hAnsi="Calibri" w:cs="Calibri"/>
          <w:b/>
          <w:sz w:val="22"/>
          <w:szCs w:val="22"/>
        </w:rPr>
      </w:pPr>
    </w:p>
    <w:p w14:paraId="052DF006" w14:textId="064BD7AA" w:rsidR="00E8633F" w:rsidRDefault="00E8633F" w:rsidP="00E8633F">
      <w:pPr>
        <w:ind w:left="2160"/>
        <w:rPr>
          <w:rFonts w:ascii="Calibri" w:hAnsi="Calibri" w:cs="Calibri"/>
          <w:sz w:val="22"/>
          <w:szCs w:val="22"/>
        </w:rPr>
      </w:pPr>
      <w:r w:rsidRPr="00E8633F">
        <w:rPr>
          <w:rFonts w:ascii="Calibri" w:hAnsi="Calibri" w:cs="Calibri"/>
          <w:sz w:val="22"/>
          <w:szCs w:val="22"/>
        </w:rPr>
        <w:t>Because this is an online survey, subjects can withdraw by closing the web browser that they are using to take the survey.</w:t>
      </w:r>
      <w:r>
        <w:rPr>
          <w:rFonts w:ascii="Calibri" w:hAnsi="Calibri" w:cs="Calibri"/>
          <w:sz w:val="22"/>
          <w:szCs w:val="22"/>
        </w:rPr>
        <w:t xml:space="preserve"> </w:t>
      </w:r>
      <w:r w:rsidRPr="00E8633F">
        <w:rPr>
          <w:rFonts w:ascii="Calibri" w:hAnsi="Calibri" w:cs="Calibri"/>
          <w:sz w:val="22"/>
          <w:szCs w:val="22"/>
        </w:rPr>
        <w:t xml:space="preserve">No follow-up or subject replacement will occur for subjects who withdraw.  </w:t>
      </w:r>
    </w:p>
    <w:p w14:paraId="671BFBDE" w14:textId="77777777" w:rsidR="00BF333A" w:rsidRPr="00BF333A" w:rsidRDefault="00BF333A" w:rsidP="00BF333A">
      <w:pPr>
        <w:ind w:left="2160"/>
        <w:rPr>
          <w:rFonts w:ascii="Calibri" w:hAnsi="Calibri" w:cs="Calibri"/>
          <w:sz w:val="22"/>
          <w:szCs w:val="22"/>
        </w:rPr>
      </w:pPr>
    </w:p>
    <w:p w14:paraId="00FF57A0" w14:textId="4895F207" w:rsidR="00CB66CD" w:rsidRPr="00BF333A" w:rsidRDefault="0055144B" w:rsidP="00BF333A">
      <w:pPr>
        <w:pStyle w:val="Heading1"/>
        <w:numPr>
          <w:ilvl w:val="0"/>
          <w:numId w:val="5"/>
        </w:numPr>
        <w:spacing w:before="0" w:after="0"/>
        <w:rPr>
          <w:rFonts w:ascii="Calibri" w:hAnsi="Calibri" w:cs="Calibri"/>
          <w:sz w:val="22"/>
          <w:szCs w:val="22"/>
        </w:rPr>
      </w:pPr>
      <w:bookmarkStart w:id="47" w:name="_Toc117767328"/>
      <w:r w:rsidRPr="00BF333A">
        <w:rPr>
          <w:rFonts w:ascii="Calibri" w:hAnsi="Calibri" w:cs="Calibri"/>
          <w:sz w:val="22"/>
          <w:szCs w:val="22"/>
        </w:rPr>
        <w:t>Recruitment Methods</w:t>
      </w:r>
      <w:bookmarkEnd w:id="47"/>
    </w:p>
    <w:p w14:paraId="5016C48C" w14:textId="465E4805" w:rsidR="00BE089E" w:rsidRPr="00BF333A" w:rsidRDefault="00BE089E" w:rsidP="00BF333A">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Calibri" w:hAnsi="Calibri" w:cs="Calibri"/>
          <w:sz w:val="22"/>
          <w:szCs w:val="22"/>
        </w:rPr>
      </w:pPr>
      <w:r w:rsidRPr="00BF333A">
        <w:rPr>
          <w:rFonts w:ascii="Calibri" w:hAnsi="Calibri" w:cs="Calibri"/>
          <w:sz w:val="22"/>
          <w:szCs w:val="22"/>
        </w:rPr>
        <w:t xml:space="preserve">Upload recruitment materials </w:t>
      </w:r>
      <w:r w:rsidR="00CE0701" w:rsidRPr="00BF333A">
        <w:rPr>
          <w:rFonts w:ascii="Calibri" w:hAnsi="Calibri" w:cs="Calibri"/>
          <w:sz w:val="22"/>
          <w:szCs w:val="22"/>
        </w:rPr>
        <w:t xml:space="preserve">for </w:t>
      </w:r>
      <w:r w:rsidRPr="00BF333A">
        <w:rPr>
          <w:rFonts w:ascii="Calibri" w:hAnsi="Calibri" w:cs="Calibri"/>
          <w:sz w:val="22"/>
          <w:szCs w:val="22"/>
        </w:rPr>
        <w:t>your study in CATS IRB (</w:t>
      </w:r>
      <w:hyperlink r:id="rId18" w:history="1">
        <w:r w:rsidRPr="00BF333A">
          <w:rPr>
            <w:rStyle w:val="Hyperlink"/>
            <w:rFonts w:ascii="Calibri" w:hAnsi="Calibri" w:cs="Calibri"/>
            <w:sz w:val="22"/>
            <w:szCs w:val="22"/>
          </w:rPr>
          <w:t>http://irb.psu.edu</w:t>
        </w:r>
      </w:hyperlink>
      <w:r w:rsidRPr="00BF333A">
        <w:rPr>
          <w:rFonts w:ascii="Calibri" w:hAnsi="Calibri" w:cs="Calibri"/>
          <w:sz w:val="22"/>
          <w:szCs w:val="22"/>
        </w:rPr>
        <w:t xml:space="preserve">).  </w:t>
      </w:r>
      <w:r w:rsidR="000F76F3" w:rsidRPr="00BF333A">
        <w:rPr>
          <w:rFonts w:ascii="Calibri" w:hAnsi="Calibri" w:cs="Calibri"/>
          <w:b/>
          <w:sz w:val="22"/>
          <w:szCs w:val="22"/>
        </w:rPr>
        <w:t>DO NOT</w:t>
      </w:r>
      <w:r w:rsidRPr="00BF333A">
        <w:rPr>
          <w:rFonts w:ascii="Calibri" w:hAnsi="Calibri" w:cs="Calibri"/>
          <w:sz w:val="22"/>
          <w:szCs w:val="22"/>
        </w:rPr>
        <w:t xml:space="preserve"> include the actual recruitment</w:t>
      </w:r>
      <w:r w:rsidR="007C0FF5" w:rsidRPr="00BF333A">
        <w:rPr>
          <w:rFonts w:ascii="Calibri" w:hAnsi="Calibri" w:cs="Calibri"/>
          <w:sz w:val="22"/>
          <w:szCs w:val="22"/>
        </w:rPr>
        <w:t xml:space="preserve"> wording</w:t>
      </w:r>
      <w:r w:rsidRPr="00BF333A">
        <w:rPr>
          <w:rFonts w:ascii="Calibri" w:hAnsi="Calibri" w:cs="Calibri"/>
          <w:sz w:val="22"/>
          <w:szCs w:val="22"/>
        </w:rPr>
        <w:t xml:space="preserve"> in </w:t>
      </w:r>
      <w:r w:rsidR="000F76F3" w:rsidRPr="00BF333A">
        <w:rPr>
          <w:rFonts w:ascii="Calibri" w:hAnsi="Calibri" w:cs="Calibri"/>
          <w:sz w:val="22"/>
          <w:szCs w:val="22"/>
        </w:rPr>
        <w:t>this</w:t>
      </w:r>
      <w:r w:rsidRPr="00BF333A">
        <w:rPr>
          <w:rFonts w:ascii="Calibri" w:hAnsi="Calibri" w:cs="Calibri"/>
          <w:sz w:val="22"/>
          <w:szCs w:val="22"/>
        </w:rPr>
        <w:t xml:space="preserve"> protocol.  </w:t>
      </w:r>
    </w:p>
    <w:p w14:paraId="7BEBEF54" w14:textId="6D6B0F0A" w:rsidR="007C0FF5" w:rsidRPr="00BF333A" w:rsidRDefault="00BE089E" w:rsidP="00BF333A">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Calibri" w:hAnsi="Calibri" w:cs="Calibri"/>
          <w:sz w:val="22"/>
          <w:szCs w:val="22"/>
        </w:rPr>
      </w:pPr>
      <w:proofErr w:type="spellStart"/>
      <w:r w:rsidRPr="00BF333A">
        <w:rPr>
          <w:rFonts w:ascii="Calibri" w:hAnsi="Calibri" w:cs="Calibri"/>
          <w:sz w:val="22"/>
          <w:szCs w:val="22"/>
        </w:rPr>
        <w:t>StudyFinder</w:t>
      </w:r>
      <w:proofErr w:type="spellEnd"/>
      <w:r w:rsidRPr="00BF333A">
        <w:rPr>
          <w:rFonts w:ascii="Calibri" w:hAnsi="Calibri" w:cs="Calibri"/>
          <w:sz w:val="22"/>
          <w:szCs w:val="22"/>
        </w:rPr>
        <w:t xml:space="preserve">: If </w:t>
      </w:r>
      <w:proofErr w:type="spellStart"/>
      <w:r w:rsidRPr="00BF333A">
        <w:rPr>
          <w:rFonts w:ascii="Calibri" w:hAnsi="Calibri" w:cs="Calibri"/>
          <w:sz w:val="22"/>
          <w:szCs w:val="22"/>
        </w:rPr>
        <w:t>StudyFinder</w:t>
      </w:r>
      <w:proofErr w:type="spellEnd"/>
      <w:r w:rsidRPr="00BF333A">
        <w:rPr>
          <w:rFonts w:ascii="Calibri" w:hAnsi="Calibri" w:cs="Calibri"/>
          <w:sz w:val="22"/>
          <w:szCs w:val="22"/>
        </w:rPr>
        <w:t xml:space="preserve"> (</w:t>
      </w:r>
      <w:hyperlink r:id="rId19" w:history="1">
        <w:r w:rsidRPr="00BF333A">
          <w:rPr>
            <w:rStyle w:val="Hyperlink"/>
            <w:rFonts w:ascii="Calibri" w:hAnsi="Calibri" w:cs="Calibri"/>
            <w:sz w:val="22"/>
            <w:szCs w:val="22"/>
          </w:rPr>
          <w:t>http://studyfinder.psu.edu</w:t>
        </w:r>
      </w:hyperlink>
      <w:r w:rsidRPr="00BF333A">
        <w:rPr>
          <w:rFonts w:ascii="Calibri" w:hAnsi="Calibri" w:cs="Calibri"/>
          <w:sz w:val="22"/>
          <w:szCs w:val="22"/>
        </w:rPr>
        <w:t xml:space="preserve">) is to be used for recruitment purposes, separate recruitment documents do not need to be uploaded </w:t>
      </w:r>
      <w:r w:rsidR="00732EFF" w:rsidRPr="00BF333A">
        <w:rPr>
          <w:rFonts w:ascii="Calibri" w:hAnsi="Calibri" w:cs="Calibri"/>
          <w:sz w:val="22"/>
          <w:szCs w:val="22"/>
        </w:rPr>
        <w:t>in CATS IRB</w:t>
      </w:r>
      <w:r w:rsidRPr="00BF333A">
        <w:rPr>
          <w:rFonts w:ascii="Calibri" w:hAnsi="Calibri" w:cs="Calibri"/>
          <w:sz w:val="22"/>
          <w:szCs w:val="22"/>
        </w:rPr>
        <w:t>. The necessary information will be captured from the StudyFinder page in your CATS IRB study.</w:t>
      </w:r>
      <w:r w:rsidR="00BB0B2A" w:rsidRPr="00BF333A">
        <w:rPr>
          <w:rFonts w:ascii="Calibri" w:hAnsi="Calibri" w:cs="Calibri"/>
          <w:sz w:val="22"/>
          <w:szCs w:val="22"/>
        </w:rPr>
        <w:t xml:space="preserve"> </w:t>
      </w:r>
      <w:r w:rsidR="002276C8" w:rsidRPr="00BF333A" w:rsidDel="002276C8">
        <w:rPr>
          <w:rFonts w:ascii="Calibri" w:hAnsi="Calibri" w:cs="Calibri"/>
          <w:sz w:val="22"/>
          <w:szCs w:val="22"/>
        </w:rPr>
        <w:t xml:space="preserve"> </w:t>
      </w:r>
    </w:p>
    <w:p w14:paraId="5ECB65D9" w14:textId="29CC6929" w:rsidR="002276C8" w:rsidRPr="00BF333A" w:rsidRDefault="002276C8" w:rsidP="00BF333A">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Calibri" w:hAnsi="Calibri" w:cs="Calibri"/>
          <w:sz w:val="22"/>
          <w:szCs w:val="22"/>
        </w:rPr>
      </w:pPr>
      <w:r w:rsidRPr="00BF333A">
        <w:rPr>
          <w:rFonts w:ascii="Calibri" w:hAnsi="Calibri" w:cs="Calibri"/>
          <w:sz w:val="22"/>
          <w:szCs w:val="22"/>
        </w:rPr>
        <w:t xml:space="preserve">Any eligibility screening questions (verbal/phone scripts, email, etc.) used when contacting </w:t>
      </w:r>
      <w:r w:rsidR="00505FA5" w:rsidRPr="00BF333A">
        <w:rPr>
          <w:rFonts w:ascii="Calibri" w:hAnsi="Calibri" w:cs="Calibri"/>
          <w:sz w:val="22"/>
          <w:szCs w:val="22"/>
        </w:rPr>
        <w:t xml:space="preserve">potential </w:t>
      </w:r>
      <w:r w:rsidRPr="00BF333A">
        <w:rPr>
          <w:rFonts w:ascii="Calibri" w:hAnsi="Calibri" w:cs="Calibri"/>
          <w:sz w:val="22"/>
          <w:szCs w:val="22"/>
        </w:rPr>
        <w:t xml:space="preserve">participants must be </w:t>
      </w:r>
      <w:r w:rsidR="001E073B" w:rsidRPr="00BF333A">
        <w:rPr>
          <w:rFonts w:ascii="Calibri" w:hAnsi="Calibri" w:cs="Calibri"/>
          <w:sz w:val="22"/>
          <w:szCs w:val="22"/>
        </w:rPr>
        <w:t xml:space="preserve">uploaded </w:t>
      </w:r>
      <w:r w:rsidRPr="00BF333A">
        <w:rPr>
          <w:rFonts w:ascii="Calibri" w:hAnsi="Calibri" w:cs="Calibri"/>
          <w:sz w:val="22"/>
          <w:szCs w:val="22"/>
        </w:rPr>
        <w:t>to your study in CATS IRB (</w:t>
      </w:r>
      <w:hyperlink r:id="rId20" w:history="1">
        <w:r w:rsidRPr="00BF333A">
          <w:rPr>
            <w:rStyle w:val="Hyperlink"/>
            <w:rFonts w:ascii="Calibri" w:hAnsi="Calibri" w:cs="Calibri"/>
            <w:sz w:val="22"/>
            <w:szCs w:val="22"/>
          </w:rPr>
          <w:t>http://irb.psu.edu</w:t>
        </w:r>
      </w:hyperlink>
      <w:r w:rsidRPr="00BF333A">
        <w:rPr>
          <w:rFonts w:ascii="Calibri" w:hAnsi="Calibri" w:cs="Calibri"/>
          <w:sz w:val="22"/>
          <w:szCs w:val="22"/>
        </w:rPr>
        <w:t>).</w:t>
      </w:r>
    </w:p>
    <w:p w14:paraId="3CAF03BC" w14:textId="27ED5CBD" w:rsidR="00CD60A0" w:rsidRPr="00BF333A" w:rsidRDefault="002276C8" w:rsidP="00BF333A">
      <w:pPr>
        <w:ind w:left="990" w:hanging="180"/>
        <w:rPr>
          <w:rFonts w:ascii="Calibri" w:hAnsi="Calibri" w:cs="Calibri"/>
          <w:sz w:val="22"/>
          <w:szCs w:val="22"/>
        </w:rPr>
      </w:pPr>
      <w:r w:rsidRPr="00BF333A">
        <w:rPr>
          <w:rFonts w:ascii="Calibri" w:hAnsi="Calibri" w:cs="Calibri"/>
          <w:sz w:val="22"/>
          <w:szCs w:val="22"/>
        </w:rPr>
        <w:t>[Do not type here]</w:t>
      </w:r>
    </w:p>
    <w:p w14:paraId="580B85FE" w14:textId="4D20381D" w:rsidR="00A15047" w:rsidRPr="00BF333A" w:rsidRDefault="00A15047" w:rsidP="00BF333A">
      <w:pPr>
        <w:ind w:left="990" w:hanging="180"/>
        <w:rPr>
          <w:rFonts w:ascii="Calibri" w:hAnsi="Calibri" w:cs="Calibri"/>
          <w:sz w:val="22"/>
          <w:szCs w:val="22"/>
        </w:rPr>
      </w:pPr>
    </w:p>
    <w:p w14:paraId="212F1738" w14:textId="6D298DAF" w:rsidR="002F2E67" w:rsidRPr="00BF333A" w:rsidRDefault="001C4819" w:rsidP="00BF333A">
      <w:pPr>
        <w:pStyle w:val="Heading2"/>
        <w:numPr>
          <w:ilvl w:val="1"/>
          <w:numId w:val="5"/>
        </w:numPr>
        <w:tabs>
          <w:tab w:val="left" w:pos="1350"/>
        </w:tabs>
        <w:spacing w:before="0" w:after="0"/>
        <w:rPr>
          <w:rFonts w:ascii="Calibri" w:hAnsi="Calibri" w:cs="Calibri"/>
          <w:color w:val="000000"/>
          <w:szCs w:val="22"/>
        </w:rPr>
      </w:pPr>
      <w:bookmarkStart w:id="48" w:name="_Toc361915567"/>
      <w:bookmarkStart w:id="49" w:name="_Toc361917183"/>
      <w:bookmarkStart w:id="50" w:name="_Toc364333910"/>
      <w:r w:rsidRPr="00BF333A">
        <w:rPr>
          <w:rFonts w:ascii="Calibri" w:hAnsi="Calibri" w:cs="Calibri"/>
          <w:color w:val="000000"/>
          <w:szCs w:val="22"/>
        </w:rPr>
        <w:t>Identification of s</w:t>
      </w:r>
      <w:r w:rsidR="002F2E67" w:rsidRPr="00BF333A">
        <w:rPr>
          <w:rFonts w:ascii="Calibri" w:hAnsi="Calibri" w:cs="Calibri"/>
          <w:color w:val="000000"/>
          <w:szCs w:val="22"/>
        </w:rPr>
        <w:t>ubjects</w:t>
      </w:r>
      <w:bookmarkEnd w:id="48"/>
      <w:bookmarkEnd w:id="49"/>
      <w:bookmarkEnd w:id="50"/>
    </w:p>
    <w:p w14:paraId="269A839B" w14:textId="38995554" w:rsidR="002F2E67" w:rsidRPr="00BF333A" w:rsidRDefault="008C51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w:t>
      </w:r>
      <w:r w:rsidR="00294B70" w:rsidRPr="00BF333A">
        <w:rPr>
          <w:rFonts w:ascii="Calibri" w:hAnsi="Calibri" w:cs="Calibri"/>
          <w:sz w:val="22"/>
          <w:szCs w:val="22"/>
        </w:rPr>
        <w:t xml:space="preserve"> the source of subjects and the methods that will be used to identify potential subjects</w:t>
      </w:r>
      <w:r w:rsidRPr="00BF333A">
        <w:rPr>
          <w:rFonts w:ascii="Calibri" w:hAnsi="Calibri" w:cs="Calibri"/>
          <w:sz w:val="22"/>
          <w:szCs w:val="22"/>
        </w:rPr>
        <w:t xml:space="preserve"> </w:t>
      </w:r>
      <w:r w:rsidR="00D81FE7" w:rsidRPr="00BF333A">
        <w:rPr>
          <w:rFonts w:ascii="Calibri" w:hAnsi="Calibri" w:cs="Calibri"/>
          <w:sz w:val="22"/>
          <w:szCs w:val="22"/>
        </w:rPr>
        <w:t xml:space="preserve">(e.g., organizational listservs, established recruitment databases, subject pools, medical or school records, interactions during a clinic visit, etc.). </w:t>
      </w:r>
      <w:r w:rsidRPr="00BF333A">
        <w:rPr>
          <w:rFonts w:ascii="Calibri" w:hAnsi="Calibri" w:cs="Calibri"/>
          <w:sz w:val="22"/>
          <w:szCs w:val="22"/>
        </w:rPr>
        <w:t>If not recruiting subjects directly (e.g., database query for eligible records or samples) state what will be queried, how and by whom.</w:t>
      </w:r>
    </w:p>
    <w:p w14:paraId="15D812E2" w14:textId="77777777" w:rsidR="001E073B" w:rsidRPr="00BF333A" w:rsidRDefault="001E073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10B796FF" w14:textId="77777777" w:rsidR="00D81FE7" w:rsidRPr="00BF333A" w:rsidRDefault="004D364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S</w:t>
      </w:r>
      <w:r w:rsidR="00DC3FA6" w:rsidRPr="00BF333A">
        <w:rPr>
          <w:rFonts w:ascii="Calibri" w:hAnsi="Calibri" w:cs="Calibri"/>
          <w:sz w:val="22"/>
          <w:szCs w:val="22"/>
        </w:rPr>
        <w:t>tudyFinder</w:t>
      </w:r>
      <w:r w:rsidRPr="00BF333A">
        <w:rPr>
          <w:rFonts w:ascii="Calibri" w:hAnsi="Calibri" w:cs="Calibri"/>
          <w:sz w:val="22"/>
          <w:szCs w:val="22"/>
        </w:rPr>
        <w:t xml:space="preserve">:  </w:t>
      </w:r>
    </w:p>
    <w:p w14:paraId="6E286543" w14:textId="3A64BAF1" w:rsidR="002D0AC4" w:rsidRPr="00BF333A" w:rsidRDefault="004D3646" w:rsidP="00BF333A">
      <w:pPr>
        <w:pStyle w:val="ListParagraph"/>
        <w:numPr>
          <w:ilvl w:val="1"/>
          <w:numId w:val="4"/>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sz w:val="22"/>
          <w:szCs w:val="22"/>
        </w:rPr>
        <w:t>If you intend to use S</w:t>
      </w:r>
      <w:r w:rsidR="00DC3FA6" w:rsidRPr="00BF333A">
        <w:rPr>
          <w:rFonts w:ascii="Calibri" w:hAnsi="Calibri" w:cs="Calibri"/>
          <w:sz w:val="22"/>
          <w:szCs w:val="22"/>
        </w:rPr>
        <w:t>tudyFinder</w:t>
      </w:r>
      <w:r w:rsidRPr="00BF333A">
        <w:rPr>
          <w:rFonts w:ascii="Calibri" w:hAnsi="Calibri" w:cs="Calibri"/>
          <w:sz w:val="22"/>
          <w:szCs w:val="22"/>
        </w:rPr>
        <w:t xml:space="preserve"> (</w:t>
      </w:r>
      <w:hyperlink r:id="rId21" w:history="1">
        <w:r w:rsidR="00F56A30" w:rsidRPr="00BF333A">
          <w:rPr>
            <w:rStyle w:val="Hyperlink"/>
            <w:rFonts w:ascii="Calibri" w:hAnsi="Calibri" w:cs="Calibri"/>
            <w:sz w:val="22"/>
            <w:szCs w:val="22"/>
          </w:rPr>
          <w:t>http://studyfinder.psu.edu</w:t>
        </w:r>
      </w:hyperlink>
      <w:r w:rsidRPr="00BF333A">
        <w:rPr>
          <w:rFonts w:ascii="Calibri" w:hAnsi="Calibri" w:cs="Calibri"/>
          <w:sz w:val="22"/>
          <w:szCs w:val="22"/>
        </w:rPr>
        <w:t xml:space="preserve">) for recruitment purposes, </w:t>
      </w:r>
      <w:r w:rsidR="00D81FE7" w:rsidRPr="00BF333A">
        <w:rPr>
          <w:rFonts w:ascii="Calibri" w:hAnsi="Calibri" w:cs="Calibri"/>
          <w:sz w:val="22"/>
          <w:szCs w:val="22"/>
        </w:rPr>
        <w:t>include this method in this</w:t>
      </w:r>
      <w:r w:rsidR="00F6126A" w:rsidRPr="00BF333A">
        <w:rPr>
          <w:rFonts w:ascii="Calibri" w:hAnsi="Calibri" w:cs="Calibri"/>
          <w:sz w:val="22"/>
          <w:szCs w:val="22"/>
        </w:rPr>
        <w:t xml:space="preserve"> </w:t>
      </w:r>
      <w:r w:rsidRPr="00BF333A">
        <w:rPr>
          <w:rFonts w:ascii="Calibri" w:hAnsi="Calibri" w:cs="Calibri"/>
          <w:sz w:val="22"/>
          <w:szCs w:val="22"/>
        </w:rPr>
        <w:t>section</w:t>
      </w:r>
      <w:r w:rsidR="00D81FE7" w:rsidRPr="00BF333A">
        <w:rPr>
          <w:rFonts w:ascii="Calibri" w:hAnsi="Calibri" w:cs="Calibri"/>
          <w:sz w:val="22"/>
          <w:szCs w:val="22"/>
        </w:rPr>
        <w:t>.</w:t>
      </w:r>
      <w:r w:rsidRPr="00BF333A">
        <w:rPr>
          <w:rFonts w:ascii="Calibri" w:hAnsi="Calibri" w:cs="Calibri"/>
          <w:sz w:val="22"/>
          <w:szCs w:val="22"/>
        </w:rPr>
        <w:t xml:space="preserve"> </w:t>
      </w:r>
    </w:p>
    <w:p w14:paraId="1EC1B720" w14:textId="5BA0897F" w:rsidR="008C51CF" w:rsidRPr="00BF333A" w:rsidRDefault="002D0AC4" w:rsidP="00BF333A">
      <w:pPr>
        <w:pStyle w:val="ListParagraph"/>
        <w:numPr>
          <w:ilvl w:val="1"/>
          <w:numId w:val="4"/>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sz w:val="22"/>
          <w:szCs w:val="22"/>
        </w:rPr>
        <w:t xml:space="preserve">Information </w:t>
      </w:r>
      <w:r w:rsidR="000F6503" w:rsidRPr="00BF333A">
        <w:rPr>
          <w:rFonts w:ascii="Calibri" w:hAnsi="Calibri" w:cs="Calibri"/>
          <w:sz w:val="22"/>
          <w:szCs w:val="22"/>
        </w:rPr>
        <w:t>provided in this protocol</w:t>
      </w:r>
      <w:r w:rsidR="00215F20" w:rsidRPr="00BF333A">
        <w:rPr>
          <w:rFonts w:ascii="Calibri" w:hAnsi="Calibri" w:cs="Calibri"/>
          <w:sz w:val="22"/>
          <w:szCs w:val="22"/>
        </w:rPr>
        <w:t>, including the description of study procedures, compensation, and recruitment,</w:t>
      </w:r>
      <w:r w:rsidR="000F6503" w:rsidRPr="00BF333A">
        <w:rPr>
          <w:rFonts w:ascii="Calibri" w:hAnsi="Calibri" w:cs="Calibri"/>
          <w:sz w:val="22"/>
          <w:szCs w:val="22"/>
        </w:rPr>
        <w:t xml:space="preserve"> </w:t>
      </w:r>
      <w:r w:rsidR="001E073B" w:rsidRPr="00BF333A">
        <w:rPr>
          <w:rFonts w:ascii="Calibri" w:hAnsi="Calibri" w:cs="Calibri"/>
          <w:sz w:val="22"/>
          <w:szCs w:val="22"/>
        </w:rPr>
        <w:t>needs to be</w:t>
      </w:r>
      <w:r w:rsidR="000F6503" w:rsidRPr="00BF333A">
        <w:rPr>
          <w:rFonts w:ascii="Calibri" w:hAnsi="Calibri" w:cs="Calibri"/>
          <w:sz w:val="22"/>
          <w:szCs w:val="22"/>
        </w:rPr>
        <w:t xml:space="preserve"> consistent with information provided on the S</w:t>
      </w:r>
      <w:r w:rsidR="00DC3FA6" w:rsidRPr="00BF333A">
        <w:rPr>
          <w:rFonts w:ascii="Calibri" w:hAnsi="Calibri" w:cs="Calibri"/>
          <w:sz w:val="22"/>
          <w:szCs w:val="22"/>
        </w:rPr>
        <w:t>tudyFinder</w:t>
      </w:r>
      <w:r w:rsidR="000F6503" w:rsidRPr="00BF333A">
        <w:rPr>
          <w:rFonts w:ascii="Calibri" w:hAnsi="Calibri" w:cs="Calibri"/>
          <w:sz w:val="22"/>
          <w:szCs w:val="22"/>
        </w:rPr>
        <w:t xml:space="preserve"> page in your CATS IRB study.</w:t>
      </w:r>
    </w:p>
    <w:p w14:paraId="089AFCCD" w14:textId="77777777" w:rsidR="00DC3FA6" w:rsidRPr="00BF333A" w:rsidRDefault="00DC3FA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7A98D334" w14:textId="77777777" w:rsidR="008820C4" w:rsidRDefault="00DC3FA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lastRenderedPageBreak/>
        <w:t xml:space="preserve">For Penn State </w:t>
      </w:r>
      <w:r w:rsidR="005C23FB" w:rsidRPr="00BF333A">
        <w:rPr>
          <w:rFonts w:ascii="Calibri" w:hAnsi="Calibri" w:cs="Calibri"/>
          <w:sz w:val="22"/>
          <w:szCs w:val="22"/>
        </w:rPr>
        <w:t>Health</w:t>
      </w:r>
      <w:r w:rsidRPr="00BF333A">
        <w:rPr>
          <w:rFonts w:ascii="Calibri" w:hAnsi="Calibri" w:cs="Calibri"/>
          <w:sz w:val="22"/>
          <w:szCs w:val="22"/>
        </w:rPr>
        <w:t xml:space="preserve"> submissions using Enterprise Information Management (EIM) for recruitment, </w:t>
      </w:r>
      <w:r w:rsidR="001E073B" w:rsidRPr="00BF333A">
        <w:rPr>
          <w:rFonts w:ascii="Calibri" w:hAnsi="Calibri" w:cs="Calibri"/>
          <w:sz w:val="22"/>
          <w:szCs w:val="22"/>
        </w:rPr>
        <w:t xml:space="preserve">and for non-Hershey </w:t>
      </w:r>
      <w:r w:rsidR="00947EF0" w:rsidRPr="00BF333A">
        <w:rPr>
          <w:rFonts w:ascii="Calibri" w:hAnsi="Calibri" w:cs="Calibri"/>
          <w:sz w:val="22"/>
          <w:szCs w:val="22"/>
        </w:rPr>
        <w:t xml:space="preserve">locations as applicable, </w:t>
      </w:r>
      <w:r w:rsidRPr="00BF333A">
        <w:rPr>
          <w:rFonts w:ascii="Calibri" w:hAnsi="Calibri" w:cs="Calibri"/>
          <w:sz w:val="22"/>
          <w:szCs w:val="22"/>
        </w:rPr>
        <w:t>attach your EIM Design Specification form in CATS IRB (</w:t>
      </w:r>
      <w:hyperlink r:id="rId22" w:history="1">
        <w:r w:rsidR="00F56A30" w:rsidRPr="00BF333A">
          <w:rPr>
            <w:rStyle w:val="Hyperlink"/>
            <w:rFonts w:ascii="Calibri" w:hAnsi="Calibri" w:cs="Calibri"/>
            <w:sz w:val="22"/>
            <w:szCs w:val="22"/>
          </w:rPr>
          <w:t>http://irb.psu.edu</w:t>
        </w:r>
      </w:hyperlink>
      <w:r w:rsidRPr="00BF333A">
        <w:rPr>
          <w:rFonts w:ascii="Calibri" w:hAnsi="Calibri" w:cs="Calibri"/>
          <w:sz w:val="22"/>
          <w:szCs w:val="22"/>
        </w:rPr>
        <w:t xml:space="preserve">). See </w:t>
      </w:r>
      <w:r w:rsidR="00C01C74" w:rsidRPr="00BF333A">
        <w:rPr>
          <w:rFonts w:ascii="Calibri" w:hAnsi="Calibri" w:cs="Calibri"/>
          <w:sz w:val="22"/>
          <w:szCs w:val="22"/>
        </w:rPr>
        <w:t>“</w:t>
      </w:r>
      <w:r w:rsidRPr="00BF333A">
        <w:rPr>
          <w:rFonts w:ascii="Calibri" w:hAnsi="Calibri" w:cs="Calibri"/>
          <w:sz w:val="22"/>
          <w:szCs w:val="22"/>
        </w:rPr>
        <w:t>HRP-103</w:t>
      </w:r>
      <w:r w:rsidR="00C01C74" w:rsidRPr="00BF333A">
        <w:rPr>
          <w:rFonts w:ascii="Calibri" w:hAnsi="Calibri" w:cs="Calibri"/>
          <w:sz w:val="22"/>
          <w:szCs w:val="22"/>
        </w:rPr>
        <w:t>-</w:t>
      </w:r>
      <w:r w:rsidRPr="00BF333A">
        <w:rPr>
          <w:rFonts w:ascii="Calibri" w:hAnsi="Calibri" w:cs="Calibri"/>
          <w:sz w:val="22"/>
          <w:szCs w:val="22"/>
        </w:rPr>
        <w:t xml:space="preserve"> Investigator Manual, </w:t>
      </w:r>
      <w:r w:rsidR="00215F20" w:rsidRPr="00BF333A">
        <w:rPr>
          <w:rFonts w:ascii="Calibri" w:hAnsi="Calibri" w:cs="Calibri"/>
          <w:sz w:val="22"/>
          <w:szCs w:val="22"/>
        </w:rPr>
        <w:t>S</w:t>
      </w:r>
      <w:r w:rsidRPr="00BF333A">
        <w:rPr>
          <w:rFonts w:ascii="Calibri" w:hAnsi="Calibri" w:cs="Calibri"/>
          <w:sz w:val="22"/>
          <w:szCs w:val="22"/>
        </w:rPr>
        <w:t xml:space="preserve">tudy </w:t>
      </w:r>
      <w:r w:rsidR="00215F20" w:rsidRPr="00BF333A">
        <w:rPr>
          <w:rFonts w:ascii="Calibri" w:hAnsi="Calibri" w:cs="Calibri"/>
          <w:sz w:val="22"/>
          <w:szCs w:val="22"/>
        </w:rPr>
        <w:t>Recruitment</w:t>
      </w:r>
      <w:r w:rsidRPr="00BF333A">
        <w:rPr>
          <w:rFonts w:ascii="Calibri" w:hAnsi="Calibri" w:cs="Calibri"/>
          <w:sz w:val="22"/>
          <w:szCs w:val="22"/>
        </w:rPr>
        <w:t>” for additional information.</w:t>
      </w:r>
      <w:r w:rsidR="000411A5" w:rsidRPr="00BF333A">
        <w:rPr>
          <w:rFonts w:ascii="Calibri" w:hAnsi="Calibri" w:cs="Calibri"/>
          <w:sz w:val="22"/>
          <w:szCs w:val="22"/>
        </w:rPr>
        <w:t xml:space="preserve"> </w:t>
      </w:r>
    </w:p>
    <w:p w14:paraId="6841AB32" w14:textId="77777777" w:rsidR="008820C4" w:rsidRDefault="008820C4"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3CE10476" w14:textId="3A765257" w:rsidR="00DC3FA6" w:rsidRPr="00BF333A" w:rsidRDefault="000411A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b/>
          <w:sz w:val="22"/>
          <w:szCs w:val="22"/>
        </w:rPr>
        <w:t>DO NOT</w:t>
      </w:r>
      <w:r w:rsidRPr="00BF333A">
        <w:rPr>
          <w:rFonts w:ascii="Calibri" w:hAnsi="Calibri" w:cs="Calibri"/>
          <w:sz w:val="22"/>
          <w:szCs w:val="22"/>
        </w:rPr>
        <w:t xml:space="preserve"> include </w:t>
      </w:r>
      <w:r w:rsidR="00E24A46" w:rsidRPr="00BF333A">
        <w:rPr>
          <w:rFonts w:ascii="Calibri" w:hAnsi="Calibri" w:cs="Calibri"/>
          <w:sz w:val="22"/>
          <w:szCs w:val="22"/>
        </w:rPr>
        <w:t xml:space="preserve">the actual </w:t>
      </w:r>
      <w:r w:rsidRPr="00BF333A">
        <w:rPr>
          <w:rFonts w:ascii="Calibri" w:hAnsi="Calibri" w:cs="Calibri"/>
          <w:sz w:val="22"/>
          <w:szCs w:val="22"/>
        </w:rPr>
        <w:t>recruitment material or wording in this protocol.</w:t>
      </w:r>
    </w:p>
    <w:p w14:paraId="3318F067" w14:textId="77777777" w:rsidR="002276C8" w:rsidRPr="00BF333A" w:rsidRDefault="002276C8" w:rsidP="00BF333A">
      <w:pPr>
        <w:ind w:left="1440"/>
        <w:rPr>
          <w:rFonts w:ascii="Calibri" w:hAnsi="Calibri" w:cs="Calibri"/>
          <w:sz w:val="22"/>
          <w:szCs w:val="22"/>
        </w:rPr>
      </w:pPr>
    </w:p>
    <w:p w14:paraId="1F75015B" w14:textId="13F61434" w:rsidR="008C51CF" w:rsidRPr="00BF333A" w:rsidRDefault="004C376B" w:rsidP="00BF333A">
      <w:pPr>
        <w:ind w:left="1440"/>
        <w:rPr>
          <w:rFonts w:ascii="Calibri" w:hAnsi="Calibri" w:cs="Calibri"/>
          <w:sz w:val="22"/>
          <w:szCs w:val="22"/>
        </w:rPr>
      </w:pPr>
      <w:bookmarkStart w:id="51" w:name="OLE_LINK14"/>
      <w:bookmarkStart w:id="52" w:name="OLE_LINK15"/>
      <w:del w:id="53" w:author="Gilmore, Rick" w:date="2022-11-14T17:42:00Z">
        <w:r w:rsidRPr="00BF333A" w:rsidDel="00C53F31">
          <w:rPr>
            <w:rFonts w:ascii="Calibri" w:hAnsi="Calibri" w:cs="Calibri"/>
            <w:sz w:val="22"/>
            <w:szCs w:val="22"/>
          </w:rPr>
          <w:delText>[Type protocol text here]</w:delText>
        </w:r>
      </w:del>
      <w:ins w:id="54" w:author="Gilmore, Rick" w:date="2022-11-14T17:42:00Z">
        <w:r w:rsidR="00C53F31">
          <w:rPr>
            <w:rFonts w:ascii="Calibri" w:hAnsi="Calibri" w:cs="Calibri"/>
            <w:sz w:val="22"/>
            <w:szCs w:val="22"/>
          </w:rPr>
          <w:t>We will identify participants via organizational listservs</w:t>
        </w:r>
      </w:ins>
      <w:ins w:id="55" w:author="Gilmore, Rick" w:date="2022-11-14T17:43:00Z">
        <w:r w:rsidR="00C53F31">
          <w:rPr>
            <w:rFonts w:ascii="Calibri" w:hAnsi="Calibri" w:cs="Calibri"/>
            <w:sz w:val="22"/>
            <w:szCs w:val="22"/>
          </w:rPr>
          <w:t>.</w:t>
        </w:r>
      </w:ins>
    </w:p>
    <w:p w14:paraId="00CC0428" w14:textId="77777777" w:rsidR="00A15047" w:rsidRPr="00BF333A" w:rsidRDefault="00A15047" w:rsidP="00BF333A">
      <w:pPr>
        <w:pStyle w:val="Heading2"/>
        <w:tabs>
          <w:tab w:val="left" w:pos="810"/>
        </w:tabs>
        <w:spacing w:before="0" w:after="0"/>
        <w:rPr>
          <w:rFonts w:ascii="Calibri" w:hAnsi="Calibri" w:cs="Calibri"/>
          <w:b w:val="0"/>
          <w:bCs w:val="0"/>
          <w:iCs w:val="0"/>
          <w:szCs w:val="22"/>
        </w:rPr>
      </w:pPr>
      <w:bookmarkStart w:id="56" w:name="_Toc361915568"/>
      <w:bookmarkStart w:id="57" w:name="_Toc361917184"/>
      <w:bookmarkStart w:id="58" w:name="_Toc364333911"/>
      <w:bookmarkEnd w:id="51"/>
      <w:bookmarkEnd w:id="52"/>
    </w:p>
    <w:p w14:paraId="30593D36" w14:textId="2E40A378" w:rsidR="008E710D" w:rsidRPr="00BF333A" w:rsidRDefault="00F7120A" w:rsidP="00BF333A">
      <w:pPr>
        <w:pStyle w:val="Heading2"/>
        <w:numPr>
          <w:ilvl w:val="1"/>
          <w:numId w:val="5"/>
        </w:numPr>
        <w:tabs>
          <w:tab w:val="left" w:pos="810"/>
        </w:tabs>
        <w:spacing w:before="0" w:after="0"/>
        <w:rPr>
          <w:rFonts w:ascii="Calibri" w:hAnsi="Calibri" w:cs="Calibri"/>
          <w:color w:val="000000"/>
          <w:szCs w:val="22"/>
        </w:rPr>
      </w:pPr>
      <w:r w:rsidRPr="00BF333A">
        <w:rPr>
          <w:rFonts w:ascii="Calibri" w:hAnsi="Calibri" w:cs="Calibri"/>
          <w:color w:val="000000"/>
          <w:szCs w:val="22"/>
        </w:rPr>
        <w:t>Recruitment process</w:t>
      </w:r>
      <w:bookmarkEnd w:id="56"/>
      <w:bookmarkEnd w:id="57"/>
      <w:bookmarkEnd w:id="58"/>
    </w:p>
    <w:p w14:paraId="4CD8FBA6" w14:textId="03C431D2" w:rsidR="000F76F3" w:rsidRPr="00BF333A" w:rsidRDefault="00BE089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how </w:t>
      </w:r>
      <w:r w:rsidR="00947EF0" w:rsidRPr="00BF333A">
        <w:rPr>
          <w:rFonts w:ascii="Calibri" w:hAnsi="Calibri" w:cs="Calibri"/>
          <w:sz w:val="22"/>
          <w:szCs w:val="22"/>
        </w:rPr>
        <w:t xml:space="preserve">potential </w:t>
      </w:r>
      <w:r w:rsidRPr="00BF333A">
        <w:rPr>
          <w:rFonts w:ascii="Calibri" w:hAnsi="Calibri" w:cs="Calibri"/>
          <w:sz w:val="22"/>
          <w:szCs w:val="22"/>
        </w:rPr>
        <w:t>subjects first learn about this research opportunity</w:t>
      </w:r>
      <w:r w:rsidR="00732EFF" w:rsidRPr="00BF333A">
        <w:rPr>
          <w:rFonts w:ascii="Calibri" w:hAnsi="Calibri" w:cs="Calibri"/>
          <w:sz w:val="22"/>
          <w:szCs w:val="22"/>
        </w:rPr>
        <w:t xml:space="preserve"> or indicate </w:t>
      </w:r>
      <w:r w:rsidR="5E0B90C4" w:rsidRPr="00BF333A">
        <w:rPr>
          <w:rFonts w:ascii="Calibri" w:hAnsi="Calibri" w:cs="Calibri"/>
          <w:sz w:val="22"/>
          <w:szCs w:val="22"/>
        </w:rPr>
        <w:t>‘</w:t>
      </w:r>
      <w:r w:rsidR="00732EFF" w:rsidRPr="00BF333A">
        <w:rPr>
          <w:rFonts w:ascii="Calibri" w:hAnsi="Calibri" w:cs="Calibri"/>
          <w:sz w:val="22"/>
          <w:szCs w:val="22"/>
        </w:rPr>
        <w:t>not applicable</w:t>
      </w:r>
      <w:r w:rsidR="662728DF" w:rsidRPr="00BF333A">
        <w:rPr>
          <w:rFonts w:ascii="Calibri" w:hAnsi="Calibri" w:cs="Calibri"/>
          <w:sz w:val="22"/>
          <w:szCs w:val="22"/>
        </w:rPr>
        <w:t>’</w:t>
      </w:r>
      <w:r w:rsidR="00947EF0" w:rsidRPr="00BF333A">
        <w:rPr>
          <w:rFonts w:ascii="Calibri" w:hAnsi="Calibri" w:cs="Calibri"/>
          <w:sz w:val="22"/>
          <w:szCs w:val="22"/>
        </w:rPr>
        <w:t xml:space="preserve"> if subjects will not be prospectively </w:t>
      </w:r>
      <w:r w:rsidR="00B7332F" w:rsidRPr="00BF333A">
        <w:rPr>
          <w:rFonts w:ascii="Calibri" w:hAnsi="Calibri" w:cs="Calibri"/>
          <w:sz w:val="22"/>
          <w:szCs w:val="22"/>
        </w:rPr>
        <w:t xml:space="preserve">recruited to </w:t>
      </w:r>
      <w:r w:rsidR="00FC1DB8" w:rsidRPr="00BF333A">
        <w:rPr>
          <w:rFonts w:ascii="Calibri" w:hAnsi="Calibri" w:cs="Calibri"/>
          <w:sz w:val="22"/>
          <w:szCs w:val="22"/>
        </w:rPr>
        <w:t xml:space="preserve">participate </w:t>
      </w:r>
      <w:r w:rsidR="00B7332F" w:rsidRPr="00BF333A">
        <w:rPr>
          <w:rFonts w:ascii="Calibri" w:hAnsi="Calibri" w:cs="Calibri"/>
          <w:sz w:val="22"/>
          <w:szCs w:val="22"/>
        </w:rPr>
        <w:t>in the research</w:t>
      </w:r>
      <w:r w:rsidRPr="00BF333A">
        <w:rPr>
          <w:rFonts w:ascii="Calibri" w:hAnsi="Calibri" w:cs="Calibri"/>
          <w:sz w:val="22"/>
          <w:szCs w:val="22"/>
        </w:rPr>
        <w:t xml:space="preserve">. </w:t>
      </w:r>
      <w:r w:rsidR="00661777" w:rsidRPr="00BF333A">
        <w:rPr>
          <w:rFonts w:ascii="Calibri" w:hAnsi="Calibri" w:cs="Calibri"/>
          <w:sz w:val="22"/>
          <w:szCs w:val="22"/>
        </w:rPr>
        <w:t>Subject recruitment can involve various methods (e.g.</w:t>
      </w:r>
      <w:r w:rsidR="00D36A13" w:rsidRPr="00BF333A">
        <w:rPr>
          <w:rFonts w:ascii="Calibri" w:hAnsi="Calibri" w:cs="Calibri"/>
          <w:sz w:val="22"/>
          <w:szCs w:val="22"/>
        </w:rPr>
        <w:t>,</w:t>
      </w:r>
      <w:r w:rsidR="00661777" w:rsidRPr="00BF333A">
        <w:rPr>
          <w:rFonts w:ascii="Calibri" w:hAnsi="Calibri" w:cs="Calibri"/>
          <w:sz w:val="22"/>
          <w:szCs w:val="22"/>
        </w:rPr>
        <w:t xml:space="preserve"> approaching potential subjects in person, contacting potential subjects via email, letters, telephone, </w:t>
      </w:r>
      <w:r w:rsidR="00B7332F" w:rsidRPr="00BF333A">
        <w:rPr>
          <w:rFonts w:ascii="Calibri" w:hAnsi="Calibri" w:cs="Calibri"/>
          <w:sz w:val="22"/>
          <w:szCs w:val="22"/>
        </w:rPr>
        <w:t xml:space="preserve">ResearchMatch, </w:t>
      </w:r>
      <w:r w:rsidR="00661777" w:rsidRPr="00BF333A">
        <w:rPr>
          <w:rFonts w:ascii="Calibri" w:hAnsi="Calibri" w:cs="Calibri"/>
          <w:sz w:val="22"/>
          <w:szCs w:val="22"/>
        </w:rPr>
        <w:t xml:space="preserve">or advertising to a general public via flyers, websites, </w:t>
      </w:r>
      <w:r w:rsidR="008515B8" w:rsidRPr="00BF333A">
        <w:rPr>
          <w:rFonts w:ascii="Calibri" w:hAnsi="Calibri" w:cs="Calibri"/>
          <w:sz w:val="22"/>
          <w:szCs w:val="22"/>
        </w:rPr>
        <w:t xml:space="preserve">StudyFinder, </w:t>
      </w:r>
      <w:r w:rsidR="00661777" w:rsidRPr="00BF333A">
        <w:rPr>
          <w:rFonts w:ascii="Calibri" w:hAnsi="Calibri" w:cs="Calibri"/>
          <w:sz w:val="22"/>
          <w:szCs w:val="22"/>
        </w:rPr>
        <w:t>newspaper, television, and radio etc.).</w:t>
      </w:r>
      <w:r w:rsidR="000411A5" w:rsidRPr="00BF333A">
        <w:rPr>
          <w:rFonts w:ascii="Calibri" w:hAnsi="Calibri" w:cs="Calibri"/>
          <w:sz w:val="22"/>
          <w:szCs w:val="22"/>
        </w:rPr>
        <w:t xml:space="preserve"> </w:t>
      </w:r>
      <w:r w:rsidR="000411A5" w:rsidRPr="00BF333A">
        <w:rPr>
          <w:rFonts w:ascii="Calibri" w:hAnsi="Calibri" w:cs="Calibri"/>
          <w:b/>
          <w:bCs/>
          <w:sz w:val="22"/>
          <w:szCs w:val="22"/>
        </w:rPr>
        <w:t>DO NOT</w:t>
      </w:r>
      <w:r w:rsidR="000411A5" w:rsidRPr="00BF333A">
        <w:rPr>
          <w:rFonts w:ascii="Calibri" w:hAnsi="Calibri" w:cs="Calibri"/>
          <w:sz w:val="22"/>
          <w:szCs w:val="22"/>
        </w:rPr>
        <w:t xml:space="preserve"> include </w:t>
      </w:r>
      <w:r w:rsidR="00E24A46" w:rsidRPr="00BF333A">
        <w:rPr>
          <w:rFonts w:ascii="Calibri" w:hAnsi="Calibri" w:cs="Calibri"/>
          <w:sz w:val="22"/>
          <w:szCs w:val="22"/>
        </w:rPr>
        <w:t xml:space="preserve">the actual </w:t>
      </w:r>
      <w:r w:rsidR="000411A5" w:rsidRPr="00BF333A">
        <w:rPr>
          <w:rFonts w:ascii="Calibri" w:hAnsi="Calibri" w:cs="Calibri"/>
          <w:sz w:val="22"/>
          <w:szCs w:val="22"/>
        </w:rPr>
        <w:t>recruitment material or wording in this protocol.</w:t>
      </w:r>
    </w:p>
    <w:p w14:paraId="600BB687" w14:textId="269D3CB3" w:rsidR="008C51CF" w:rsidRDefault="008C51CF" w:rsidP="00BF333A">
      <w:pPr>
        <w:ind w:left="1440"/>
        <w:rPr>
          <w:rFonts w:ascii="Calibri" w:hAnsi="Calibri" w:cs="Calibri"/>
          <w:sz w:val="22"/>
          <w:szCs w:val="22"/>
        </w:rPr>
      </w:pPr>
    </w:p>
    <w:p w14:paraId="792E56E1" w14:textId="165C163F" w:rsidR="00F66091" w:rsidDel="00C53F31" w:rsidRDefault="00F66091" w:rsidP="00BF333A">
      <w:pPr>
        <w:ind w:left="1440"/>
        <w:rPr>
          <w:del w:id="59" w:author="Gilmore, Rick" w:date="2022-11-14T17:43:00Z"/>
          <w:rFonts w:ascii="Calibri" w:hAnsi="Calibri" w:cs="Calibri"/>
          <w:sz w:val="22"/>
          <w:szCs w:val="22"/>
        </w:rPr>
      </w:pPr>
      <w:del w:id="60" w:author="Gilmore, Rick" w:date="2022-11-14T17:43:00Z">
        <w:r w:rsidDel="00C53F31">
          <w:rPr>
            <w:rFonts w:ascii="Calibri" w:hAnsi="Calibri" w:cs="Calibri"/>
            <w:sz w:val="22"/>
            <w:szCs w:val="22"/>
          </w:rPr>
          <w:delText>We will work with research deans, institute leaders, department heads, and other officials to gain access to official Penn State email lists for the targeted population.</w:delText>
        </w:r>
      </w:del>
    </w:p>
    <w:p w14:paraId="06F36BBD" w14:textId="77777777" w:rsidR="00F66091" w:rsidRPr="00BF333A" w:rsidRDefault="00F66091" w:rsidP="00C53F31">
      <w:pPr>
        <w:rPr>
          <w:rFonts w:ascii="Calibri" w:hAnsi="Calibri" w:cs="Calibri"/>
          <w:sz w:val="22"/>
          <w:szCs w:val="22"/>
        </w:rPr>
        <w:pPrChange w:id="61" w:author="Gilmore, Rick" w:date="2022-11-14T17:43:00Z">
          <w:pPr>
            <w:ind w:left="1440"/>
          </w:pPr>
        </w:pPrChange>
      </w:pPr>
    </w:p>
    <w:p w14:paraId="66FDE15B" w14:textId="13C790D0" w:rsidR="00A60C31" w:rsidRPr="00BF333A" w:rsidRDefault="00A60C31" w:rsidP="00BF333A">
      <w:pPr>
        <w:pStyle w:val="Heading3"/>
        <w:numPr>
          <w:ilvl w:val="3"/>
          <w:numId w:val="5"/>
        </w:numPr>
        <w:spacing w:before="0" w:after="0"/>
        <w:rPr>
          <w:rFonts w:ascii="Calibri" w:hAnsi="Calibri" w:cs="Calibri"/>
          <w:szCs w:val="22"/>
        </w:rPr>
      </w:pPr>
      <w:r w:rsidRPr="00BF333A">
        <w:rPr>
          <w:rFonts w:ascii="Calibri" w:hAnsi="Calibri" w:cs="Calibri"/>
          <w:szCs w:val="22"/>
        </w:rPr>
        <w:t>How potential subjects will be recruited.</w:t>
      </w:r>
    </w:p>
    <w:p w14:paraId="484FB940" w14:textId="77777777" w:rsidR="00BF333A" w:rsidRDefault="00BF333A" w:rsidP="00BF333A">
      <w:pPr>
        <w:ind w:left="1440" w:firstLine="720"/>
        <w:rPr>
          <w:rFonts w:ascii="Calibri" w:hAnsi="Calibri" w:cs="Calibri"/>
          <w:sz w:val="22"/>
          <w:szCs w:val="22"/>
        </w:rPr>
      </w:pPr>
    </w:p>
    <w:p w14:paraId="09795146" w14:textId="048C2B9B" w:rsidR="00B077E7" w:rsidRDefault="00901500" w:rsidP="00BF333A">
      <w:pPr>
        <w:pStyle w:val="ListParagraph"/>
        <w:ind w:left="2160"/>
        <w:rPr>
          <w:rFonts w:ascii="Calibri" w:hAnsi="Calibri" w:cs="Calibri"/>
          <w:sz w:val="22"/>
          <w:szCs w:val="22"/>
        </w:rPr>
      </w:pPr>
      <w:r w:rsidRPr="00901500">
        <w:rPr>
          <w:rFonts w:ascii="Calibri" w:hAnsi="Calibri" w:cs="Calibri"/>
          <w:sz w:val="22"/>
          <w:szCs w:val="22"/>
        </w:rPr>
        <w:t>Links to the survey will be distributed via email using official Penn State email lists.</w:t>
      </w:r>
    </w:p>
    <w:p w14:paraId="107199C0" w14:textId="77777777" w:rsidR="00901500" w:rsidRPr="00BF333A" w:rsidRDefault="00901500" w:rsidP="00BF333A">
      <w:pPr>
        <w:pStyle w:val="ListParagraph"/>
        <w:ind w:left="2160"/>
        <w:rPr>
          <w:rFonts w:ascii="Calibri" w:hAnsi="Calibri" w:cs="Calibri"/>
          <w:b/>
          <w:sz w:val="22"/>
          <w:szCs w:val="22"/>
        </w:rPr>
      </w:pPr>
    </w:p>
    <w:p w14:paraId="2EA3D03E" w14:textId="79923D19" w:rsidR="00B077E7" w:rsidRPr="00BF333A" w:rsidRDefault="00B077E7" w:rsidP="00BF333A">
      <w:pPr>
        <w:pStyle w:val="Heading3"/>
        <w:numPr>
          <w:ilvl w:val="3"/>
          <w:numId w:val="5"/>
        </w:numPr>
        <w:spacing w:before="0" w:after="0"/>
        <w:rPr>
          <w:rFonts w:ascii="Calibri" w:hAnsi="Calibri" w:cs="Calibri"/>
          <w:szCs w:val="22"/>
        </w:rPr>
      </w:pPr>
      <w:r w:rsidRPr="00BF333A">
        <w:rPr>
          <w:rFonts w:ascii="Calibri" w:hAnsi="Calibri" w:cs="Calibri"/>
          <w:szCs w:val="22"/>
        </w:rPr>
        <w:t>Where potential subjects will be recruited.</w:t>
      </w:r>
    </w:p>
    <w:p w14:paraId="20BCE5A1" w14:textId="77777777" w:rsidR="00BF333A" w:rsidRDefault="00BF333A" w:rsidP="00BF333A">
      <w:pPr>
        <w:ind w:left="1440" w:firstLine="720"/>
        <w:rPr>
          <w:rFonts w:ascii="Calibri" w:hAnsi="Calibri" w:cs="Calibri"/>
          <w:sz w:val="22"/>
          <w:szCs w:val="22"/>
        </w:rPr>
      </w:pPr>
    </w:p>
    <w:p w14:paraId="7A3EE6EF" w14:textId="0D046860" w:rsidR="00B077E7" w:rsidRDefault="00901500" w:rsidP="00BF333A">
      <w:pPr>
        <w:pStyle w:val="ListParagraph"/>
        <w:ind w:left="2160"/>
        <w:rPr>
          <w:rFonts w:ascii="Calibri" w:hAnsi="Calibri" w:cs="Calibri"/>
          <w:sz w:val="22"/>
          <w:szCs w:val="22"/>
        </w:rPr>
      </w:pPr>
      <w:r w:rsidRPr="00901500">
        <w:rPr>
          <w:rFonts w:ascii="Calibri" w:hAnsi="Calibri" w:cs="Calibri"/>
          <w:sz w:val="22"/>
          <w:szCs w:val="22"/>
        </w:rPr>
        <w:t>Subjects will be sent the online survey link via the recruiting email.</w:t>
      </w:r>
    </w:p>
    <w:p w14:paraId="7D24F1AE" w14:textId="77777777" w:rsidR="00901500" w:rsidRPr="00BF333A" w:rsidRDefault="00901500" w:rsidP="00BF333A">
      <w:pPr>
        <w:pStyle w:val="ListParagraph"/>
        <w:ind w:left="2160"/>
        <w:rPr>
          <w:rFonts w:ascii="Calibri" w:hAnsi="Calibri" w:cs="Calibri"/>
          <w:b/>
          <w:sz w:val="22"/>
          <w:szCs w:val="22"/>
        </w:rPr>
      </w:pPr>
    </w:p>
    <w:p w14:paraId="460F79BA" w14:textId="2583063F" w:rsidR="00B077E7" w:rsidRPr="00BF333A" w:rsidRDefault="00B077E7" w:rsidP="00BF333A">
      <w:pPr>
        <w:pStyle w:val="Heading3"/>
        <w:numPr>
          <w:ilvl w:val="3"/>
          <w:numId w:val="5"/>
        </w:numPr>
        <w:spacing w:before="0" w:after="0"/>
        <w:rPr>
          <w:rFonts w:ascii="Calibri" w:hAnsi="Calibri" w:cs="Calibri"/>
          <w:szCs w:val="22"/>
        </w:rPr>
      </w:pPr>
      <w:r w:rsidRPr="00BF333A">
        <w:rPr>
          <w:rFonts w:ascii="Calibri" w:hAnsi="Calibri" w:cs="Calibri"/>
          <w:szCs w:val="22"/>
        </w:rPr>
        <w:t>When potential subjects will be recruited.</w:t>
      </w:r>
    </w:p>
    <w:p w14:paraId="7E2D9343" w14:textId="77777777" w:rsidR="00BF333A" w:rsidRDefault="00BF333A" w:rsidP="00BF333A">
      <w:pPr>
        <w:ind w:left="1440" w:firstLine="720"/>
        <w:rPr>
          <w:rFonts w:ascii="Calibri" w:hAnsi="Calibri" w:cs="Calibri"/>
          <w:sz w:val="22"/>
          <w:szCs w:val="22"/>
        </w:rPr>
      </w:pPr>
    </w:p>
    <w:p w14:paraId="66E7F324" w14:textId="3E035430" w:rsidR="00B077E7" w:rsidRPr="00BF333A" w:rsidRDefault="00901500" w:rsidP="00BF333A">
      <w:pPr>
        <w:ind w:left="1440" w:firstLine="720"/>
        <w:rPr>
          <w:rFonts w:ascii="Calibri" w:hAnsi="Calibri" w:cs="Calibri"/>
          <w:sz w:val="22"/>
          <w:szCs w:val="22"/>
        </w:rPr>
      </w:pPr>
      <w:r w:rsidRPr="00901500">
        <w:rPr>
          <w:rFonts w:ascii="Calibri" w:hAnsi="Calibri" w:cs="Calibri"/>
          <w:sz w:val="22"/>
          <w:szCs w:val="22"/>
        </w:rPr>
        <w:t>Subject recruitment will start once this protocol is approved.</w:t>
      </w:r>
    </w:p>
    <w:p w14:paraId="2E936073" w14:textId="77777777" w:rsidR="00B077E7" w:rsidRPr="00BF333A" w:rsidRDefault="00B077E7" w:rsidP="00BF333A">
      <w:pPr>
        <w:pStyle w:val="ListParagraph"/>
        <w:ind w:left="2160"/>
        <w:rPr>
          <w:rFonts w:ascii="Calibri" w:hAnsi="Calibri" w:cs="Calibri"/>
          <w:b/>
          <w:sz w:val="22"/>
          <w:szCs w:val="22"/>
        </w:rPr>
      </w:pPr>
    </w:p>
    <w:p w14:paraId="041F57C9" w14:textId="783B5EAC" w:rsidR="00FC1DB8" w:rsidRPr="00BF333A" w:rsidRDefault="00FC1DB8" w:rsidP="00BF333A">
      <w:pPr>
        <w:pStyle w:val="ListParagraph"/>
        <w:numPr>
          <w:ilvl w:val="3"/>
          <w:numId w:val="5"/>
        </w:numPr>
        <w:rPr>
          <w:rFonts w:ascii="Calibri" w:hAnsi="Calibri" w:cs="Calibri"/>
          <w:b/>
          <w:bCs/>
          <w:sz w:val="22"/>
          <w:szCs w:val="22"/>
        </w:rPr>
      </w:pPr>
      <w:r w:rsidRPr="00BF333A">
        <w:rPr>
          <w:rStyle w:val="Heading3Char"/>
          <w:rFonts w:ascii="Calibri" w:hAnsi="Calibri" w:cs="Calibri"/>
          <w:szCs w:val="22"/>
        </w:rPr>
        <w:t xml:space="preserve">Describe the eligibility screening process. Screening begins when the investigator obtains information about or from a prospective participant in order to determine their eligibility.  </w:t>
      </w:r>
    </w:p>
    <w:p w14:paraId="41776182" w14:textId="2C8F652A" w:rsidR="00FC1DB8" w:rsidRPr="00BF333A" w:rsidRDefault="00F66091" w:rsidP="00BF333A">
      <w:pPr>
        <w:ind w:left="1620" w:firstLine="540"/>
        <w:rPr>
          <w:rFonts w:ascii="Calibri" w:hAnsi="Calibri" w:cs="Calibri"/>
          <w:sz w:val="22"/>
          <w:szCs w:val="22"/>
        </w:rPr>
      </w:pPr>
      <w:r>
        <w:rPr>
          <w:rFonts w:ascii="Calibri" w:hAnsi="Calibri" w:cs="Calibri"/>
          <w:b/>
          <w:bCs/>
          <w:iCs/>
          <w:color w:val="2B579A"/>
          <w:sz w:val="22"/>
          <w:szCs w:val="22"/>
          <w:shd w:val="clear" w:color="auto" w:fill="E6E6E6"/>
        </w:rPr>
        <w:fldChar w:fldCharType="begin">
          <w:ffData>
            <w:name w:val="Check1"/>
            <w:enabled/>
            <w:calcOnExit w:val="0"/>
            <w:checkBox>
              <w:sizeAuto/>
              <w:default w:val="1"/>
            </w:checkBox>
          </w:ffData>
        </w:fldChar>
      </w:r>
      <w:bookmarkStart w:id="62" w:name="Check1"/>
      <w:r>
        <w:rPr>
          <w:rFonts w:ascii="Calibri" w:hAnsi="Calibri" w:cs="Calibri"/>
          <w:b/>
          <w:bCs/>
          <w:iCs/>
          <w:color w:val="2B579A"/>
          <w:sz w:val="22"/>
          <w:szCs w:val="22"/>
          <w:shd w:val="clear" w:color="auto" w:fill="E6E6E6"/>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Pr>
          <w:rFonts w:ascii="Calibri" w:hAnsi="Calibri" w:cs="Calibri"/>
          <w:b/>
          <w:bCs/>
          <w:iCs/>
          <w:color w:val="2B579A"/>
          <w:sz w:val="22"/>
          <w:szCs w:val="22"/>
          <w:shd w:val="clear" w:color="auto" w:fill="E6E6E6"/>
        </w:rPr>
        <w:fldChar w:fldCharType="end"/>
      </w:r>
      <w:bookmarkEnd w:id="62"/>
      <w:r w:rsidR="008E40BC" w:rsidRPr="00BF333A" w:rsidDel="008E40BC">
        <w:rPr>
          <w:rFonts w:ascii="Calibri" w:hAnsi="Calibri" w:cs="Calibri"/>
          <w:sz w:val="22"/>
          <w:szCs w:val="22"/>
        </w:rPr>
        <w:t xml:space="preserve"> </w:t>
      </w:r>
      <w:r w:rsidR="00FC1DB8" w:rsidRPr="00BF333A">
        <w:rPr>
          <w:rFonts w:ascii="Calibri" w:hAnsi="Calibri" w:cs="Calibri"/>
          <w:sz w:val="22"/>
          <w:szCs w:val="22"/>
        </w:rPr>
        <w:t xml:space="preserve"> Eligibility screening is occurring </w:t>
      </w:r>
      <w:r w:rsidR="00FC1DB8" w:rsidRPr="00BF333A">
        <w:rPr>
          <w:rFonts w:ascii="Calibri" w:hAnsi="Calibri" w:cs="Calibri"/>
          <w:i/>
          <w:iCs/>
          <w:sz w:val="22"/>
          <w:szCs w:val="22"/>
        </w:rPr>
        <w:t xml:space="preserve">before </w:t>
      </w:r>
      <w:r w:rsidR="00FC1DB8" w:rsidRPr="00BF333A">
        <w:rPr>
          <w:rFonts w:ascii="Calibri" w:hAnsi="Calibri" w:cs="Calibri"/>
          <w:sz w:val="22"/>
          <w:szCs w:val="22"/>
        </w:rPr>
        <w:t xml:space="preserve">consent* </w:t>
      </w:r>
    </w:p>
    <w:p w14:paraId="1BE48781" w14:textId="0F3AC93F" w:rsidR="00FC1DB8" w:rsidRPr="00BF333A" w:rsidRDefault="008E40BC" w:rsidP="00BF333A">
      <w:pPr>
        <w:ind w:left="1620" w:firstLine="54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sidDel="008E40BC">
        <w:rPr>
          <w:rFonts w:ascii="Calibri" w:hAnsi="Calibri" w:cs="Calibri"/>
          <w:sz w:val="22"/>
          <w:szCs w:val="22"/>
        </w:rPr>
        <w:t xml:space="preserve"> </w:t>
      </w:r>
      <w:r w:rsidR="00FC1DB8" w:rsidRPr="00BF333A">
        <w:rPr>
          <w:rFonts w:ascii="Calibri" w:hAnsi="Calibri" w:cs="Calibri"/>
          <w:sz w:val="22"/>
          <w:szCs w:val="22"/>
        </w:rPr>
        <w:t xml:space="preserve"> Eligibility screening is occurring </w:t>
      </w:r>
      <w:r w:rsidR="00FC1DB8" w:rsidRPr="00BF333A">
        <w:rPr>
          <w:rFonts w:ascii="Calibri" w:hAnsi="Calibri" w:cs="Calibri"/>
          <w:i/>
          <w:iCs/>
          <w:sz w:val="22"/>
          <w:szCs w:val="22"/>
        </w:rPr>
        <w:t xml:space="preserve">after </w:t>
      </w:r>
      <w:r w:rsidR="00FC1DB8" w:rsidRPr="00BF333A">
        <w:rPr>
          <w:rFonts w:ascii="Calibri" w:hAnsi="Calibri" w:cs="Calibri"/>
          <w:sz w:val="22"/>
          <w:szCs w:val="22"/>
        </w:rPr>
        <w:t>consent</w:t>
      </w:r>
    </w:p>
    <w:p w14:paraId="3F5D5191" w14:textId="6878B580" w:rsidR="008E40BC" w:rsidRPr="00BF333A" w:rsidRDefault="008E40BC" w:rsidP="00BF333A">
      <w:pPr>
        <w:ind w:left="1620" w:firstLine="54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sidDel="008E40BC">
        <w:rPr>
          <w:rFonts w:ascii="Calibri" w:hAnsi="Calibri" w:cs="Calibri"/>
          <w:sz w:val="22"/>
          <w:szCs w:val="22"/>
        </w:rPr>
        <w:t xml:space="preserve"> </w:t>
      </w:r>
      <w:r w:rsidR="00FC1DB8" w:rsidRPr="00BF333A">
        <w:rPr>
          <w:rFonts w:ascii="Calibri" w:hAnsi="Calibri" w:cs="Calibri"/>
          <w:sz w:val="22"/>
          <w:szCs w:val="22"/>
        </w:rPr>
        <w:t xml:space="preserve"> Consent is not being obtained in this research</w:t>
      </w:r>
    </w:p>
    <w:p w14:paraId="292F1A16" w14:textId="4DB8BD7B" w:rsidR="00FC1DB8" w:rsidRPr="00BF333A" w:rsidRDefault="008E40BC" w:rsidP="00BF333A">
      <w:pPr>
        <w:ind w:left="1620" w:firstLine="54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F66091">
        <w:rPr>
          <w:rFonts w:ascii="Calibri" w:hAnsi="Calibri" w:cs="Calibri"/>
          <w:sz w:val="22"/>
          <w:szCs w:val="22"/>
        </w:rPr>
        <w:t xml:space="preserve"> </w:t>
      </w:r>
      <w:r w:rsidRPr="00BF333A">
        <w:rPr>
          <w:rFonts w:ascii="Calibri" w:hAnsi="Calibri" w:cs="Calibri"/>
          <w:sz w:val="22"/>
          <w:szCs w:val="22"/>
        </w:rPr>
        <w:t>Not applicable - Eligibility screening is not being done in this research</w:t>
      </w:r>
      <w:r w:rsidR="00FC1DB8" w:rsidRPr="00BF333A">
        <w:rPr>
          <w:rFonts w:ascii="Calibri" w:hAnsi="Calibri" w:cs="Calibri"/>
          <w:sz w:val="22"/>
          <w:szCs w:val="22"/>
        </w:rPr>
        <w:br/>
      </w:r>
    </w:p>
    <w:p w14:paraId="12CF11E4" w14:textId="77777777" w:rsidR="00BA36D6" w:rsidRDefault="00BA36D6" w:rsidP="00BF333A">
      <w:pPr>
        <w:ind w:left="1620" w:firstLine="540"/>
        <w:rPr>
          <w:rFonts w:ascii="Calibri" w:hAnsi="Calibri" w:cs="Calibri"/>
          <w:sz w:val="22"/>
          <w:szCs w:val="22"/>
        </w:rPr>
      </w:pPr>
      <w:r w:rsidRPr="00BA36D6">
        <w:rPr>
          <w:rFonts w:ascii="Calibri" w:hAnsi="Calibri" w:cs="Calibri"/>
          <w:sz w:val="22"/>
          <w:szCs w:val="22"/>
        </w:rPr>
        <w:t>Subjects will self-screen, via instructions in the recruitment information.</w:t>
      </w:r>
    </w:p>
    <w:p w14:paraId="52BC3157" w14:textId="0B45E0D5" w:rsidR="00FC1DB8" w:rsidRPr="00704BC8" w:rsidRDefault="00FC1DB8" w:rsidP="00BF333A">
      <w:pPr>
        <w:ind w:left="1620" w:firstLine="540"/>
        <w:rPr>
          <w:rFonts w:asciiTheme="minorHAnsi" w:hAnsiTheme="minorHAnsi" w:cstheme="minorHAnsi"/>
          <w:sz w:val="22"/>
          <w:szCs w:val="22"/>
        </w:rPr>
      </w:pPr>
      <w:r w:rsidRPr="00BF333A">
        <w:rPr>
          <w:rFonts w:ascii="Calibri" w:hAnsi="Calibri" w:cs="Calibri"/>
          <w:sz w:val="22"/>
          <w:szCs w:val="22"/>
        </w:rPr>
        <w:br/>
      </w:r>
      <w:r w:rsidRPr="00704BC8">
        <w:rPr>
          <w:rFonts w:asciiTheme="minorHAnsi" w:hAnsiTheme="minorHAnsi" w:cstheme="minorHAnsi"/>
          <w:sz w:val="22"/>
          <w:szCs w:val="22"/>
        </w:rPr>
        <w:t xml:space="preserve">*Unless informed consent is waived by the IRB, screening before consent is </w:t>
      </w:r>
      <w:r w:rsidR="00CE11C8" w:rsidRPr="00704BC8">
        <w:rPr>
          <w:rFonts w:asciiTheme="minorHAnsi" w:hAnsiTheme="minorHAnsi" w:cstheme="minorHAnsi"/>
          <w:sz w:val="22"/>
          <w:szCs w:val="22"/>
        </w:rPr>
        <w:t xml:space="preserve">only permitted when </w:t>
      </w:r>
      <w:r w:rsidR="002B2BAC">
        <w:rPr>
          <w:rFonts w:asciiTheme="minorHAnsi" w:hAnsiTheme="minorHAnsi" w:cstheme="minorHAnsi"/>
          <w:sz w:val="22"/>
          <w:szCs w:val="22"/>
        </w:rPr>
        <w:t xml:space="preserve">screening activities are limited to the collection of </w:t>
      </w:r>
      <w:r w:rsidR="00CE11C8" w:rsidRPr="00704BC8">
        <w:rPr>
          <w:rFonts w:asciiTheme="minorHAnsi" w:hAnsiTheme="minorHAnsi" w:cstheme="minorHAnsi"/>
          <w:sz w:val="22"/>
          <w:szCs w:val="22"/>
        </w:rPr>
        <w:t>information</w:t>
      </w:r>
      <w:r w:rsidR="00CE11C8" w:rsidRPr="00704BC8">
        <w:rPr>
          <w:rStyle w:val="cf01"/>
          <w:rFonts w:asciiTheme="minorHAnsi" w:hAnsiTheme="minorHAnsi" w:cstheme="minorHAnsi"/>
          <w:sz w:val="22"/>
          <w:szCs w:val="22"/>
        </w:rPr>
        <w:t xml:space="preserve"> through oral or written communication OR </w:t>
      </w:r>
      <w:r w:rsidR="00D95036" w:rsidRPr="00704BC8">
        <w:rPr>
          <w:rStyle w:val="cf01"/>
          <w:rFonts w:asciiTheme="minorHAnsi" w:hAnsiTheme="minorHAnsi" w:cstheme="minorHAnsi"/>
          <w:sz w:val="22"/>
          <w:szCs w:val="22"/>
        </w:rPr>
        <w:t>when identifiable</w:t>
      </w:r>
      <w:r w:rsidR="00CE11C8" w:rsidRPr="00704BC8">
        <w:rPr>
          <w:rStyle w:val="cf11"/>
          <w:rFonts w:asciiTheme="minorHAnsi" w:hAnsiTheme="minorHAnsi" w:cstheme="minorHAnsi"/>
          <w:sz w:val="22"/>
          <w:szCs w:val="22"/>
        </w:rPr>
        <w:t xml:space="preserve"> private information or identifiable biospecimens </w:t>
      </w:r>
      <w:r w:rsidR="00D95036" w:rsidRPr="00704BC8">
        <w:rPr>
          <w:rStyle w:val="cf11"/>
          <w:rFonts w:asciiTheme="minorHAnsi" w:hAnsiTheme="minorHAnsi" w:cstheme="minorHAnsi"/>
          <w:sz w:val="22"/>
          <w:szCs w:val="22"/>
        </w:rPr>
        <w:t xml:space="preserve">is obtained </w:t>
      </w:r>
      <w:r w:rsidR="00CE11C8" w:rsidRPr="00704BC8">
        <w:rPr>
          <w:rStyle w:val="cf11"/>
          <w:rFonts w:asciiTheme="minorHAnsi" w:hAnsiTheme="minorHAnsi" w:cstheme="minorHAnsi"/>
          <w:sz w:val="22"/>
          <w:szCs w:val="22"/>
        </w:rPr>
        <w:t>by accessing records or stored identifiable biospecimens</w:t>
      </w:r>
      <w:r w:rsidR="006F71AF" w:rsidRPr="00704BC8">
        <w:rPr>
          <w:rFonts w:asciiTheme="minorHAnsi" w:hAnsiTheme="minorHAnsi" w:cstheme="minorHAnsi"/>
          <w:sz w:val="22"/>
          <w:szCs w:val="22"/>
        </w:rPr>
        <w:t>. Screening before consent is not permitted</w:t>
      </w:r>
      <w:r w:rsidRPr="00704BC8">
        <w:rPr>
          <w:rFonts w:asciiTheme="minorHAnsi" w:hAnsiTheme="minorHAnsi" w:cstheme="minorHAnsi"/>
          <w:sz w:val="22"/>
          <w:szCs w:val="22"/>
        </w:rPr>
        <w:t xml:space="preserve"> if data will be used for activities other than eligibility screening/recruitment (e.g., data analysis)</w:t>
      </w:r>
      <w:r w:rsidR="00BF333A" w:rsidRPr="00704BC8">
        <w:rPr>
          <w:rFonts w:asciiTheme="minorHAnsi" w:hAnsiTheme="minorHAnsi" w:cstheme="minorHAnsi"/>
          <w:sz w:val="22"/>
          <w:szCs w:val="22"/>
        </w:rPr>
        <w:t>.</w:t>
      </w:r>
      <w:r w:rsidR="006F71AF" w:rsidRPr="00704BC8">
        <w:rPr>
          <w:rFonts w:asciiTheme="minorHAnsi" w:hAnsiTheme="minorHAnsi" w:cstheme="minorHAnsi"/>
          <w:sz w:val="22"/>
          <w:szCs w:val="22"/>
        </w:rPr>
        <w:t xml:space="preserve"> In some studies, these procedures may not take place unless HIPAA Authorization is obtained OR a waiver of HIPAA Authorization when applicable for the screening procedures is approved by the IRB.  </w:t>
      </w:r>
    </w:p>
    <w:p w14:paraId="0E8456E0" w14:textId="77777777" w:rsidR="00BF333A" w:rsidRPr="00BF333A" w:rsidRDefault="00BF333A" w:rsidP="00BF333A">
      <w:pPr>
        <w:rPr>
          <w:rFonts w:ascii="Calibri" w:hAnsi="Calibri" w:cs="Calibri"/>
          <w:sz w:val="22"/>
          <w:szCs w:val="22"/>
        </w:rPr>
      </w:pPr>
    </w:p>
    <w:p w14:paraId="79B3567C" w14:textId="3004F88C" w:rsidR="0051342D" w:rsidRPr="00BF333A" w:rsidRDefault="00F7120A" w:rsidP="00BF333A">
      <w:pPr>
        <w:pStyle w:val="Heading1"/>
        <w:numPr>
          <w:ilvl w:val="0"/>
          <w:numId w:val="5"/>
        </w:numPr>
        <w:spacing w:before="0" w:after="0"/>
        <w:rPr>
          <w:rFonts w:ascii="Calibri" w:hAnsi="Calibri" w:cs="Calibri"/>
          <w:sz w:val="22"/>
          <w:szCs w:val="22"/>
        </w:rPr>
      </w:pPr>
      <w:bookmarkStart w:id="63" w:name="_Toc117766509"/>
      <w:bookmarkStart w:id="64" w:name="_Toc117767329"/>
      <w:bookmarkStart w:id="65" w:name="_Toc117766510"/>
      <w:bookmarkStart w:id="66" w:name="_Toc117767330"/>
      <w:bookmarkStart w:id="67" w:name="_Toc361915570"/>
      <w:bookmarkStart w:id="68" w:name="_Toc361917186"/>
      <w:bookmarkStart w:id="69" w:name="_Toc364333913"/>
      <w:bookmarkStart w:id="70" w:name="_Toc117767331"/>
      <w:bookmarkEnd w:id="63"/>
      <w:bookmarkEnd w:id="64"/>
      <w:bookmarkEnd w:id="65"/>
      <w:bookmarkEnd w:id="66"/>
      <w:r w:rsidRPr="00BF333A">
        <w:rPr>
          <w:rFonts w:ascii="Calibri" w:hAnsi="Calibri" w:cs="Calibri"/>
          <w:sz w:val="22"/>
          <w:szCs w:val="22"/>
        </w:rPr>
        <w:t>Consent Process and Documentation</w:t>
      </w:r>
      <w:bookmarkEnd w:id="67"/>
      <w:bookmarkEnd w:id="68"/>
      <w:bookmarkEnd w:id="69"/>
      <w:bookmarkEnd w:id="70"/>
      <w:r w:rsidR="003C5EA4" w:rsidRPr="00BF333A">
        <w:rPr>
          <w:rFonts w:ascii="Calibri" w:hAnsi="Calibri" w:cs="Calibri"/>
          <w:sz w:val="22"/>
          <w:szCs w:val="22"/>
        </w:rPr>
        <w:t xml:space="preserve"> </w:t>
      </w:r>
    </w:p>
    <w:p w14:paraId="004C2DBA" w14:textId="3DB56108" w:rsidR="00857171" w:rsidRPr="00BF333A" w:rsidRDefault="00857171"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Refer to the following materials:</w:t>
      </w:r>
    </w:p>
    <w:p w14:paraId="0469FC03" w14:textId="349454AF"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lastRenderedPageBreak/>
        <w:t>The “HRP-090- SOP</w:t>
      </w:r>
      <w:r w:rsidR="00D36A13" w:rsidRPr="00BF333A">
        <w:rPr>
          <w:rFonts w:ascii="Calibri" w:hAnsi="Calibri" w:cs="Calibri"/>
          <w:sz w:val="22"/>
          <w:szCs w:val="22"/>
        </w:rPr>
        <w:t xml:space="preserve"> </w:t>
      </w:r>
      <w:r w:rsidRPr="00BF333A">
        <w:rPr>
          <w:rFonts w:ascii="Calibri" w:hAnsi="Calibri" w:cs="Calibri"/>
          <w:sz w:val="22"/>
          <w:szCs w:val="22"/>
        </w:rPr>
        <w:t>-</w:t>
      </w:r>
      <w:r w:rsidR="00D36A13" w:rsidRPr="00BF333A">
        <w:rPr>
          <w:rFonts w:ascii="Calibri" w:hAnsi="Calibri" w:cs="Calibri"/>
          <w:sz w:val="22"/>
          <w:szCs w:val="22"/>
        </w:rPr>
        <w:t xml:space="preserve"> </w:t>
      </w:r>
      <w:r w:rsidRPr="00BF333A">
        <w:rPr>
          <w:rFonts w:ascii="Calibri" w:hAnsi="Calibri" w:cs="Calibri"/>
          <w:sz w:val="22"/>
          <w:szCs w:val="22"/>
        </w:rPr>
        <w:t xml:space="preserve">Informed Consent Process for Research” outlines the process for obtaining informed consent.  </w:t>
      </w:r>
    </w:p>
    <w:p w14:paraId="1C1D2EB8" w14:textId="396448A8"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The “HRP-091– SOP</w:t>
      </w:r>
      <w:r w:rsidR="00D36A13" w:rsidRPr="00BF333A">
        <w:rPr>
          <w:rFonts w:ascii="Calibri" w:hAnsi="Calibri" w:cs="Calibri"/>
          <w:sz w:val="22"/>
          <w:szCs w:val="22"/>
        </w:rPr>
        <w:t xml:space="preserve"> - </w:t>
      </w:r>
      <w:r w:rsidRPr="00BF333A">
        <w:rPr>
          <w:rFonts w:ascii="Calibri" w:hAnsi="Calibri" w:cs="Calibri"/>
          <w:sz w:val="22"/>
          <w:szCs w:val="22"/>
        </w:rPr>
        <w:t>Written Documentation of Consent” describes how the consent process will be documented.</w:t>
      </w:r>
    </w:p>
    <w:p w14:paraId="4266404E" w14:textId="51FB1A48"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The “HRP-314- Worksheet</w:t>
      </w:r>
      <w:r w:rsidR="00634008" w:rsidRPr="00BF333A">
        <w:rPr>
          <w:rFonts w:ascii="Calibri" w:hAnsi="Calibri" w:cs="Calibri"/>
          <w:sz w:val="22"/>
          <w:szCs w:val="22"/>
        </w:rPr>
        <w:t xml:space="preserve"> -</w:t>
      </w:r>
      <w:r w:rsidRPr="00BF333A">
        <w:rPr>
          <w:rFonts w:ascii="Calibri" w:hAnsi="Calibri" w:cs="Calibri"/>
          <w:sz w:val="22"/>
          <w:szCs w:val="22"/>
        </w:rPr>
        <w:t xml:space="preserve"> Criteria for Approval”</w:t>
      </w:r>
      <w:r w:rsidRPr="00BF333A" w:rsidDel="009507E7">
        <w:rPr>
          <w:rFonts w:ascii="Calibri" w:hAnsi="Calibri" w:cs="Calibri"/>
          <w:sz w:val="22"/>
          <w:szCs w:val="22"/>
        </w:rPr>
        <w:t xml:space="preserve"> </w:t>
      </w:r>
      <w:r w:rsidRPr="00BF333A">
        <w:rPr>
          <w:rFonts w:ascii="Calibri" w:hAnsi="Calibri" w:cs="Calibri"/>
          <w:sz w:val="22"/>
          <w:szCs w:val="22"/>
        </w:rPr>
        <w:t>section 7 lists the required elements of consent.</w:t>
      </w:r>
    </w:p>
    <w:p w14:paraId="38006C83" w14:textId="1E31A855"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sz w:val="22"/>
          <w:szCs w:val="22"/>
        </w:rPr>
        <w:t>The “</w:t>
      </w:r>
      <w:r w:rsidRPr="00BF333A">
        <w:rPr>
          <w:rFonts w:ascii="Calibri" w:hAnsi="Calibri" w:cs="Calibri"/>
          <w:color w:val="000000"/>
          <w:sz w:val="22"/>
          <w:szCs w:val="22"/>
        </w:rPr>
        <w:t xml:space="preserve">HRP-312- Worksheet </w:t>
      </w:r>
      <w:r w:rsidR="00634008" w:rsidRPr="00BF333A">
        <w:rPr>
          <w:rFonts w:ascii="Calibri" w:hAnsi="Calibri" w:cs="Calibri"/>
          <w:color w:val="000000"/>
          <w:sz w:val="22"/>
          <w:szCs w:val="22"/>
        </w:rPr>
        <w:t xml:space="preserve">- </w:t>
      </w:r>
      <w:r w:rsidRPr="00BF333A">
        <w:rPr>
          <w:rStyle w:val="textcontrol"/>
          <w:rFonts w:ascii="Calibri" w:hAnsi="Calibri" w:cs="Calibri"/>
          <w:sz w:val="22"/>
          <w:szCs w:val="22"/>
        </w:rPr>
        <w:t>Exemption Determination” includes information on requirements for the consent process for exempt research.  In addition, the CATS IRB Library contains consent guidance and templates for exempt research.</w:t>
      </w:r>
    </w:p>
    <w:p w14:paraId="18A280EF" w14:textId="418A7399"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T</w:t>
      </w:r>
      <w:r w:rsidRPr="00BF333A">
        <w:rPr>
          <w:rFonts w:ascii="Calibri" w:hAnsi="Calibri" w:cs="Calibri"/>
          <w:color w:val="000000"/>
          <w:sz w:val="22"/>
          <w:szCs w:val="22"/>
        </w:rPr>
        <w:t>he CATS IRB library contains various consent templates for expedited or full review research that are designed to include the required information.</w:t>
      </w:r>
    </w:p>
    <w:p w14:paraId="0A80FBB8" w14:textId="7523965A"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Add the consent document(s) to your study in CATS IRB (</w:t>
      </w:r>
      <w:hyperlink r:id="rId23" w:history="1">
        <w:r w:rsidRPr="00BF333A">
          <w:rPr>
            <w:rStyle w:val="Hyperlink"/>
            <w:rFonts w:ascii="Calibri" w:hAnsi="Calibri" w:cs="Calibri"/>
            <w:sz w:val="22"/>
            <w:szCs w:val="22"/>
          </w:rPr>
          <w:t>http://irb.psu.edu</w:t>
        </w:r>
      </w:hyperlink>
      <w:r w:rsidRPr="00BF333A">
        <w:rPr>
          <w:rFonts w:ascii="Calibri" w:hAnsi="Calibri" w:cs="Calibri"/>
          <w:sz w:val="22"/>
          <w:szCs w:val="22"/>
        </w:rPr>
        <w:t xml:space="preserve">). Links to Penn State’s consent templates are available in the same location where they are uploaded. </w:t>
      </w:r>
      <w:r w:rsidRPr="00BF333A">
        <w:rPr>
          <w:rFonts w:ascii="Calibri" w:hAnsi="Calibri" w:cs="Calibri"/>
          <w:b/>
          <w:sz w:val="22"/>
          <w:szCs w:val="22"/>
        </w:rPr>
        <w:t>DO NOT</w:t>
      </w:r>
      <w:r w:rsidRPr="00BF333A">
        <w:rPr>
          <w:rFonts w:ascii="Calibri" w:hAnsi="Calibri" w:cs="Calibri"/>
          <w:sz w:val="22"/>
          <w:szCs w:val="22"/>
        </w:rPr>
        <w:t xml:space="preserve"> include the actual consent wording in this </w:t>
      </w:r>
      <w:r w:rsidR="001E4E24" w:rsidRPr="00BF333A">
        <w:rPr>
          <w:rFonts w:ascii="Calibri" w:hAnsi="Calibri" w:cs="Calibri"/>
          <w:sz w:val="22"/>
          <w:szCs w:val="22"/>
        </w:rPr>
        <w:t>protocol.</w:t>
      </w:r>
    </w:p>
    <w:p w14:paraId="489083F0" w14:textId="49BFCE5A" w:rsidR="00F510AA" w:rsidRPr="00BF333A" w:rsidRDefault="00985EA4" w:rsidP="00BF333A">
      <w:pPr>
        <w:pStyle w:val="ListParagraph"/>
        <w:rPr>
          <w:rFonts w:ascii="Calibri" w:hAnsi="Calibri" w:cs="Calibri"/>
          <w:sz w:val="22"/>
          <w:szCs w:val="22"/>
        </w:rPr>
      </w:pPr>
      <w:r w:rsidRPr="00BF333A">
        <w:rPr>
          <w:rFonts w:ascii="Calibri" w:hAnsi="Calibri" w:cs="Calibri"/>
          <w:sz w:val="22"/>
          <w:szCs w:val="22"/>
        </w:rPr>
        <w:t>[Do not type here]</w:t>
      </w:r>
    </w:p>
    <w:p w14:paraId="5E5C3513" w14:textId="49ABD964" w:rsidR="00A15047" w:rsidRPr="00BF333A" w:rsidRDefault="00A15047" w:rsidP="00BF333A">
      <w:pPr>
        <w:pStyle w:val="ListParagraph"/>
        <w:rPr>
          <w:rFonts w:ascii="Calibri" w:hAnsi="Calibri" w:cs="Calibri"/>
          <w:sz w:val="22"/>
          <w:szCs w:val="22"/>
        </w:rPr>
      </w:pPr>
    </w:p>
    <w:p w14:paraId="393A9256" w14:textId="720B0862" w:rsidR="00C668C9" w:rsidRPr="00BF333A" w:rsidRDefault="00000791" w:rsidP="00BF333A">
      <w:pPr>
        <w:pStyle w:val="Heading2"/>
        <w:numPr>
          <w:ilvl w:val="1"/>
          <w:numId w:val="5"/>
        </w:numPr>
        <w:spacing w:before="0" w:after="0"/>
        <w:rPr>
          <w:rFonts w:ascii="Calibri" w:hAnsi="Calibri" w:cs="Calibri"/>
          <w:szCs w:val="22"/>
        </w:rPr>
      </w:pPr>
      <w:bookmarkStart w:id="71" w:name="_Toc361915571"/>
      <w:bookmarkStart w:id="72" w:name="_Toc361917187"/>
      <w:bookmarkStart w:id="73" w:name="_Toc364333914"/>
      <w:r w:rsidRPr="00BF333A">
        <w:rPr>
          <w:rFonts w:ascii="Calibri" w:hAnsi="Calibri" w:cs="Calibri"/>
          <w:color w:val="000000"/>
          <w:szCs w:val="22"/>
        </w:rPr>
        <w:t>Consent Process</w:t>
      </w:r>
      <w:bookmarkEnd w:id="71"/>
      <w:bookmarkEnd w:id="72"/>
      <w:bookmarkEnd w:id="73"/>
      <w:r w:rsidR="00004A2E" w:rsidRPr="00BF333A">
        <w:rPr>
          <w:rFonts w:ascii="Calibri" w:hAnsi="Calibri" w:cs="Calibri"/>
          <w:color w:val="000000"/>
          <w:szCs w:val="22"/>
        </w:rPr>
        <w:t>:</w:t>
      </w:r>
    </w:p>
    <w:p w14:paraId="06FD535A" w14:textId="77777777" w:rsidR="00BF333A" w:rsidRDefault="00BF333A" w:rsidP="00BF333A">
      <w:pPr>
        <w:pStyle w:val="ListParagraph"/>
        <w:tabs>
          <w:tab w:val="left" w:pos="0"/>
          <w:tab w:val="left" w:pos="720"/>
          <w:tab w:val="left" w:pos="1170"/>
        </w:tabs>
        <w:ind w:left="1440"/>
        <w:rPr>
          <w:rFonts w:ascii="Calibri" w:hAnsi="Calibri" w:cs="Calibri"/>
          <w:b/>
          <w:sz w:val="22"/>
          <w:szCs w:val="22"/>
        </w:rPr>
      </w:pPr>
    </w:p>
    <w:p w14:paraId="5A1AD368" w14:textId="1AE96611" w:rsidR="00E925E9" w:rsidRPr="00BF333A" w:rsidRDefault="00E925E9" w:rsidP="00BF333A">
      <w:pPr>
        <w:pStyle w:val="ListParagraph"/>
        <w:tabs>
          <w:tab w:val="left" w:pos="0"/>
          <w:tab w:val="left" w:pos="720"/>
          <w:tab w:val="left" w:pos="1170"/>
        </w:tabs>
        <w:ind w:left="1440"/>
        <w:rPr>
          <w:rFonts w:ascii="Calibri" w:hAnsi="Calibri" w:cs="Calibri"/>
          <w:b/>
          <w:sz w:val="22"/>
          <w:szCs w:val="22"/>
        </w:rPr>
      </w:pPr>
      <w:r w:rsidRPr="00BF333A">
        <w:rPr>
          <w:rFonts w:ascii="Calibri" w:hAnsi="Calibri" w:cs="Calibri"/>
          <w:b/>
          <w:sz w:val="22"/>
          <w:szCs w:val="22"/>
        </w:rPr>
        <w:t>Check all applicable boxes below:</w:t>
      </w:r>
    </w:p>
    <w:p w14:paraId="522D1EB6" w14:textId="63700383" w:rsidR="00E925E9" w:rsidRPr="00BF333A" w:rsidRDefault="00E925E9" w:rsidP="00BF333A">
      <w:pPr>
        <w:pStyle w:val="ListParagraph"/>
        <w:tabs>
          <w:tab w:val="left" w:pos="0"/>
          <w:tab w:val="left" w:pos="720"/>
          <w:tab w:val="left" w:pos="1170"/>
        </w:tabs>
        <w:ind w:left="1800" w:hanging="360"/>
        <w:rPr>
          <w:rFonts w:ascii="Calibri" w:hAnsi="Calibri" w:cs="Calibri"/>
          <w:b/>
          <w:bCs/>
          <w:iCs/>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bCs/>
          <w:iCs/>
          <w:sz w:val="22"/>
          <w:szCs w:val="22"/>
        </w:rPr>
        <w:t xml:space="preserve">Informed consent will be sought and documented with a written consent form </w:t>
      </w:r>
      <w:bookmarkStart w:id="74" w:name="_Hlk117449180"/>
      <w:r w:rsidRPr="00704BC8">
        <w:rPr>
          <w:rFonts w:ascii="Calibri" w:hAnsi="Calibri" w:cs="Calibri"/>
          <w:i/>
          <w:sz w:val="22"/>
          <w:szCs w:val="22"/>
        </w:rPr>
        <w:t>[Complete Sections 5.2 and 5.6</w:t>
      </w:r>
      <w:r w:rsidR="007A5EB7" w:rsidRPr="00704BC8">
        <w:rPr>
          <w:rFonts w:ascii="Calibri" w:hAnsi="Calibri" w:cs="Calibri"/>
          <w:i/>
          <w:iCs/>
          <w:sz w:val="22"/>
          <w:szCs w:val="22"/>
        </w:rPr>
        <w:t xml:space="preserve">; </w:t>
      </w:r>
      <w:r w:rsidR="009551D1" w:rsidRPr="00BF333A">
        <w:rPr>
          <w:rFonts w:ascii="Calibri" w:hAnsi="Calibri" w:cs="Calibri"/>
          <w:i/>
          <w:sz w:val="22"/>
          <w:szCs w:val="22"/>
        </w:rPr>
        <w:t>If this is the only box checked,</w:t>
      </w:r>
      <w:r w:rsidR="009551D1">
        <w:rPr>
          <w:rFonts w:ascii="Calibri" w:hAnsi="Calibri" w:cs="Calibri"/>
          <w:i/>
          <w:sz w:val="22"/>
          <w:szCs w:val="22"/>
        </w:rPr>
        <w:t xml:space="preserve"> m</w:t>
      </w:r>
      <w:r w:rsidR="007A5EB7" w:rsidRPr="00704BC8">
        <w:rPr>
          <w:rFonts w:ascii="Calibri" w:hAnsi="Calibri" w:cs="Calibri"/>
          <w:i/>
          <w:iCs/>
          <w:sz w:val="22"/>
          <w:szCs w:val="22"/>
        </w:rPr>
        <w:t>ark Sections 5.3, 5.4 and 5.5 as ‘Not applicable’</w:t>
      </w:r>
      <w:r w:rsidRPr="00704BC8">
        <w:rPr>
          <w:rFonts w:ascii="Calibri" w:hAnsi="Calibri" w:cs="Calibri"/>
          <w:i/>
          <w:sz w:val="22"/>
          <w:szCs w:val="22"/>
        </w:rPr>
        <w:t>]</w:t>
      </w:r>
      <w:bookmarkEnd w:id="74"/>
      <w:r w:rsidRPr="00BF333A">
        <w:rPr>
          <w:rFonts w:ascii="Calibri" w:hAnsi="Calibri" w:cs="Calibri"/>
          <w:b/>
          <w:bCs/>
          <w:i/>
          <w:iCs/>
          <w:sz w:val="22"/>
          <w:szCs w:val="22"/>
        </w:rPr>
        <w:t xml:space="preserve"> </w:t>
      </w:r>
    </w:p>
    <w:p w14:paraId="28001578" w14:textId="77777777" w:rsidR="00E925E9" w:rsidRPr="00BF333A" w:rsidRDefault="00E925E9" w:rsidP="00BF333A">
      <w:pPr>
        <w:pStyle w:val="ListParagraph"/>
        <w:tabs>
          <w:tab w:val="left" w:pos="0"/>
          <w:tab w:val="left" w:pos="720"/>
          <w:tab w:val="left" w:pos="1170"/>
        </w:tabs>
        <w:ind w:left="2160"/>
        <w:rPr>
          <w:rFonts w:ascii="Calibri" w:hAnsi="Calibri" w:cs="Calibri"/>
          <w:bCs/>
          <w:i/>
          <w:iCs/>
          <w:sz w:val="22"/>
          <w:szCs w:val="22"/>
        </w:rPr>
      </w:pPr>
    </w:p>
    <w:p w14:paraId="26445EE8" w14:textId="44B90F44" w:rsidR="00E925E9" w:rsidRPr="00BF333A" w:rsidRDefault="00BA36D6" w:rsidP="00BF333A">
      <w:pPr>
        <w:pStyle w:val="ListParagraph"/>
        <w:tabs>
          <w:tab w:val="left" w:pos="0"/>
          <w:tab w:val="left" w:pos="720"/>
          <w:tab w:val="left" w:pos="1170"/>
        </w:tabs>
        <w:ind w:left="1800" w:hanging="360"/>
        <w:rPr>
          <w:rFonts w:ascii="Calibri" w:hAnsi="Calibri" w:cs="Calibri"/>
          <w:sz w:val="22"/>
          <w:szCs w:val="22"/>
        </w:rPr>
      </w:pPr>
      <w:r>
        <w:rPr>
          <w:rFonts w:ascii="Calibri" w:hAnsi="Calibri" w:cs="Calibri"/>
          <w:b/>
          <w:bCs/>
          <w:iCs/>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b/>
          <w:bCs/>
          <w:iCs/>
          <w:color w:val="2B579A"/>
          <w:sz w:val="22"/>
          <w:szCs w:val="22"/>
          <w:shd w:val="clear" w:color="auto" w:fill="E6E6E6"/>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Pr>
          <w:rFonts w:ascii="Calibri" w:hAnsi="Calibri" w:cs="Calibri"/>
          <w:b/>
          <w:bCs/>
          <w:iCs/>
          <w:color w:val="2B579A"/>
          <w:sz w:val="22"/>
          <w:szCs w:val="22"/>
          <w:shd w:val="clear" w:color="auto" w:fill="E6E6E6"/>
        </w:rPr>
        <w:fldChar w:fldCharType="end"/>
      </w:r>
      <w:r w:rsidR="00E925E9" w:rsidRPr="00BF333A">
        <w:rPr>
          <w:rFonts w:ascii="Calibri" w:hAnsi="Calibri" w:cs="Calibri"/>
          <w:sz w:val="22"/>
          <w:szCs w:val="22"/>
        </w:rPr>
        <w:t xml:space="preserve"> </w:t>
      </w:r>
      <w:r w:rsidR="00E925E9" w:rsidRPr="00BF333A">
        <w:rPr>
          <w:rFonts w:ascii="Calibri" w:hAnsi="Calibri" w:cs="Calibri"/>
          <w:b/>
          <w:bCs/>
          <w:iCs/>
          <w:sz w:val="22"/>
          <w:szCs w:val="22"/>
        </w:rPr>
        <w:t xml:space="preserve">Implied or verbal consent will be obtained – subjects will not sign a consent form (waiver of written documentation of consent) </w:t>
      </w:r>
      <w:bookmarkStart w:id="75" w:name="_Hlk117449255"/>
      <w:r w:rsidR="00E925E9" w:rsidRPr="00704BC8">
        <w:rPr>
          <w:rFonts w:ascii="Calibri" w:hAnsi="Calibri" w:cs="Calibri"/>
          <w:i/>
          <w:sz w:val="22"/>
          <w:szCs w:val="22"/>
        </w:rPr>
        <w:t>[Complete Sections 5.2, 5.3 and 5.6</w:t>
      </w:r>
      <w:r w:rsidR="007A5EB7" w:rsidRPr="00704BC8">
        <w:rPr>
          <w:rFonts w:ascii="Calibri" w:hAnsi="Calibri" w:cs="Calibri"/>
          <w:i/>
          <w:iCs/>
          <w:sz w:val="22"/>
          <w:szCs w:val="22"/>
        </w:rPr>
        <w:t xml:space="preserve">; </w:t>
      </w:r>
      <w:r w:rsidR="009551D1" w:rsidRPr="00BF333A">
        <w:rPr>
          <w:rFonts w:ascii="Calibri" w:hAnsi="Calibri" w:cs="Calibri"/>
          <w:i/>
          <w:sz w:val="22"/>
          <w:szCs w:val="22"/>
        </w:rPr>
        <w:t xml:space="preserve">If this is the only box </w:t>
      </w:r>
      <w:proofErr w:type="gramStart"/>
      <w:r w:rsidR="009551D1" w:rsidRPr="00BF333A">
        <w:rPr>
          <w:rFonts w:ascii="Calibri" w:hAnsi="Calibri" w:cs="Calibri"/>
          <w:i/>
          <w:sz w:val="22"/>
          <w:szCs w:val="22"/>
        </w:rPr>
        <w:t>checked,</w:t>
      </w:r>
      <w:proofErr w:type="gramEnd"/>
      <w:r w:rsidR="009551D1">
        <w:rPr>
          <w:rFonts w:ascii="Calibri" w:hAnsi="Calibri" w:cs="Calibri"/>
          <w:i/>
          <w:sz w:val="22"/>
          <w:szCs w:val="22"/>
        </w:rPr>
        <w:t xml:space="preserve"> m</w:t>
      </w:r>
      <w:r w:rsidR="007A5EB7" w:rsidRPr="00704BC8">
        <w:rPr>
          <w:rFonts w:ascii="Calibri" w:hAnsi="Calibri" w:cs="Calibri"/>
          <w:i/>
          <w:iCs/>
          <w:sz w:val="22"/>
          <w:szCs w:val="22"/>
        </w:rPr>
        <w:t>ark Sections 5.4 and 5.5 as ‘Not applicable’</w:t>
      </w:r>
      <w:r w:rsidR="00E925E9" w:rsidRPr="00704BC8">
        <w:rPr>
          <w:rFonts w:ascii="Calibri" w:hAnsi="Calibri" w:cs="Calibri"/>
          <w:i/>
          <w:sz w:val="22"/>
          <w:szCs w:val="22"/>
        </w:rPr>
        <w:t>]</w:t>
      </w:r>
      <w:bookmarkEnd w:id="75"/>
      <w:r w:rsidR="00E925E9" w:rsidRPr="00BF333A">
        <w:rPr>
          <w:rFonts w:ascii="Calibri" w:hAnsi="Calibri" w:cs="Calibri"/>
          <w:b/>
          <w:bCs/>
          <w:i/>
          <w:iCs/>
          <w:sz w:val="22"/>
          <w:szCs w:val="22"/>
        </w:rPr>
        <w:t xml:space="preserve"> </w:t>
      </w:r>
    </w:p>
    <w:p w14:paraId="27F9BA9B" w14:textId="77777777" w:rsidR="00E925E9" w:rsidRPr="00BF333A" w:rsidRDefault="00E925E9" w:rsidP="00BF333A">
      <w:pPr>
        <w:pStyle w:val="ListParagraph"/>
        <w:tabs>
          <w:tab w:val="left" w:pos="0"/>
          <w:tab w:val="left" w:pos="720"/>
          <w:tab w:val="left" w:pos="1170"/>
        </w:tabs>
        <w:ind w:left="1440"/>
        <w:rPr>
          <w:rFonts w:ascii="Calibri" w:hAnsi="Calibri" w:cs="Calibri"/>
          <w:sz w:val="22"/>
          <w:szCs w:val="22"/>
        </w:rPr>
      </w:pPr>
    </w:p>
    <w:p w14:paraId="32789B5C" w14:textId="1990804D" w:rsidR="00E925E9" w:rsidRPr="00BF333A" w:rsidRDefault="00E925E9" w:rsidP="00BF333A">
      <w:pPr>
        <w:pStyle w:val="ListParagraph"/>
        <w:tabs>
          <w:tab w:val="left" w:pos="0"/>
          <w:tab w:val="left" w:pos="720"/>
          <w:tab w:val="left" w:pos="1170"/>
        </w:tabs>
        <w:ind w:left="1800" w:hanging="360"/>
        <w:rPr>
          <w:rFonts w:ascii="Calibri" w:hAnsi="Calibri" w:cs="Calibri"/>
          <w:b/>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sz w:val="22"/>
          <w:szCs w:val="22"/>
        </w:rPr>
        <w:t>Informed consent will be sought but some of the elements of informed consent will be omitted or altered (e.g.</w:t>
      </w:r>
      <w:r w:rsidR="00D36A13" w:rsidRPr="00BF333A">
        <w:rPr>
          <w:rFonts w:ascii="Calibri" w:hAnsi="Calibri" w:cs="Calibri"/>
          <w:b/>
          <w:sz w:val="22"/>
          <w:szCs w:val="22"/>
        </w:rPr>
        <w:t>,</w:t>
      </w:r>
      <w:r w:rsidRPr="00BF333A">
        <w:rPr>
          <w:rFonts w:ascii="Calibri" w:hAnsi="Calibri" w:cs="Calibri"/>
          <w:b/>
          <w:sz w:val="22"/>
          <w:szCs w:val="22"/>
        </w:rPr>
        <w:t xml:space="preserve"> deception). </w:t>
      </w:r>
      <w:bookmarkStart w:id="76" w:name="_Hlk117449201"/>
      <w:r w:rsidRPr="00704BC8">
        <w:rPr>
          <w:rFonts w:ascii="Calibri" w:hAnsi="Calibri" w:cs="Calibri"/>
          <w:bCs/>
          <w:i/>
          <w:sz w:val="22"/>
          <w:szCs w:val="22"/>
        </w:rPr>
        <w:t>[Complete section 5.2, 5.4 and 5.6</w:t>
      </w:r>
      <w:r w:rsidR="007A5EB7" w:rsidRPr="00704BC8">
        <w:rPr>
          <w:rFonts w:ascii="Calibri" w:hAnsi="Calibri" w:cs="Calibri"/>
          <w:bCs/>
          <w:i/>
          <w:iCs/>
          <w:sz w:val="22"/>
          <w:szCs w:val="22"/>
        </w:rPr>
        <w:t xml:space="preserve">; </w:t>
      </w:r>
      <w:r w:rsidR="009551D1" w:rsidRPr="00BF333A">
        <w:rPr>
          <w:rFonts w:ascii="Calibri" w:hAnsi="Calibri" w:cs="Calibri"/>
          <w:i/>
          <w:sz w:val="22"/>
          <w:szCs w:val="22"/>
        </w:rPr>
        <w:t xml:space="preserve">If this is the only box </w:t>
      </w:r>
      <w:proofErr w:type="gramStart"/>
      <w:r w:rsidR="009551D1" w:rsidRPr="00BF333A">
        <w:rPr>
          <w:rFonts w:ascii="Calibri" w:hAnsi="Calibri" w:cs="Calibri"/>
          <w:i/>
          <w:sz w:val="22"/>
          <w:szCs w:val="22"/>
        </w:rPr>
        <w:t>checked,</w:t>
      </w:r>
      <w:proofErr w:type="gramEnd"/>
      <w:r w:rsidR="009551D1">
        <w:rPr>
          <w:rFonts w:ascii="Calibri" w:hAnsi="Calibri" w:cs="Calibri"/>
          <w:i/>
          <w:sz w:val="22"/>
          <w:szCs w:val="22"/>
        </w:rPr>
        <w:t xml:space="preserve"> m</w:t>
      </w:r>
      <w:r w:rsidR="007A5EB7" w:rsidRPr="00704BC8">
        <w:rPr>
          <w:rFonts w:ascii="Calibri" w:hAnsi="Calibri" w:cs="Calibri"/>
          <w:bCs/>
          <w:i/>
          <w:iCs/>
          <w:sz w:val="22"/>
          <w:szCs w:val="22"/>
        </w:rPr>
        <w:t>ark Section 5.5 as ‘Not applicable’</w:t>
      </w:r>
      <w:r w:rsidRPr="00704BC8">
        <w:rPr>
          <w:rFonts w:ascii="Calibri" w:hAnsi="Calibri" w:cs="Calibri"/>
          <w:bCs/>
          <w:i/>
          <w:sz w:val="22"/>
          <w:szCs w:val="22"/>
        </w:rPr>
        <w:t>]</w:t>
      </w:r>
      <w:bookmarkEnd w:id="76"/>
      <w:r w:rsidRPr="00BF333A">
        <w:rPr>
          <w:rFonts w:ascii="Calibri" w:hAnsi="Calibri" w:cs="Calibri"/>
          <w:sz w:val="22"/>
          <w:szCs w:val="22"/>
        </w:rPr>
        <w:t xml:space="preserve"> </w:t>
      </w:r>
    </w:p>
    <w:p w14:paraId="35F77E75" w14:textId="77777777" w:rsidR="00E925E9" w:rsidRPr="00BF333A" w:rsidRDefault="00E925E9" w:rsidP="00BF333A">
      <w:pPr>
        <w:tabs>
          <w:tab w:val="left" w:pos="0"/>
          <w:tab w:val="left" w:pos="720"/>
          <w:tab w:val="left" w:pos="1170"/>
        </w:tabs>
        <w:rPr>
          <w:rFonts w:ascii="Calibri" w:hAnsi="Calibri" w:cs="Calibri"/>
          <w:b/>
          <w:bCs/>
          <w:iCs/>
          <w:sz w:val="22"/>
          <w:szCs w:val="22"/>
        </w:rPr>
      </w:pPr>
    </w:p>
    <w:p w14:paraId="72BB0D24" w14:textId="1D76FB3A" w:rsidR="00E925E9" w:rsidRPr="00BF333A" w:rsidRDefault="00E925E9" w:rsidP="00704BC8">
      <w:pPr>
        <w:pStyle w:val="ListParagraph"/>
        <w:tabs>
          <w:tab w:val="left" w:pos="0"/>
          <w:tab w:val="left" w:pos="720"/>
          <w:tab w:val="left" w:pos="1170"/>
        </w:tabs>
        <w:ind w:left="1800" w:hanging="360"/>
        <w:rPr>
          <w:rFonts w:ascii="Calibri" w:hAnsi="Calibri" w:cs="Calibri"/>
          <w:b/>
          <w:bCs/>
          <w:i/>
          <w:iCs/>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bCs/>
          <w:iCs/>
          <w:sz w:val="22"/>
          <w:szCs w:val="22"/>
        </w:rPr>
        <w:t xml:space="preserve">Informed consent will not be obtained – request to completely waive the informed consent requirement. </w:t>
      </w:r>
      <w:bookmarkStart w:id="77" w:name="_Hlk117449275"/>
      <w:r w:rsidRPr="00704BC8">
        <w:rPr>
          <w:rFonts w:ascii="Calibri" w:hAnsi="Calibri" w:cs="Calibri"/>
          <w:i/>
          <w:iCs/>
          <w:sz w:val="22"/>
          <w:szCs w:val="22"/>
        </w:rPr>
        <w:t>[Complete Section 5</w:t>
      </w:r>
      <w:r w:rsidRPr="00704BC8">
        <w:rPr>
          <w:rFonts w:ascii="Calibri" w:hAnsi="Calibri" w:cs="Calibri"/>
          <w:i/>
          <w:sz w:val="22"/>
          <w:szCs w:val="22"/>
        </w:rPr>
        <w:t>.</w:t>
      </w:r>
      <w:r w:rsidRPr="00704BC8">
        <w:rPr>
          <w:rFonts w:ascii="Calibri" w:hAnsi="Calibri" w:cs="Calibri"/>
          <w:i/>
          <w:iCs/>
          <w:sz w:val="22"/>
          <w:szCs w:val="22"/>
        </w:rPr>
        <w:t>5</w:t>
      </w:r>
      <w:r w:rsidR="007A5EB7" w:rsidRPr="00704BC8">
        <w:rPr>
          <w:rFonts w:ascii="Calibri" w:hAnsi="Calibri" w:cs="Calibri"/>
          <w:i/>
          <w:iCs/>
          <w:sz w:val="22"/>
          <w:szCs w:val="22"/>
        </w:rPr>
        <w:t xml:space="preserve">; </w:t>
      </w:r>
      <w:r w:rsidR="009551D1" w:rsidRPr="00BF333A">
        <w:rPr>
          <w:rFonts w:ascii="Calibri" w:hAnsi="Calibri" w:cs="Calibri"/>
          <w:i/>
          <w:sz w:val="22"/>
          <w:szCs w:val="22"/>
        </w:rPr>
        <w:t>If this is the only box checked,</w:t>
      </w:r>
      <w:r w:rsidR="009551D1">
        <w:rPr>
          <w:rFonts w:ascii="Calibri" w:hAnsi="Calibri" w:cs="Calibri"/>
          <w:i/>
          <w:sz w:val="22"/>
          <w:szCs w:val="22"/>
        </w:rPr>
        <w:t xml:space="preserve"> m</w:t>
      </w:r>
      <w:r w:rsidR="007A5EB7" w:rsidRPr="00704BC8">
        <w:rPr>
          <w:rFonts w:ascii="Calibri" w:hAnsi="Calibri" w:cs="Calibri"/>
          <w:i/>
          <w:iCs/>
          <w:sz w:val="22"/>
          <w:szCs w:val="22"/>
        </w:rPr>
        <w:t>ark Sections 5.2, 5.3, 5.4 and 5.6 as ‘Not applicable’</w:t>
      </w:r>
      <w:r w:rsidRPr="00704BC8">
        <w:rPr>
          <w:rFonts w:ascii="Calibri" w:hAnsi="Calibri" w:cs="Calibri"/>
          <w:i/>
          <w:iCs/>
          <w:sz w:val="22"/>
          <w:szCs w:val="22"/>
        </w:rPr>
        <w:t>]</w:t>
      </w:r>
      <w:bookmarkEnd w:id="77"/>
    </w:p>
    <w:p w14:paraId="4567C2F1" w14:textId="77777777" w:rsidR="003226C0" w:rsidRPr="00BF333A" w:rsidRDefault="003226C0" w:rsidP="00BF333A">
      <w:pPr>
        <w:tabs>
          <w:tab w:val="left" w:pos="0"/>
          <w:tab w:val="left" w:pos="720"/>
          <w:tab w:val="left" w:pos="1170"/>
        </w:tabs>
        <w:rPr>
          <w:rFonts w:ascii="Calibri" w:hAnsi="Calibri" w:cs="Calibri"/>
          <w:b/>
          <w:bCs/>
          <w:iCs/>
          <w:sz w:val="22"/>
          <w:szCs w:val="22"/>
        </w:rPr>
      </w:pPr>
    </w:p>
    <w:p w14:paraId="1790AD7D" w14:textId="27F09362" w:rsidR="00E925E9" w:rsidRPr="00BF333A" w:rsidRDefault="00E925E9" w:rsidP="00704BC8">
      <w:pPr>
        <w:pStyle w:val="ListParagraph"/>
        <w:tabs>
          <w:tab w:val="left" w:pos="0"/>
          <w:tab w:val="left" w:pos="720"/>
          <w:tab w:val="left" w:pos="1170"/>
        </w:tabs>
        <w:ind w:left="1800" w:hanging="360"/>
        <w:rPr>
          <w:rFonts w:ascii="Calibri" w:hAnsi="Calibri" w:cs="Calibri"/>
          <w:sz w:val="22"/>
          <w:szCs w:val="22"/>
        </w:rPr>
      </w:pPr>
      <w:r w:rsidRPr="00BF333A">
        <w:rPr>
          <w:rFonts w:ascii="Calibri" w:hAnsi="Calibri" w:cs="Calibri"/>
          <w:b/>
          <w:bCs/>
          <w:i/>
          <w:iCs/>
          <w:sz w:val="22"/>
          <w:szCs w:val="22"/>
        </w:rPr>
        <w:t xml:space="preserve"> </w:t>
      </w:r>
      <w:r w:rsidR="00BA36D6">
        <w:rPr>
          <w:rFonts w:ascii="Calibri" w:hAnsi="Calibri" w:cs="Calibri"/>
          <w:b/>
          <w:bCs/>
          <w:iCs/>
          <w:color w:val="2B579A"/>
          <w:sz w:val="22"/>
          <w:szCs w:val="22"/>
          <w:shd w:val="clear" w:color="auto" w:fill="E6E6E6"/>
        </w:rPr>
        <w:fldChar w:fldCharType="begin">
          <w:ffData>
            <w:name w:val=""/>
            <w:enabled/>
            <w:calcOnExit w:val="0"/>
            <w:checkBox>
              <w:sizeAuto/>
              <w:default w:val="1"/>
            </w:checkBox>
          </w:ffData>
        </w:fldChar>
      </w:r>
      <w:r w:rsidR="00BA36D6">
        <w:rPr>
          <w:rFonts w:ascii="Calibri" w:hAnsi="Calibri" w:cs="Calibri"/>
          <w:b/>
          <w:bCs/>
          <w:iCs/>
          <w:color w:val="2B579A"/>
          <w:sz w:val="22"/>
          <w:szCs w:val="22"/>
          <w:shd w:val="clear" w:color="auto" w:fill="E6E6E6"/>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00BA36D6">
        <w:rPr>
          <w:rFonts w:ascii="Calibri" w:hAnsi="Calibri" w:cs="Calibri"/>
          <w:b/>
          <w:bCs/>
          <w:iCs/>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sz w:val="22"/>
          <w:szCs w:val="22"/>
          <w:u w:val="single"/>
        </w:rPr>
        <w:t>Exempt Research</w:t>
      </w:r>
      <w:r w:rsidRPr="00BF333A">
        <w:rPr>
          <w:rFonts w:ascii="Calibri" w:hAnsi="Calibri" w:cs="Calibri"/>
          <w:b/>
          <w:sz w:val="22"/>
          <w:szCs w:val="22"/>
        </w:rPr>
        <w:t xml:space="preserve">: If you believe that the research activities outlined meet one or more of the criteria outlined in </w:t>
      </w:r>
      <w:r w:rsidR="00D36A13" w:rsidRPr="00BF333A">
        <w:rPr>
          <w:rFonts w:ascii="Calibri" w:hAnsi="Calibri" w:cs="Calibri"/>
          <w:b/>
          <w:sz w:val="22"/>
          <w:szCs w:val="22"/>
        </w:rPr>
        <w:t>“</w:t>
      </w:r>
      <w:r w:rsidRPr="00BF333A">
        <w:rPr>
          <w:rFonts w:ascii="Calibri" w:hAnsi="Calibri" w:cs="Calibri"/>
          <w:b/>
          <w:sz w:val="22"/>
          <w:szCs w:val="22"/>
        </w:rPr>
        <w:t>HRP-312- Worksheet- Exemption Determination</w:t>
      </w:r>
      <w:r w:rsidR="00CB63B6" w:rsidRPr="00BF333A">
        <w:rPr>
          <w:rFonts w:ascii="Calibri" w:hAnsi="Calibri" w:cs="Calibri"/>
          <w:b/>
          <w:sz w:val="22"/>
          <w:szCs w:val="22"/>
        </w:rPr>
        <w:t>”</w:t>
      </w:r>
      <w:r w:rsidR="008820C4">
        <w:rPr>
          <w:rFonts w:ascii="Calibri" w:hAnsi="Calibri" w:cs="Calibri"/>
          <w:b/>
          <w:sz w:val="22"/>
          <w:szCs w:val="22"/>
        </w:rPr>
        <w:t>, check this box.</w:t>
      </w:r>
      <w:r w:rsidRPr="00BF333A">
        <w:rPr>
          <w:rFonts w:ascii="Calibri" w:hAnsi="Calibri" w:cs="Calibri"/>
          <w:b/>
          <w:sz w:val="22"/>
          <w:szCs w:val="22"/>
        </w:rPr>
        <w:t xml:space="preserve"> </w:t>
      </w:r>
      <w:r w:rsidR="008820C4">
        <w:rPr>
          <w:rFonts w:ascii="Calibri" w:hAnsi="Calibri" w:cs="Calibri"/>
          <w:b/>
          <w:sz w:val="22"/>
          <w:szCs w:val="22"/>
        </w:rPr>
        <w:t>B</w:t>
      </w:r>
      <w:r w:rsidRPr="00BF333A">
        <w:rPr>
          <w:rFonts w:ascii="Calibri" w:hAnsi="Calibri" w:cs="Calibri"/>
          <w:b/>
          <w:sz w:val="22"/>
          <w:szCs w:val="22"/>
        </w:rPr>
        <w:t>y checking this box</w:t>
      </w:r>
      <w:r w:rsidR="008820C4">
        <w:rPr>
          <w:rFonts w:ascii="Calibri" w:hAnsi="Calibri" w:cs="Calibri"/>
          <w:b/>
          <w:sz w:val="22"/>
          <w:szCs w:val="22"/>
        </w:rPr>
        <w:t>,</w:t>
      </w:r>
      <w:r w:rsidRPr="00BF333A">
        <w:rPr>
          <w:rFonts w:ascii="Calibri" w:hAnsi="Calibri" w:cs="Calibri"/>
          <w:b/>
          <w:sz w:val="22"/>
          <w:szCs w:val="22"/>
        </w:rPr>
        <w:t xml:space="preserve"> </w:t>
      </w:r>
      <w:r w:rsidR="008820C4">
        <w:rPr>
          <w:rFonts w:ascii="Calibri" w:hAnsi="Calibri" w:cs="Calibri"/>
          <w:b/>
          <w:sz w:val="22"/>
          <w:szCs w:val="22"/>
        </w:rPr>
        <w:t>you are verifying</w:t>
      </w:r>
      <w:r w:rsidRPr="00BF333A">
        <w:rPr>
          <w:rFonts w:ascii="Calibri" w:hAnsi="Calibri" w:cs="Calibri"/>
          <w:b/>
          <w:sz w:val="22"/>
          <w:szCs w:val="22"/>
        </w:rPr>
        <w:t xml:space="preserve"> that the </w:t>
      </w:r>
      <w:r w:rsidR="008820C4">
        <w:rPr>
          <w:rFonts w:ascii="Calibri" w:hAnsi="Calibri" w:cs="Calibri"/>
          <w:b/>
          <w:sz w:val="22"/>
          <w:szCs w:val="22"/>
        </w:rPr>
        <w:t xml:space="preserve">exempt </w:t>
      </w:r>
      <w:r w:rsidRPr="00BF333A">
        <w:rPr>
          <w:rFonts w:ascii="Calibri" w:hAnsi="Calibri" w:cs="Calibri"/>
          <w:b/>
          <w:sz w:val="22"/>
          <w:szCs w:val="22"/>
        </w:rPr>
        <w:t>consent process will disclose the following</w:t>
      </w:r>
      <w:r w:rsidR="009551D1">
        <w:rPr>
          <w:rFonts w:ascii="Calibri" w:hAnsi="Calibri" w:cs="Calibri"/>
          <w:b/>
          <w:sz w:val="22"/>
          <w:szCs w:val="22"/>
        </w:rPr>
        <w:t>:</w:t>
      </w:r>
    </w:p>
    <w:p w14:paraId="245C5FB7" w14:textId="14AA7265"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r w:rsidRPr="00BF333A">
        <w:rPr>
          <w:rFonts w:ascii="Calibri" w:hAnsi="Calibri" w:cs="Calibri"/>
          <w:sz w:val="22"/>
          <w:szCs w:val="22"/>
        </w:rPr>
        <w:tab/>
        <w:t>Penn State affiliation; name and contact information for the researcher and advisor (if the researcher is a student); the activities involve research; the procedures to be performed; participation is voluntary; that there are adequate provisions to maintain the privacy interests of subjects and the confidentiality of the data</w:t>
      </w:r>
      <w:r w:rsidR="006262D9">
        <w:rPr>
          <w:rFonts w:ascii="Calibri" w:hAnsi="Calibri" w:cs="Calibri"/>
          <w:sz w:val="22"/>
          <w:szCs w:val="22"/>
        </w:rPr>
        <w:t>.</w:t>
      </w:r>
      <w:r w:rsidRPr="00BF333A">
        <w:rPr>
          <w:rFonts w:ascii="Calibri" w:hAnsi="Calibri" w:cs="Calibri"/>
          <w:sz w:val="22"/>
          <w:szCs w:val="22"/>
        </w:rPr>
        <w:t xml:space="preserve">  </w:t>
      </w:r>
    </w:p>
    <w:p w14:paraId="06D0B804" w14:textId="77777777"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p>
    <w:p w14:paraId="10301E57" w14:textId="6B953417"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r w:rsidRPr="00BF333A">
        <w:rPr>
          <w:rFonts w:ascii="Calibri" w:hAnsi="Calibri" w:cs="Calibri"/>
          <w:sz w:val="22"/>
          <w:szCs w:val="22"/>
        </w:rPr>
        <w:tab/>
      </w:r>
      <w:r w:rsidRPr="00BF333A">
        <w:rPr>
          <w:rFonts w:ascii="Calibri" w:hAnsi="Calibri" w:cs="Calibri"/>
          <w:b/>
          <w:sz w:val="22"/>
          <w:szCs w:val="22"/>
        </w:rPr>
        <w:t>If the research includes the use of student educational records include the following language in this section:</w:t>
      </w:r>
      <w:r w:rsidRPr="00BF333A">
        <w:rPr>
          <w:rFonts w:ascii="Calibri" w:hAnsi="Calibri" w:cs="Calibri"/>
          <w:sz w:val="22"/>
          <w:szCs w:val="22"/>
        </w:rPr>
        <w:t xml:space="preserve"> The parent or eligible student will provide a signed and dated written consent that discloses: the records that may be disclosed; the purpose of the disclosure; the party or class of parties to whom the disclosure may be made; if a parent or adult student requests, the school will provide him or her with a copy of the records disclosed; if the parent of a student who is not an adult so requests, the school will provide the student with a copy of the records disclosed.</w:t>
      </w:r>
    </w:p>
    <w:p w14:paraId="21089B84" w14:textId="77777777"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p>
    <w:p w14:paraId="39E65268" w14:textId="4DD8D401" w:rsidR="00E925E9" w:rsidRPr="00BF333A" w:rsidRDefault="00E925E9" w:rsidP="3116A7E6">
      <w:pPr>
        <w:pStyle w:val="ListParagraph"/>
        <w:tabs>
          <w:tab w:val="left" w:pos="720"/>
          <w:tab w:val="left" w:pos="1170"/>
        </w:tabs>
        <w:ind w:left="1800" w:hanging="360"/>
        <w:rPr>
          <w:rFonts w:ascii="Calibri" w:hAnsi="Calibri" w:cs="Calibri"/>
          <w:b/>
          <w:bCs/>
          <w:sz w:val="22"/>
          <w:szCs w:val="22"/>
        </w:rPr>
      </w:pPr>
      <w:r w:rsidRPr="00BF333A">
        <w:rPr>
          <w:rFonts w:ascii="Calibri" w:hAnsi="Calibri" w:cs="Calibri"/>
          <w:sz w:val="22"/>
          <w:szCs w:val="22"/>
        </w:rPr>
        <w:tab/>
      </w:r>
      <w:r w:rsidR="00FC1DB8" w:rsidRPr="3116A7E6">
        <w:rPr>
          <w:rFonts w:ascii="Calibri" w:eastAsia="Calibri" w:hAnsi="Calibri" w:cs="Calibri"/>
          <w:b/>
          <w:bCs/>
          <w:sz w:val="22"/>
          <w:szCs w:val="22"/>
        </w:rPr>
        <w:t xml:space="preserve">Note: If this box has been checked, mark Sections 5.3, 5.4, 5.5, and 5.6 as “Not applicable.” If the investigator’s assessment is inaccurate, an IRB Analyst will request revision to the protocol and </w:t>
      </w:r>
      <w:r w:rsidR="00FC1DB8" w:rsidRPr="3116A7E6">
        <w:rPr>
          <w:rFonts w:ascii="Calibri" w:eastAsia="Calibri" w:hAnsi="Calibri" w:cs="Calibri"/>
          <w:b/>
          <w:bCs/>
          <w:sz w:val="22"/>
          <w:szCs w:val="22"/>
        </w:rPr>
        <w:lastRenderedPageBreak/>
        <w:t xml:space="preserve">ask that consent </w:t>
      </w:r>
      <w:r w:rsidR="008E40BC" w:rsidRPr="3116A7E6">
        <w:rPr>
          <w:rFonts w:ascii="Calibri" w:eastAsia="Calibri" w:hAnsi="Calibri" w:cs="Calibri"/>
          <w:b/>
          <w:bCs/>
          <w:sz w:val="22"/>
          <w:szCs w:val="22"/>
        </w:rPr>
        <w:t xml:space="preserve">forms and recruitment </w:t>
      </w:r>
      <w:r w:rsidR="00FC1DB8" w:rsidRPr="3116A7E6">
        <w:rPr>
          <w:rFonts w:ascii="Calibri" w:eastAsia="Calibri" w:hAnsi="Calibri" w:cs="Calibri"/>
          <w:b/>
          <w:bCs/>
          <w:sz w:val="22"/>
          <w:szCs w:val="22"/>
        </w:rPr>
        <w:t xml:space="preserve">materials be submitted. Except for exemptions where Limited IRB Review is required (see “HRP-312- Worksheet- Exemption Determination”) or where otherwise requested by the IRB, consent </w:t>
      </w:r>
      <w:r w:rsidR="008E40BC" w:rsidRPr="3116A7E6">
        <w:rPr>
          <w:rFonts w:ascii="Calibri" w:eastAsia="Calibri" w:hAnsi="Calibri" w:cs="Calibri"/>
          <w:b/>
          <w:bCs/>
          <w:sz w:val="22"/>
          <w:szCs w:val="22"/>
        </w:rPr>
        <w:t xml:space="preserve">forms and recruitment </w:t>
      </w:r>
      <w:r w:rsidR="00FC1DB8" w:rsidRPr="3116A7E6">
        <w:rPr>
          <w:rFonts w:ascii="Calibri" w:eastAsia="Calibri" w:hAnsi="Calibri" w:cs="Calibri"/>
          <w:b/>
          <w:bCs/>
          <w:sz w:val="22"/>
          <w:szCs w:val="22"/>
        </w:rPr>
        <w:t xml:space="preserve">materials are </w:t>
      </w:r>
      <w:r w:rsidR="008820C4">
        <w:rPr>
          <w:rFonts w:ascii="Calibri" w:eastAsia="Calibri" w:hAnsi="Calibri" w:cs="Calibri"/>
          <w:b/>
          <w:bCs/>
          <w:sz w:val="22"/>
          <w:szCs w:val="22"/>
        </w:rPr>
        <w:t xml:space="preserve">generally </w:t>
      </w:r>
      <w:r w:rsidR="00FC1DB8" w:rsidRPr="3116A7E6">
        <w:rPr>
          <w:rFonts w:ascii="Calibri" w:eastAsia="Calibri" w:hAnsi="Calibri" w:cs="Calibri"/>
          <w:b/>
          <w:bCs/>
          <w:sz w:val="22"/>
          <w:szCs w:val="22"/>
        </w:rPr>
        <w:t xml:space="preserve">not reviewed nor approved by the PSU </w:t>
      </w:r>
      <w:r w:rsidR="00FC1DB8" w:rsidRPr="3116A7E6">
        <w:rPr>
          <w:rFonts w:ascii="Calibri" w:hAnsi="Calibri" w:cs="Calibri"/>
          <w:b/>
          <w:bCs/>
          <w:sz w:val="22"/>
          <w:szCs w:val="22"/>
        </w:rPr>
        <w:t xml:space="preserve">HRPP </w:t>
      </w:r>
      <w:r w:rsidR="00FC1DB8" w:rsidRPr="3116A7E6">
        <w:rPr>
          <w:rFonts w:ascii="Calibri" w:eastAsia="Calibri" w:hAnsi="Calibri" w:cs="Calibri"/>
          <w:b/>
          <w:bCs/>
          <w:sz w:val="22"/>
          <w:szCs w:val="22"/>
        </w:rPr>
        <w:t xml:space="preserve">for research undergoing exempt review. </w:t>
      </w:r>
    </w:p>
    <w:p w14:paraId="6FA64E68" w14:textId="77777777" w:rsidR="00E925E9" w:rsidRPr="00BF333A" w:rsidRDefault="00E925E9" w:rsidP="00BF333A">
      <w:pPr>
        <w:rPr>
          <w:rFonts w:ascii="Calibri" w:hAnsi="Calibri" w:cs="Calibri"/>
          <w:sz w:val="22"/>
          <w:szCs w:val="22"/>
        </w:rPr>
      </w:pPr>
    </w:p>
    <w:p w14:paraId="67F41766" w14:textId="00E1E1BE" w:rsidR="008B5A3F" w:rsidRPr="00BF333A" w:rsidRDefault="00E925E9" w:rsidP="00BF333A">
      <w:pPr>
        <w:pStyle w:val="Heading2"/>
        <w:numPr>
          <w:ilvl w:val="1"/>
          <w:numId w:val="5"/>
        </w:numPr>
        <w:tabs>
          <w:tab w:val="left" w:pos="180"/>
        </w:tabs>
        <w:spacing w:before="0" w:after="0"/>
        <w:rPr>
          <w:rFonts w:ascii="Calibri" w:hAnsi="Calibri" w:cs="Calibri"/>
          <w:color w:val="000000"/>
          <w:szCs w:val="22"/>
        </w:rPr>
      </w:pPr>
      <w:r w:rsidRPr="00BF333A">
        <w:rPr>
          <w:rFonts w:ascii="Calibri" w:hAnsi="Calibri" w:cs="Calibri"/>
          <w:color w:val="000000"/>
          <w:szCs w:val="22"/>
        </w:rPr>
        <w:t>Obtaining Informed Consent</w:t>
      </w:r>
      <w:r w:rsidR="001F55CA" w:rsidRPr="00BF333A">
        <w:rPr>
          <w:rFonts w:ascii="Calibri" w:hAnsi="Calibri" w:cs="Calibri"/>
          <w:color w:val="000000"/>
          <w:szCs w:val="22"/>
        </w:rPr>
        <w:t xml:space="preserve"> </w:t>
      </w:r>
    </w:p>
    <w:p w14:paraId="5B828F87" w14:textId="77777777" w:rsidR="00BF333A" w:rsidRDefault="00BF333A" w:rsidP="00BF333A">
      <w:pPr>
        <w:pStyle w:val="Heading3"/>
        <w:spacing w:before="0" w:after="0"/>
        <w:ind w:left="2160"/>
        <w:rPr>
          <w:rFonts w:ascii="Calibri" w:hAnsi="Calibri" w:cs="Calibri"/>
          <w:szCs w:val="22"/>
        </w:rPr>
      </w:pPr>
    </w:p>
    <w:p w14:paraId="6892A415" w14:textId="4BE325A7" w:rsidR="008B5A3F" w:rsidRPr="00BF333A" w:rsidRDefault="00D12F48" w:rsidP="00BF333A">
      <w:pPr>
        <w:pStyle w:val="Heading3"/>
        <w:numPr>
          <w:ilvl w:val="3"/>
          <w:numId w:val="5"/>
        </w:numPr>
        <w:spacing w:before="0" w:after="0"/>
        <w:rPr>
          <w:rFonts w:ascii="Calibri" w:hAnsi="Calibri" w:cs="Calibri"/>
          <w:szCs w:val="22"/>
        </w:rPr>
      </w:pPr>
      <w:r w:rsidRPr="00BF333A">
        <w:rPr>
          <w:rFonts w:ascii="Calibri" w:hAnsi="Calibri" w:cs="Calibri"/>
          <w:szCs w:val="22"/>
        </w:rPr>
        <w:t>Consent</w:t>
      </w:r>
      <w:r w:rsidR="1D1D1CAC" w:rsidRPr="00BF333A">
        <w:rPr>
          <w:rFonts w:ascii="Calibri" w:hAnsi="Calibri" w:cs="Calibri"/>
          <w:szCs w:val="22"/>
        </w:rPr>
        <w:t xml:space="preserve"> Process</w:t>
      </w:r>
      <w:r w:rsidR="00F81FD5" w:rsidRPr="00BF333A">
        <w:rPr>
          <w:rFonts w:ascii="Calibri" w:hAnsi="Calibri" w:cs="Calibri"/>
          <w:szCs w:val="22"/>
        </w:rPr>
        <w:t xml:space="preserve"> </w:t>
      </w:r>
    </w:p>
    <w:p w14:paraId="3D5510C5" w14:textId="553ADF43" w:rsidR="008B5A3F" w:rsidRPr="00BF333A" w:rsidRDefault="008B5A3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Calibri" w:hAnsi="Calibri" w:cs="Calibri"/>
          <w:sz w:val="22"/>
          <w:szCs w:val="22"/>
        </w:rPr>
      </w:pPr>
      <w:r w:rsidRPr="00BF333A">
        <w:rPr>
          <w:rFonts w:ascii="Calibri" w:hAnsi="Calibri" w:cs="Calibri"/>
          <w:sz w:val="22"/>
          <w:szCs w:val="22"/>
        </w:rPr>
        <w:t>Describe the consent process</w:t>
      </w:r>
      <w:r w:rsidR="00FC1DB8" w:rsidRPr="00BF333A">
        <w:rPr>
          <w:rFonts w:ascii="Calibri" w:hAnsi="Calibri" w:cs="Calibri"/>
          <w:sz w:val="22"/>
          <w:szCs w:val="22"/>
        </w:rPr>
        <w:t>, including when and where it</w:t>
      </w:r>
      <w:r w:rsidRPr="00BF333A">
        <w:rPr>
          <w:rFonts w:ascii="Calibri" w:hAnsi="Calibri" w:cs="Calibri"/>
          <w:sz w:val="22"/>
          <w:szCs w:val="22"/>
        </w:rPr>
        <w:t xml:space="preserve"> will take place.</w:t>
      </w:r>
    </w:p>
    <w:p w14:paraId="5F939F59" w14:textId="3631D860" w:rsidR="008B5A3F" w:rsidRPr="00BF333A" w:rsidRDefault="008B5A3F" w:rsidP="00BF333A">
      <w:pPr>
        <w:ind w:left="2160"/>
        <w:rPr>
          <w:rFonts w:ascii="Calibri" w:hAnsi="Calibri" w:cs="Calibri"/>
          <w:sz w:val="22"/>
          <w:szCs w:val="22"/>
        </w:rPr>
      </w:pPr>
    </w:p>
    <w:p w14:paraId="2C0A50F0" w14:textId="195AD95A" w:rsidR="00BA36D6" w:rsidRPr="00BA36D6" w:rsidRDefault="00BA36D6" w:rsidP="00BA36D6">
      <w:pPr>
        <w:ind w:left="2160"/>
        <w:rPr>
          <w:rFonts w:ascii="Calibri" w:hAnsi="Calibri" w:cs="Calibri"/>
          <w:sz w:val="22"/>
          <w:szCs w:val="22"/>
        </w:rPr>
      </w:pPr>
      <w:bookmarkStart w:id="78" w:name="OLE_LINK28"/>
      <w:bookmarkStart w:id="79" w:name="OLE_LINK29"/>
      <w:r w:rsidRPr="00BA36D6">
        <w:rPr>
          <w:rFonts w:ascii="Calibri" w:hAnsi="Calibri" w:cs="Calibri"/>
          <w:sz w:val="22"/>
          <w:szCs w:val="22"/>
        </w:rPr>
        <w:t>Subjects who are interested in participating will be directed to the online survey link.</w:t>
      </w:r>
    </w:p>
    <w:p w14:paraId="475F300B" w14:textId="719C59A3" w:rsidR="00F81FD5" w:rsidRDefault="00BA36D6" w:rsidP="00BA36D6">
      <w:pPr>
        <w:ind w:left="2160"/>
        <w:rPr>
          <w:rFonts w:ascii="Calibri" w:hAnsi="Calibri" w:cs="Calibri"/>
          <w:sz w:val="22"/>
          <w:szCs w:val="22"/>
        </w:rPr>
      </w:pPr>
      <w:r w:rsidRPr="00BA36D6">
        <w:rPr>
          <w:rFonts w:ascii="Calibri" w:hAnsi="Calibri" w:cs="Calibri"/>
          <w:sz w:val="22"/>
          <w:szCs w:val="22"/>
        </w:rPr>
        <w:t>They will be able to read information about consent prior to participating.</w:t>
      </w:r>
      <w:ins w:id="80" w:author="Gilmore, Rick" w:date="2022-11-14T17:43:00Z">
        <w:r w:rsidR="00C53F31">
          <w:rPr>
            <w:rFonts w:ascii="Calibri" w:hAnsi="Calibri" w:cs="Calibri"/>
            <w:sz w:val="22"/>
            <w:szCs w:val="22"/>
          </w:rPr>
          <w:t xml:space="preserve"> Participants will indicate their consent to participate by </w:t>
        </w:r>
      </w:ins>
      <w:ins w:id="81" w:author="Gilmore, Rick" w:date="2022-11-14T17:44:00Z">
        <w:r w:rsidR="00C53F31">
          <w:rPr>
            <w:rFonts w:ascii="Calibri" w:hAnsi="Calibri" w:cs="Calibri"/>
            <w:sz w:val="22"/>
            <w:szCs w:val="22"/>
          </w:rPr>
          <w:t>completing the survey.</w:t>
        </w:r>
      </w:ins>
    </w:p>
    <w:bookmarkEnd w:id="78"/>
    <w:bookmarkEnd w:id="79"/>
    <w:p w14:paraId="40FF26C8" w14:textId="77777777" w:rsidR="00BF333A" w:rsidRPr="00BF333A" w:rsidRDefault="00BF333A" w:rsidP="00BF333A">
      <w:pPr>
        <w:ind w:left="2160"/>
        <w:rPr>
          <w:rFonts w:ascii="Calibri" w:hAnsi="Calibri" w:cs="Calibri"/>
          <w:sz w:val="22"/>
          <w:szCs w:val="22"/>
        </w:rPr>
      </w:pPr>
    </w:p>
    <w:p w14:paraId="0D5B7CF2" w14:textId="609E9738" w:rsidR="0075109D" w:rsidRPr="00BF333A" w:rsidRDefault="008B5A3F" w:rsidP="00BF333A">
      <w:pPr>
        <w:pStyle w:val="Heading3"/>
        <w:numPr>
          <w:ilvl w:val="3"/>
          <w:numId w:val="5"/>
        </w:numPr>
        <w:spacing w:before="0" w:after="0"/>
        <w:rPr>
          <w:rFonts w:ascii="Calibri" w:hAnsi="Calibri" w:cs="Calibri"/>
          <w:szCs w:val="22"/>
        </w:rPr>
      </w:pPr>
      <w:r w:rsidRPr="00BF333A">
        <w:rPr>
          <w:rFonts w:ascii="Calibri" w:hAnsi="Calibri" w:cs="Calibri"/>
          <w:szCs w:val="22"/>
        </w:rPr>
        <w:t>Coercion or Undue Influence during Consent</w:t>
      </w:r>
      <w:r w:rsidR="00F81FD5" w:rsidRPr="00BF333A">
        <w:rPr>
          <w:rFonts w:ascii="Calibri" w:hAnsi="Calibri" w:cs="Calibri"/>
          <w:szCs w:val="22"/>
        </w:rPr>
        <w:t xml:space="preserve"> </w:t>
      </w:r>
    </w:p>
    <w:p w14:paraId="2A5961A6" w14:textId="77777777" w:rsidR="0075109D" w:rsidRPr="00BF333A" w:rsidRDefault="0075109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Calibri" w:hAnsi="Calibri" w:cs="Calibri"/>
          <w:sz w:val="22"/>
          <w:szCs w:val="22"/>
        </w:rPr>
      </w:pPr>
      <w:r w:rsidRPr="00BF333A">
        <w:rPr>
          <w:rFonts w:ascii="Calibri" w:hAnsi="Calibri" w:cs="Calibri"/>
          <w:sz w:val="22"/>
          <w:szCs w:val="22"/>
        </w:rPr>
        <w:t>Describe the steps that will be taken to minimize the possibility of coercion or undue influence in the consent process.</w:t>
      </w:r>
    </w:p>
    <w:p w14:paraId="4203F2CC" w14:textId="77777777" w:rsidR="0075109D" w:rsidRPr="00BF333A" w:rsidRDefault="0075109D" w:rsidP="00BF333A">
      <w:pPr>
        <w:ind w:left="3600"/>
        <w:rPr>
          <w:rFonts w:ascii="Calibri" w:hAnsi="Calibri" w:cs="Calibri"/>
          <w:sz w:val="22"/>
          <w:szCs w:val="22"/>
        </w:rPr>
      </w:pPr>
    </w:p>
    <w:p w14:paraId="2C865F9E" w14:textId="2A31CB90" w:rsidR="0075109D" w:rsidRPr="00BF333A" w:rsidRDefault="00BA36D6" w:rsidP="00BA36D6">
      <w:pPr>
        <w:ind w:left="2250"/>
        <w:rPr>
          <w:rFonts w:ascii="Calibri" w:hAnsi="Calibri" w:cs="Calibri"/>
          <w:sz w:val="22"/>
          <w:szCs w:val="22"/>
        </w:rPr>
      </w:pPr>
      <w:r w:rsidRPr="00BA36D6">
        <w:rPr>
          <w:rFonts w:ascii="Calibri" w:hAnsi="Calibri" w:cs="Calibri"/>
          <w:sz w:val="22"/>
          <w:szCs w:val="22"/>
        </w:rPr>
        <w:t>Participation is completely voluntary.</w:t>
      </w:r>
      <w:r>
        <w:rPr>
          <w:rFonts w:ascii="Calibri" w:hAnsi="Calibri" w:cs="Calibri"/>
          <w:sz w:val="22"/>
          <w:szCs w:val="22"/>
        </w:rPr>
        <w:t xml:space="preserve"> </w:t>
      </w:r>
      <w:r w:rsidRPr="00BA36D6">
        <w:rPr>
          <w:rFonts w:ascii="Calibri" w:hAnsi="Calibri" w:cs="Calibri"/>
          <w:sz w:val="22"/>
          <w:szCs w:val="22"/>
        </w:rPr>
        <w:t>There is no penalty for not participating</w:t>
      </w:r>
    </w:p>
    <w:p w14:paraId="25041A2F" w14:textId="3A0EEC44" w:rsidR="0075109D" w:rsidRPr="00BF333A" w:rsidRDefault="0075109D" w:rsidP="00BF333A">
      <w:pPr>
        <w:rPr>
          <w:rFonts w:ascii="Calibri" w:hAnsi="Calibri" w:cs="Calibri"/>
          <w:sz w:val="22"/>
          <w:szCs w:val="22"/>
        </w:rPr>
      </w:pPr>
    </w:p>
    <w:p w14:paraId="6E1B95D8" w14:textId="12F7F45E" w:rsidR="00856BEA" w:rsidRPr="00BF333A" w:rsidRDefault="0075109D" w:rsidP="00BF333A">
      <w:pPr>
        <w:pStyle w:val="Heading2"/>
        <w:numPr>
          <w:ilvl w:val="1"/>
          <w:numId w:val="5"/>
        </w:numPr>
        <w:tabs>
          <w:tab w:val="left" w:pos="180"/>
        </w:tabs>
        <w:spacing w:before="0" w:after="0"/>
        <w:rPr>
          <w:rFonts w:ascii="Calibri" w:hAnsi="Calibri" w:cs="Calibri"/>
          <w:szCs w:val="22"/>
        </w:rPr>
      </w:pPr>
      <w:r w:rsidRPr="00BF333A">
        <w:rPr>
          <w:rFonts w:ascii="Calibri" w:hAnsi="Calibri" w:cs="Calibri"/>
          <w:szCs w:val="22"/>
        </w:rPr>
        <w:t>Waiver</w:t>
      </w:r>
      <w:r w:rsidR="008B5A3F" w:rsidRPr="00BF333A">
        <w:rPr>
          <w:rFonts w:ascii="Calibri" w:hAnsi="Calibri" w:cs="Calibri"/>
          <w:szCs w:val="22"/>
        </w:rPr>
        <w:t xml:space="preserve"> </w:t>
      </w:r>
      <w:r w:rsidRPr="00BF333A">
        <w:rPr>
          <w:rFonts w:ascii="Calibri" w:hAnsi="Calibri" w:cs="Calibri"/>
          <w:szCs w:val="22"/>
        </w:rPr>
        <w:t>of Written Documentation of Consen</w:t>
      </w:r>
      <w:r w:rsidR="009B507B" w:rsidRPr="00BF333A">
        <w:rPr>
          <w:rFonts w:ascii="Calibri" w:hAnsi="Calibri" w:cs="Calibri"/>
          <w:szCs w:val="22"/>
        </w:rPr>
        <w:t xml:space="preserve">t </w:t>
      </w:r>
    </w:p>
    <w:p w14:paraId="5593E65E" w14:textId="7172C1F5" w:rsidR="003F1446" w:rsidRPr="00BF333A" w:rsidRDefault="003F1446"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ind w:left="1440"/>
        <w:rPr>
          <w:rFonts w:ascii="Calibri" w:hAnsi="Calibri" w:cs="Calibri"/>
          <w:sz w:val="22"/>
          <w:szCs w:val="22"/>
        </w:rPr>
      </w:pPr>
      <w:r w:rsidRPr="00BF333A">
        <w:rPr>
          <w:rFonts w:ascii="Calibri" w:hAnsi="Calibri" w:cs="Calibri"/>
          <w:sz w:val="22"/>
          <w:szCs w:val="22"/>
        </w:rPr>
        <w:t>Review “HRP – 411 – Checklist – Waiver of Written Documentation of Consent</w:t>
      </w:r>
      <w:r w:rsidR="0075109D" w:rsidRPr="00BF333A">
        <w:rPr>
          <w:rFonts w:ascii="Calibri" w:hAnsi="Calibri" w:cs="Calibri"/>
          <w:sz w:val="22"/>
          <w:szCs w:val="22"/>
        </w:rPr>
        <w:t>.</w:t>
      </w:r>
      <w:r w:rsidRPr="00BF333A">
        <w:rPr>
          <w:rFonts w:ascii="Calibri" w:hAnsi="Calibri" w:cs="Calibri"/>
          <w:sz w:val="22"/>
          <w:szCs w:val="22"/>
        </w:rPr>
        <w:t xml:space="preserve">” </w:t>
      </w:r>
    </w:p>
    <w:p w14:paraId="25F9845C" w14:textId="37654A0A" w:rsidR="003F1446" w:rsidRPr="00BF333A" w:rsidRDefault="00985EA4" w:rsidP="00BF333A">
      <w:pPr>
        <w:pStyle w:val="ListParagraph"/>
        <w:tabs>
          <w:tab w:val="left" w:pos="0"/>
          <w:tab w:val="left" w:pos="720"/>
          <w:tab w:val="left" w:pos="1170"/>
        </w:tabs>
        <w:ind w:left="360"/>
        <w:rPr>
          <w:rFonts w:ascii="Calibri" w:hAnsi="Calibri" w:cs="Calibri"/>
          <w:b/>
          <w:bCs/>
          <w:iCs/>
          <w:sz w:val="22"/>
          <w:szCs w:val="22"/>
        </w:rPr>
      </w:pPr>
      <w:r w:rsidRPr="00BF333A">
        <w:rPr>
          <w:rFonts w:ascii="Calibri" w:hAnsi="Calibri" w:cs="Calibri"/>
          <w:b/>
          <w:bCs/>
          <w:iCs/>
          <w:sz w:val="22"/>
          <w:szCs w:val="22"/>
        </w:rPr>
        <w:tab/>
      </w:r>
      <w:r w:rsidRPr="00BF333A">
        <w:rPr>
          <w:rFonts w:ascii="Calibri" w:hAnsi="Calibri" w:cs="Calibri"/>
          <w:b/>
          <w:bCs/>
          <w:iCs/>
          <w:sz w:val="22"/>
          <w:szCs w:val="22"/>
        </w:rPr>
        <w:tab/>
      </w:r>
    </w:p>
    <w:p w14:paraId="70577996" w14:textId="69C93669" w:rsidR="003F1446" w:rsidRPr="00BF333A" w:rsidRDefault="00757FF6"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 which of the following condition</w:t>
      </w:r>
      <w:r w:rsidR="00CB63B6" w:rsidRPr="00BF333A">
        <w:rPr>
          <w:rFonts w:ascii="Calibri" w:hAnsi="Calibri" w:cs="Calibri"/>
          <w:szCs w:val="22"/>
        </w:rPr>
        <w:t>s</w:t>
      </w:r>
      <w:r w:rsidRPr="00BF333A">
        <w:rPr>
          <w:rFonts w:ascii="Calibri" w:hAnsi="Calibri" w:cs="Calibri"/>
          <w:szCs w:val="22"/>
        </w:rPr>
        <w:t xml:space="preserve"> applies to this research</w:t>
      </w:r>
      <w:r w:rsidR="00CB63B6" w:rsidRPr="00BF333A">
        <w:rPr>
          <w:rFonts w:ascii="Calibri" w:hAnsi="Calibri" w:cs="Calibri"/>
          <w:szCs w:val="22"/>
        </w:rPr>
        <w:t>:</w:t>
      </w:r>
    </w:p>
    <w:p w14:paraId="4769B7A2" w14:textId="71286CA2" w:rsidR="00757FF6" w:rsidRPr="00BF333A" w:rsidRDefault="00F66091" w:rsidP="00BF333A">
      <w:pPr>
        <w:pStyle w:val="ListParagraph"/>
        <w:tabs>
          <w:tab w:val="left" w:pos="0"/>
          <w:tab w:val="left" w:pos="720"/>
          <w:tab w:val="left" w:pos="1170"/>
        </w:tabs>
        <w:ind w:left="2340" w:hanging="360"/>
        <w:rPr>
          <w:rFonts w:ascii="Calibri" w:hAnsi="Calibri" w:cs="Calibri"/>
          <w:sz w:val="22"/>
          <w:szCs w:val="22"/>
        </w:rPr>
      </w:pPr>
      <w:r>
        <w:rPr>
          <w:rFonts w:ascii="Calibri" w:hAnsi="Calibri" w:cs="Calibri"/>
          <w:b/>
          <w:bCs/>
          <w:iCs/>
          <w:color w:val="2B579A"/>
          <w:sz w:val="22"/>
          <w:szCs w:val="22"/>
          <w:shd w:val="clear" w:color="auto" w:fill="E6E6E6"/>
        </w:rPr>
        <w:fldChar w:fldCharType="begin">
          <w:ffData>
            <w:name w:val=""/>
            <w:enabled/>
            <w:calcOnExit w:val="0"/>
            <w:checkBox>
              <w:sizeAuto/>
              <w:default w:val="0"/>
            </w:checkBox>
          </w:ffData>
        </w:fldChar>
      </w:r>
      <w:r>
        <w:rPr>
          <w:rFonts w:ascii="Calibri" w:hAnsi="Calibri" w:cs="Calibri"/>
          <w:b/>
          <w:bCs/>
          <w:iCs/>
          <w:color w:val="2B579A"/>
          <w:sz w:val="22"/>
          <w:szCs w:val="22"/>
          <w:shd w:val="clear" w:color="auto" w:fill="E6E6E6"/>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Pr>
          <w:rFonts w:ascii="Calibri" w:hAnsi="Calibri" w:cs="Calibri"/>
          <w:b/>
          <w:bCs/>
          <w:iCs/>
          <w:color w:val="2B579A"/>
          <w:sz w:val="22"/>
          <w:szCs w:val="22"/>
          <w:shd w:val="clear" w:color="auto" w:fill="E6E6E6"/>
        </w:rPr>
        <w:fldChar w:fldCharType="end"/>
      </w:r>
      <w:r w:rsidR="00757FF6" w:rsidRPr="00BF333A">
        <w:rPr>
          <w:rFonts w:ascii="Calibri" w:hAnsi="Calibri" w:cs="Calibri"/>
          <w:sz w:val="22"/>
          <w:szCs w:val="22"/>
        </w:rPr>
        <w:t xml:space="preserve">  The research presents no more that minimal risk of harm to subjects and involves no procedures for which written consent is normally required outside of the research context.</w:t>
      </w:r>
    </w:p>
    <w:p w14:paraId="5796E812" w14:textId="77777777" w:rsidR="00BF333A" w:rsidRDefault="00BF333A" w:rsidP="00BF333A">
      <w:pPr>
        <w:pStyle w:val="ListParagraph"/>
        <w:tabs>
          <w:tab w:val="left" w:pos="0"/>
          <w:tab w:val="left" w:pos="720"/>
          <w:tab w:val="left" w:pos="1170"/>
        </w:tabs>
        <w:ind w:left="2340" w:hanging="360"/>
        <w:rPr>
          <w:rFonts w:ascii="Calibri" w:hAnsi="Calibri" w:cs="Calibri"/>
          <w:sz w:val="22"/>
          <w:szCs w:val="22"/>
        </w:rPr>
      </w:pPr>
    </w:p>
    <w:p w14:paraId="4B937D34" w14:textId="18217BCB" w:rsidR="00757FF6" w:rsidRPr="00BF333A" w:rsidRDefault="00081872" w:rsidP="00BF333A">
      <w:pPr>
        <w:pStyle w:val="ListParagraph"/>
        <w:tabs>
          <w:tab w:val="left" w:pos="0"/>
          <w:tab w:val="left" w:pos="720"/>
          <w:tab w:val="left" w:pos="1170"/>
        </w:tabs>
        <w:ind w:left="2340" w:hanging="360"/>
        <w:rPr>
          <w:rFonts w:ascii="Calibri" w:hAnsi="Calibri" w:cs="Calibri"/>
          <w:sz w:val="22"/>
          <w:szCs w:val="22"/>
        </w:rPr>
      </w:pPr>
      <w:r w:rsidRPr="00BF333A">
        <w:rPr>
          <w:rFonts w:ascii="Calibri" w:hAnsi="Calibri" w:cs="Calibri"/>
          <w:sz w:val="22"/>
          <w:szCs w:val="22"/>
        </w:rPr>
        <w:t>OR</w:t>
      </w:r>
    </w:p>
    <w:p w14:paraId="5356D9F5" w14:textId="77777777" w:rsidR="00BF333A" w:rsidRDefault="00BF333A" w:rsidP="00BF333A">
      <w:pPr>
        <w:pStyle w:val="ListParagraph"/>
        <w:tabs>
          <w:tab w:val="left" w:pos="0"/>
          <w:tab w:val="left" w:pos="720"/>
          <w:tab w:val="left" w:pos="1170"/>
        </w:tabs>
        <w:ind w:left="2340" w:hanging="360"/>
        <w:rPr>
          <w:rFonts w:ascii="Calibri" w:hAnsi="Calibri" w:cs="Calibri"/>
          <w:b/>
          <w:bCs/>
          <w:iCs/>
          <w:sz w:val="22"/>
          <w:szCs w:val="22"/>
        </w:rPr>
      </w:pPr>
    </w:p>
    <w:p w14:paraId="4483344A" w14:textId="69B802F8" w:rsidR="00757FF6" w:rsidRPr="00BF333A" w:rsidRDefault="00757FF6" w:rsidP="00BF333A">
      <w:pPr>
        <w:pStyle w:val="ListParagraph"/>
        <w:tabs>
          <w:tab w:val="left" w:pos="0"/>
          <w:tab w:val="left" w:pos="720"/>
          <w:tab w:val="left" w:pos="1170"/>
        </w:tabs>
        <w:ind w:left="2340" w:hanging="360"/>
        <w:rPr>
          <w:rFonts w:ascii="Calibri" w:hAnsi="Calibri" w:cs="Calibri"/>
          <w: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001A7909" w:rsidRPr="00BF333A">
        <w:rPr>
          <w:rFonts w:ascii="Calibri" w:hAnsi="Calibri" w:cs="Calibri"/>
          <w:sz w:val="22"/>
          <w:szCs w:val="22"/>
        </w:rPr>
        <w:t xml:space="preserve">  The </w:t>
      </w:r>
      <w:r w:rsidR="00081872" w:rsidRPr="00BF333A">
        <w:rPr>
          <w:rFonts w:ascii="Calibri" w:hAnsi="Calibri" w:cs="Calibri"/>
          <w:sz w:val="22"/>
          <w:szCs w:val="22"/>
        </w:rPr>
        <w:t>only record linking the subject</w:t>
      </w:r>
      <w:r w:rsidR="001A7909" w:rsidRPr="00BF333A">
        <w:rPr>
          <w:rFonts w:ascii="Calibri" w:hAnsi="Calibri" w:cs="Calibri"/>
          <w:sz w:val="22"/>
          <w:szCs w:val="22"/>
        </w:rPr>
        <w:t xml:space="preserve"> and the research would be the consent document and the principal risk would be potential harm resulting from a breach of confidentiality. Each subject will be asked whether the subject wants documentation linking the subject with the research, and the subject’s wishes will govern. (</w:t>
      </w:r>
      <w:r w:rsidR="001A7909" w:rsidRPr="00BF333A">
        <w:rPr>
          <w:rFonts w:ascii="Calibri" w:hAnsi="Calibri" w:cs="Calibri"/>
          <w:i/>
          <w:sz w:val="22"/>
          <w:szCs w:val="22"/>
        </w:rPr>
        <w:t>Note: This condition is not applicable for FDA-regulated research. If this category is chosen, include copies of a consent form and /or parental permission form for participants who want written documentation linking them to the research.)</w:t>
      </w:r>
    </w:p>
    <w:p w14:paraId="75AC10D4" w14:textId="77777777" w:rsidR="00BF333A" w:rsidRDefault="00BF333A" w:rsidP="00BF333A">
      <w:pPr>
        <w:ind w:left="2340" w:hanging="360"/>
        <w:rPr>
          <w:rFonts w:ascii="Calibri" w:hAnsi="Calibri" w:cs="Calibri"/>
          <w:sz w:val="22"/>
          <w:szCs w:val="22"/>
        </w:rPr>
      </w:pPr>
    </w:p>
    <w:p w14:paraId="01E9AA66" w14:textId="07A8E6D4" w:rsidR="00B77B64" w:rsidRPr="00BF333A" w:rsidRDefault="00B77B64" w:rsidP="00BF333A">
      <w:pPr>
        <w:ind w:left="2340" w:hanging="360"/>
        <w:rPr>
          <w:rFonts w:ascii="Calibri" w:hAnsi="Calibri" w:cs="Calibri"/>
          <w:sz w:val="22"/>
          <w:szCs w:val="22"/>
        </w:rPr>
      </w:pPr>
      <w:r w:rsidRPr="00BF333A">
        <w:rPr>
          <w:rFonts w:ascii="Calibri" w:hAnsi="Calibri" w:cs="Calibri"/>
          <w:sz w:val="22"/>
          <w:szCs w:val="22"/>
        </w:rPr>
        <w:t>OR</w:t>
      </w:r>
    </w:p>
    <w:p w14:paraId="3A821CD0" w14:textId="77777777" w:rsidR="00BF333A" w:rsidRDefault="00BF333A" w:rsidP="00BF333A">
      <w:pPr>
        <w:ind w:left="2340" w:hanging="360"/>
        <w:rPr>
          <w:rFonts w:ascii="Calibri" w:hAnsi="Calibri" w:cs="Calibri"/>
          <w:b/>
          <w:bCs/>
          <w:iCs/>
          <w:sz w:val="22"/>
          <w:szCs w:val="22"/>
        </w:rPr>
      </w:pPr>
    </w:p>
    <w:p w14:paraId="62F9B958" w14:textId="0A49F020" w:rsidR="00E64B3F" w:rsidRPr="00BF333A" w:rsidRDefault="00B77B64" w:rsidP="00BF333A">
      <w:pPr>
        <w:ind w:left="2340" w:hanging="360"/>
        <w:rPr>
          <w:rFonts w:ascii="Calibri" w:hAnsi="Calibri" w:cs="Calibri"/>
          <w: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If the subjects or legally authorized representatives are members of a distinct cultural group or community in which signing forms is not the norm, that the research presents no more than minimal risk of harm to subjects and provided there is an appropriate alternative mechanism for documenting that informed consent was obtained. (</w:t>
      </w:r>
      <w:r w:rsidRPr="00BF333A">
        <w:rPr>
          <w:rFonts w:ascii="Calibri" w:hAnsi="Calibri" w:cs="Calibri"/>
          <w:i/>
          <w:sz w:val="22"/>
          <w:szCs w:val="22"/>
        </w:rPr>
        <w:t>Note: This condition is not applicable for FDA-regulated research.</w:t>
      </w:r>
      <w:r w:rsidR="007222F4" w:rsidRPr="00BF333A">
        <w:rPr>
          <w:rFonts w:ascii="Calibri" w:hAnsi="Calibri" w:cs="Calibri"/>
          <w:i/>
          <w:sz w:val="22"/>
          <w:szCs w:val="22"/>
        </w:rPr>
        <w:t xml:space="preserve">) </w:t>
      </w:r>
    </w:p>
    <w:p w14:paraId="6DFA01B6" w14:textId="77777777" w:rsidR="00E64B3F" w:rsidRPr="00BF333A" w:rsidRDefault="00E64B3F" w:rsidP="00BF333A">
      <w:pPr>
        <w:ind w:left="2340" w:hanging="360"/>
        <w:rPr>
          <w:rFonts w:ascii="Calibri" w:hAnsi="Calibri" w:cs="Calibri"/>
          <w:sz w:val="22"/>
          <w:szCs w:val="22"/>
        </w:rPr>
      </w:pPr>
    </w:p>
    <w:p w14:paraId="52B8C1B6" w14:textId="36DC665B" w:rsidR="00B77B64" w:rsidRDefault="00FC1DB8" w:rsidP="00BF333A">
      <w:pPr>
        <w:ind w:left="2340"/>
        <w:rPr>
          <w:rFonts w:ascii="Calibri" w:hAnsi="Calibri" w:cs="Calibri"/>
          <w:sz w:val="22"/>
          <w:szCs w:val="22"/>
        </w:rPr>
      </w:pPr>
      <w:r w:rsidRPr="00BF333A">
        <w:rPr>
          <w:rFonts w:ascii="Calibri" w:hAnsi="Calibri" w:cs="Calibri"/>
          <w:sz w:val="22"/>
          <w:szCs w:val="22"/>
        </w:rPr>
        <w:t>For distinct cultural groups</w:t>
      </w:r>
      <w:r w:rsidR="0035263A" w:rsidRPr="00BF333A">
        <w:rPr>
          <w:rFonts w:ascii="Calibri" w:hAnsi="Calibri" w:cs="Calibri"/>
          <w:sz w:val="22"/>
          <w:szCs w:val="22"/>
        </w:rPr>
        <w:t>,</w:t>
      </w:r>
      <w:r w:rsidRPr="00BF333A">
        <w:rPr>
          <w:rFonts w:ascii="Calibri" w:hAnsi="Calibri" w:cs="Calibri"/>
          <w:sz w:val="22"/>
          <w:szCs w:val="22"/>
        </w:rPr>
        <w:t xml:space="preserve"> describe </w:t>
      </w:r>
      <w:r w:rsidR="00B77B64" w:rsidRPr="00BF333A">
        <w:rPr>
          <w:rFonts w:ascii="Calibri" w:hAnsi="Calibri" w:cs="Calibri"/>
          <w:sz w:val="22"/>
          <w:szCs w:val="22"/>
        </w:rPr>
        <w:t>the alternative mechanism for documenting that informed consent was obtained:</w:t>
      </w:r>
    </w:p>
    <w:p w14:paraId="404F934A" w14:textId="47D25CBE" w:rsidR="00F66091" w:rsidRDefault="00F66091" w:rsidP="00BF333A">
      <w:pPr>
        <w:ind w:left="2340"/>
        <w:rPr>
          <w:rFonts w:ascii="Calibri" w:hAnsi="Calibri" w:cs="Calibri"/>
          <w:sz w:val="22"/>
          <w:szCs w:val="22"/>
        </w:rPr>
      </w:pPr>
    </w:p>
    <w:p w14:paraId="6C3CBD36" w14:textId="3EA1AC92"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13272D04" w14:textId="77777777" w:rsidR="001A7909" w:rsidRPr="00BF333A" w:rsidRDefault="001A7909" w:rsidP="00F66091">
      <w:pPr>
        <w:rPr>
          <w:rFonts w:ascii="Calibri" w:hAnsi="Calibri" w:cs="Calibri"/>
          <w:sz w:val="22"/>
          <w:szCs w:val="22"/>
        </w:rPr>
      </w:pPr>
    </w:p>
    <w:p w14:paraId="60F6B6A3" w14:textId="08B129F3" w:rsidR="001A7909" w:rsidRPr="00BF333A" w:rsidRDefault="007518B2"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w:t>
      </w:r>
      <w:r w:rsidR="001A7909" w:rsidRPr="00BF333A">
        <w:rPr>
          <w:rFonts w:ascii="Calibri" w:hAnsi="Calibri" w:cs="Calibri"/>
          <w:szCs w:val="22"/>
        </w:rPr>
        <w:t xml:space="preserve"> what materials, if any, will be used to inform potential subjects about the research (e.g., a letter accompanying a questionnaire, verbal script</w:t>
      </w:r>
      <w:r w:rsidR="0088314D" w:rsidRPr="00BF333A">
        <w:rPr>
          <w:rFonts w:ascii="Calibri" w:hAnsi="Calibri" w:cs="Calibri"/>
          <w:szCs w:val="22"/>
        </w:rPr>
        <w:t xml:space="preserve">, </w:t>
      </w:r>
      <w:r w:rsidR="0056119B" w:rsidRPr="00BF333A">
        <w:rPr>
          <w:rFonts w:ascii="Calibri" w:hAnsi="Calibri" w:cs="Calibri"/>
          <w:szCs w:val="22"/>
        </w:rPr>
        <w:t xml:space="preserve">or </w:t>
      </w:r>
      <w:r w:rsidR="0088314D" w:rsidRPr="00BF333A">
        <w:rPr>
          <w:rFonts w:ascii="Calibri" w:hAnsi="Calibri" w:cs="Calibri"/>
          <w:szCs w:val="22"/>
        </w:rPr>
        <w:t>implied consent for</w:t>
      </w:r>
      <w:r w:rsidR="0056119B" w:rsidRPr="00BF333A">
        <w:rPr>
          <w:rFonts w:ascii="Calibri" w:hAnsi="Calibri" w:cs="Calibri"/>
          <w:szCs w:val="22"/>
        </w:rPr>
        <w:t>m</w:t>
      </w:r>
      <w:r w:rsidR="001A7909" w:rsidRPr="00BF333A">
        <w:rPr>
          <w:rFonts w:ascii="Calibri" w:hAnsi="Calibri" w:cs="Calibri"/>
          <w:szCs w:val="22"/>
        </w:rPr>
        <w:t>)</w:t>
      </w:r>
    </w:p>
    <w:p w14:paraId="74CB2EFB" w14:textId="77777777" w:rsidR="009752AE" w:rsidRPr="00BF333A" w:rsidRDefault="009752AE" w:rsidP="00BF333A">
      <w:pPr>
        <w:ind w:left="1440"/>
        <w:rPr>
          <w:rFonts w:ascii="Calibri" w:hAnsi="Calibri" w:cs="Calibri"/>
          <w:b/>
          <w:sz w:val="22"/>
          <w:szCs w:val="22"/>
        </w:rPr>
      </w:pPr>
    </w:p>
    <w:p w14:paraId="7D14933B"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61B55494" w14:textId="5B664291" w:rsidR="007A5EB7" w:rsidRDefault="00BA36D6" w:rsidP="00BF333A">
      <w:pPr>
        <w:pStyle w:val="ListParagraph"/>
        <w:tabs>
          <w:tab w:val="left" w:pos="0"/>
          <w:tab w:val="left" w:pos="720"/>
          <w:tab w:val="left" w:pos="1170"/>
        </w:tabs>
        <w:ind w:left="2160"/>
        <w:rPr>
          <w:rFonts w:ascii="Calibri" w:hAnsi="Calibri" w:cs="Calibri"/>
          <w:sz w:val="22"/>
          <w:szCs w:val="22"/>
        </w:rPr>
      </w:pPr>
      <w:r w:rsidRPr="00BA36D6">
        <w:rPr>
          <w:rFonts w:ascii="Calibri" w:hAnsi="Calibri" w:cs="Calibri"/>
          <w:sz w:val="22"/>
          <w:szCs w:val="22"/>
        </w:rPr>
        <w:t>.</w:t>
      </w:r>
    </w:p>
    <w:p w14:paraId="2C42375B" w14:textId="77777777" w:rsidR="003F1446" w:rsidRPr="00BF333A" w:rsidRDefault="003F1446" w:rsidP="00BF333A">
      <w:pPr>
        <w:pStyle w:val="ListParagraph"/>
        <w:tabs>
          <w:tab w:val="left" w:pos="0"/>
          <w:tab w:val="left" w:pos="720"/>
          <w:tab w:val="left" w:pos="1170"/>
        </w:tabs>
        <w:ind w:left="2160"/>
        <w:rPr>
          <w:rFonts w:ascii="Calibri" w:hAnsi="Calibri" w:cs="Calibri"/>
          <w:sz w:val="22"/>
          <w:szCs w:val="22"/>
        </w:rPr>
      </w:pPr>
    </w:p>
    <w:p w14:paraId="57653AFE" w14:textId="2DDDED19" w:rsidR="00CD107E" w:rsidRPr="00BF333A" w:rsidRDefault="007518B2" w:rsidP="00BF333A">
      <w:pPr>
        <w:pStyle w:val="Heading2"/>
        <w:numPr>
          <w:ilvl w:val="1"/>
          <w:numId w:val="5"/>
        </w:numPr>
        <w:spacing w:before="0" w:after="0"/>
        <w:rPr>
          <w:rFonts w:ascii="Calibri" w:hAnsi="Calibri" w:cs="Calibri"/>
          <w:szCs w:val="22"/>
        </w:rPr>
      </w:pPr>
      <w:r w:rsidRPr="00BF333A">
        <w:rPr>
          <w:rFonts w:ascii="Calibri" w:hAnsi="Calibri" w:cs="Calibri"/>
          <w:szCs w:val="22"/>
        </w:rPr>
        <w:t>Informed</w:t>
      </w:r>
      <w:r w:rsidR="00CD107E" w:rsidRPr="00BF333A">
        <w:rPr>
          <w:rFonts w:ascii="Calibri" w:hAnsi="Calibri" w:cs="Calibri"/>
          <w:szCs w:val="22"/>
        </w:rPr>
        <w:t xml:space="preserve"> consent will be sought but some of the elements of informed consent will be omitted or altered (e.g.</w:t>
      </w:r>
      <w:r w:rsidR="00385D59" w:rsidRPr="00BF333A">
        <w:rPr>
          <w:rFonts w:ascii="Calibri" w:hAnsi="Calibri" w:cs="Calibri"/>
          <w:szCs w:val="22"/>
        </w:rPr>
        <w:t>,</w:t>
      </w:r>
      <w:r w:rsidR="00CD107E" w:rsidRPr="00BF333A">
        <w:rPr>
          <w:rFonts w:ascii="Calibri" w:hAnsi="Calibri" w:cs="Calibri"/>
          <w:szCs w:val="22"/>
        </w:rPr>
        <w:t xml:space="preserve"> deception).</w:t>
      </w:r>
    </w:p>
    <w:p w14:paraId="428DDDAC" w14:textId="77777777" w:rsidR="00DF3281" w:rsidRPr="00BF333A" w:rsidRDefault="00DF3281"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Review “HRP-410-Checklist -Waiver or Alteration of Consent Process” to ensure that you have provided sufficient information.  </w:t>
      </w:r>
    </w:p>
    <w:p w14:paraId="664A117D" w14:textId="77777777" w:rsidR="00DF3281" w:rsidRPr="00BF333A" w:rsidRDefault="00DF3281" w:rsidP="00BF333A">
      <w:pPr>
        <w:rPr>
          <w:rFonts w:ascii="Calibri" w:hAnsi="Calibri" w:cs="Calibri"/>
          <w:b/>
          <w:sz w:val="22"/>
          <w:szCs w:val="22"/>
        </w:rPr>
      </w:pPr>
    </w:p>
    <w:p w14:paraId="5A95259A" w14:textId="26A791E5" w:rsidR="00CD107E" w:rsidRPr="00BF333A" w:rsidRDefault="0018499A"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 the e</w:t>
      </w:r>
      <w:r w:rsidR="00CD107E" w:rsidRPr="00BF333A">
        <w:rPr>
          <w:rFonts w:ascii="Calibri" w:hAnsi="Calibri" w:cs="Calibri"/>
          <w:szCs w:val="22"/>
        </w:rPr>
        <w:t>lements of informed consent t</w:t>
      </w:r>
      <w:r w:rsidRPr="00BF333A">
        <w:rPr>
          <w:rFonts w:ascii="Calibri" w:hAnsi="Calibri" w:cs="Calibri"/>
          <w:szCs w:val="22"/>
        </w:rPr>
        <w:t xml:space="preserve">o </w:t>
      </w:r>
      <w:r w:rsidR="00CD107E" w:rsidRPr="00BF333A">
        <w:rPr>
          <w:rFonts w:ascii="Calibri" w:hAnsi="Calibri" w:cs="Calibri"/>
          <w:szCs w:val="22"/>
        </w:rPr>
        <w:t>be omitted or altered</w:t>
      </w:r>
    </w:p>
    <w:p w14:paraId="7B90F4A3" w14:textId="77777777" w:rsidR="00CD107E" w:rsidRPr="00BF333A" w:rsidRDefault="00CD107E" w:rsidP="00BF333A">
      <w:pPr>
        <w:ind w:left="2160" w:hanging="720"/>
        <w:rPr>
          <w:rFonts w:ascii="Calibri" w:hAnsi="Calibri" w:cs="Calibri"/>
          <w:b/>
          <w:sz w:val="22"/>
          <w:szCs w:val="22"/>
        </w:rPr>
      </w:pPr>
    </w:p>
    <w:p w14:paraId="2989CBED" w14:textId="2C2066DB" w:rsidR="00B562D3" w:rsidRDefault="00F66091" w:rsidP="00F66091">
      <w:pPr>
        <w:ind w:left="2340"/>
        <w:rPr>
          <w:rFonts w:ascii="Calibri" w:hAnsi="Calibri" w:cs="Calibri"/>
          <w:sz w:val="22"/>
          <w:szCs w:val="22"/>
        </w:rPr>
      </w:pPr>
      <w:r>
        <w:rPr>
          <w:rFonts w:ascii="Calibri" w:hAnsi="Calibri" w:cs="Calibri"/>
          <w:sz w:val="22"/>
          <w:szCs w:val="22"/>
        </w:rPr>
        <w:t>Not applicable.</w:t>
      </w:r>
    </w:p>
    <w:p w14:paraId="1A612CFF" w14:textId="77777777" w:rsidR="00CD107E" w:rsidRPr="00BF333A" w:rsidRDefault="00CD107E" w:rsidP="00BF333A">
      <w:pPr>
        <w:ind w:left="2880" w:hanging="720"/>
        <w:rPr>
          <w:rFonts w:ascii="Calibri" w:hAnsi="Calibri" w:cs="Calibri"/>
          <w:b/>
          <w:sz w:val="22"/>
          <w:szCs w:val="22"/>
        </w:rPr>
      </w:pPr>
    </w:p>
    <w:p w14:paraId="1D08031D" w14:textId="02F49B84" w:rsidR="00CD107E" w:rsidRPr="00BF333A" w:rsidRDefault="004104E2"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 why</w:t>
      </w:r>
      <w:r w:rsidR="00CD107E" w:rsidRPr="00BF333A">
        <w:rPr>
          <w:rFonts w:ascii="Calibri" w:hAnsi="Calibri" w:cs="Calibri"/>
          <w:szCs w:val="22"/>
        </w:rPr>
        <w:t xml:space="preserve"> </w:t>
      </w:r>
      <w:r w:rsidR="00866E1E" w:rsidRPr="00BF333A">
        <w:rPr>
          <w:rFonts w:ascii="Calibri" w:hAnsi="Calibri" w:cs="Calibri"/>
          <w:szCs w:val="22"/>
        </w:rPr>
        <w:t xml:space="preserve">the research could not practicably be carried out without the </w:t>
      </w:r>
      <w:r w:rsidR="00CD107E" w:rsidRPr="00BF333A">
        <w:rPr>
          <w:rFonts w:ascii="Calibri" w:hAnsi="Calibri" w:cs="Calibri"/>
          <w:szCs w:val="22"/>
        </w:rPr>
        <w:t>omission or alteration of consent elements</w:t>
      </w:r>
    </w:p>
    <w:p w14:paraId="576C3D29" w14:textId="77777777" w:rsidR="00CD107E" w:rsidRPr="00BF333A" w:rsidRDefault="00CD107E" w:rsidP="00BF333A">
      <w:pPr>
        <w:ind w:left="2160" w:hanging="720"/>
        <w:rPr>
          <w:rFonts w:ascii="Calibri" w:hAnsi="Calibri" w:cs="Calibri"/>
          <w:b/>
          <w:sz w:val="22"/>
          <w:szCs w:val="22"/>
        </w:rPr>
      </w:pPr>
    </w:p>
    <w:p w14:paraId="7216BB45"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53D09D12" w14:textId="77777777" w:rsidR="00CD107E" w:rsidRPr="00BF333A" w:rsidRDefault="00CD107E" w:rsidP="00BF333A">
      <w:pPr>
        <w:ind w:left="2880" w:hanging="720"/>
        <w:rPr>
          <w:rFonts w:ascii="Calibri" w:hAnsi="Calibri" w:cs="Calibri"/>
          <w:b/>
          <w:sz w:val="22"/>
          <w:szCs w:val="22"/>
        </w:rPr>
      </w:pPr>
    </w:p>
    <w:p w14:paraId="694B3451" w14:textId="44C90015" w:rsidR="00F6705C" w:rsidRPr="00BF333A" w:rsidRDefault="00F6705C" w:rsidP="00BF333A">
      <w:pPr>
        <w:pStyle w:val="Heading3"/>
        <w:numPr>
          <w:ilvl w:val="3"/>
          <w:numId w:val="5"/>
        </w:numPr>
        <w:spacing w:before="0" w:after="0"/>
        <w:rPr>
          <w:rFonts w:ascii="Calibri" w:hAnsi="Calibri" w:cs="Calibri"/>
          <w:szCs w:val="22"/>
        </w:rPr>
      </w:pPr>
      <w:r w:rsidRPr="00BF333A">
        <w:rPr>
          <w:rFonts w:ascii="Calibri" w:hAnsi="Calibri" w:cs="Calibri"/>
          <w:szCs w:val="22"/>
        </w:rPr>
        <w:t>Describe why the research involves no more than minimal risk to subjects.</w:t>
      </w:r>
    </w:p>
    <w:p w14:paraId="4CB11DC0" w14:textId="77777777" w:rsidR="00E330DA" w:rsidRPr="00BF333A" w:rsidRDefault="00E330DA" w:rsidP="00BF333A">
      <w:pPr>
        <w:ind w:left="2880"/>
        <w:rPr>
          <w:rFonts w:ascii="Calibri" w:hAnsi="Calibri" w:cs="Calibri"/>
          <w:sz w:val="22"/>
          <w:szCs w:val="22"/>
        </w:rPr>
      </w:pPr>
    </w:p>
    <w:p w14:paraId="195FEDC6"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2A5BCF02" w14:textId="77777777" w:rsidR="00F6705C" w:rsidRPr="00BF333A" w:rsidRDefault="00F6705C" w:rsidP="00BF333A">
      <w:pPr>
        <w:ind w:left="2160"/>
        <w:rPr>
          <w:rFonts w:ascii="Calibri" w:hAnsi="Calibri" w:cs="Calibri"/>
          <w:sz w:val="22"/>
          <w:szCs w:val="22"/>
        </w:rPr>
      </w:pPr>
    </w:p>
    <w:p w14:paraId="1F215260" w14:textId="05B4109D" w:rsidR="00F6705C" w:rsidRPr="00BF333A" w:rsidRDefault="00F6705C" w:rsidP="00BF333A">
      <w:pPr>
        <w:pStyle w:val="Heading3"/>
        <w:numPr>
          <w:ilvl w:val="3"/>
          <w:numId w:val="5"/>
        </w:numPr>
        <w:spacing w:before="0" w:after="0"/>
        <w:rPr>
          <w:rFonts w:ascii="Calibri" w:hAnsi="Calibri" w:cs="Calibri"/>
          <w:szCs w:val="22"/>
        </w:rPr>
      </w:pPr>
      <w:r w:rsidRPr="00BF333A">
        <w:rPr>
          <w:rFonts w:ascii="Calibri" w:hAnsi="Calibri" w:cs="Calibri"/>
          <w:szCs w:val="22"/>
        </w:rPr>
        <w:t>Describe why the alteration/omission will not adversely affect the rights and welfare of subjects.</w:t>
      </w:r>
    </w:p>
    <w:p w14:paraId="26781BF2" w14:textId="77777777" w:rsidR="00165985" w:rsidRPr="00BF333A" w:rsidRDefault="00165985" w:rsidP="00BF333A">
      <w:pPr>
        <w:rPr>
          <w:rFonts w:ascii="Calibri" w:hAnsi="Calibri" w:cs="Calibri"/>
          <w:sz w:val="22"/>
          <w:szCs w:val="22"/>
        </w:rPr>
      </w:pPr>
    </w:p>
    <w:p w14:paraId="1F4C843B"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0E889DAA" w14:textId="77777777" w:rsidR="00BF333A" w:rsidRPr="00BF333A" w:rsidRDefault="00BF333A" w:rsidP="00BF333A">
      <w:pPr>
        <w:ind w:left="2160"/>
        <w:rPr>
          <w:rFonts w:ascii="Calibri" w:hAnsi="Calibri" w:cs="Calibri"/>
          <w:sz w:val="22"/>
          <w:szCs w:val="22"/>
        </w:rPr>
      </w:pPr>
    </w:p>
    <w:p w14:paraId="61B22FF7" w14:textId="2C0D5BF6" w:rsidR="00F6705C" w:rsidRPr="00BF333A" w:rsidRDefault="00F6705C" w:rsidP="00BF333A">
      <w:pPr>
        <w:pStyle w:val="Heading3"/>
        <w:numPr>
          <w:ilvl w:val="3"/>
          <w:numId w:val="5"/>
        </w:numPr>
        <w:spacing w:before="0" w:after="0"/>
        <w:rPr>
          <w:rFonts w:ascii="Calibri" w:hAnsi="Calibri" w:cs="Calibri"/>
          <w:szCs w:val="22"/>
        </w:rPr>
      </w:pPr>
      <w:r w:rsidRPr="00BF333A">
        <w:rPr>
          <w:rFonts w:ascii="Calibri" w:hAnsi="Calibri" w:cs="Calibri"/>
          <w:szCs w:val="22"/>
        </w:rPr>
        <w:t>If the research involves using identifiable private information or identifiable biospecimens, describe why the research could not practicably be carried out without using such information or biospecimens in an identifiable format.</w:t>
      </w:r>
    </w:p>
    <w:p w14:paraId="4F0082A9" w14:textId="77777777" w:rsidR="00E330DA" w:rsidRPr="00BF333A" w:rsidRDefault="00E330DA" w:rsidP="00BF333A">
      <w:pPr>
        <w:tabs>
          <w:tab w:val="left" w:pos="2880"/>
        </w:tabs>
        <w:ind w:left="2880"/>
        <w:rPr>
          <w:rFonts w:ascii="Calibri" w:hAnsi="Calibri" w:cs="Calibri"/>
          <w:sz w:val="22"/>
          <w:szCs w:val="22"/>
        </w:rPr>
      </w:pPr>
    </w:p>
    <w:p w14:paraId="023377D8"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2959221D" w14:textId="77777777" w:rsidR="00B562D3" w:rsidRPr="00BF333A" w:rsidRDefault="00B562D3" w:rsidP="00BF333A">
      <w:pPr>
        <w:ind w:left="2160"/>
        <w:rPr>
          <w:rFonts w:ascii="Calibri" w:hAnsi="Calibri" w:cs="Calibri"/>
          <w:b/>
          <w:sz w:val="22"/>
          <w:szCs w:val="22"/>
        </w:rPr>
      </w:pPr>
    </w:p>
    <w:p w14:paraId="2EBD91FF" w14:textId="68477C71" w:rsidR="00CD107E" w:rsidRPr="00BF333A" w:rsidRDefault="00C51FC5" w:rsidP="00BF333A">
      <w:pPr>
        <w:pStyle w:val="Heading3"/>
        <w:numPr>
          <w:ilvl w:val="3"/>
          <w:numId w:val="5"/>
        </w:numPr>
        <w:spacing w:before="0" w:after="0"/>
        <w:rPr>
          <w:rFonts w:ascii="Calibri" w:hAnsi="Calibri" w:cs="Calibri"/>
          <w:szCs w:val="22"/>
        </w:rPr>
      </w:pPr>
      <w:r w:rsidRPr="00BF333A">
        <w:rPr>
          <w:rFonts w:ascii="Calibri" w:hAnsi="Calibri" w:cs="Calibri"/>
          <w:szCs w:val="22"/>
        </w:rPr>
        <w:t>Debriefing</w:t>
      </w:r>
      <w:r w:rsidR="00B562D3" w:rsidRPr="00BF333A">
        <w:rPr>
          <w:rFonts w:ascii="Calibri" w:hAnsi="Calibri" w:cs="Calibri"/>
          <w:szCs w:val="22"/>
        </w:rPr>
        <w:t xml:space="preserve"> </w:t>
      </w:r>
    </w:p>
    <w:p w14:paraId="6E9E1574" w14:textId="4E7A297C" w:rsidR="00B562D3" w:rsidRPr="00BF333A" w:rsidRDefault="007779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Calibri" w:hAnsi="Calibri" w:cs="Calibri"/>
          <w:sz w:val="22"/>
          <w:szCs w:val="22"/>
        </w:rPr>
      </w:pPr>
      <w:bookmarkStart w:id="82" w:name="_Hlk535334583"/>
      <w:r w:rsidRPr="00BF333A">
        <w:rPr>
          <w:rFonts w:ascii="Calibri" w:hAnsi="Calibri" w:cs="Calibri"/>
          <w:sz w:val="22"/>
          <w:szCs w:val="22"/>
        </w:rPr>
        <w:t xml:space="preserve">Explain whether and how subjects will be debriefed after participation in the study. If subjects will not be debriefed, provide a justification for not doing so. Add any debriefing materials to </w:t>
      </w:r>
      <w:r w:rsidR="003910B1" w:rsidRPr="00BF333A">
        <w:rPr>
          <w:rFonts w:ascii="Calibri" w:hAnsi="Calibri" w:cs="Calibri"/>
          <w:sz w:val="22"/>
          <w:szCs w:val="22"/>
        </w:rPr>
        <w:t>the</w:t>
      </w:r>
      <w:r w:rsidRPr="00BF333A">
        <w:rPr>
          <w:rFonts w:ascii="Calibri" w:hAnsi="Calibri" w:cs="Calibri"/>
          <w:sz w:val="22"/>
          <w:szCs w:val="22"/>
        </w:rPr>
        <w:t xml:space="preserve"> study in CATS IRB.</w:t>
      </w:r>
    </w:p>
    <w:p w14:paraId="5624142F" w14:textId="77777777" w:rsidR="00B562D3" w:rsidRPr="00BF333A" w:rsidRDefault="00B562D3" w:rsidP="00BF333A">
      <w:pPr>
        <w:ind w:left="2160"/>
        <w:rPr>
          <w:rFonts w:ascii="Calibri" w:hAnsi="Calibri" w:cs="Calibri"/>
          <w:sz w:val="22"/>
          <w:szCs w:val="22"/>
        </w:rPr>
      </w:pPr>
    </w:p>
    <w:bookmarkEnd w:id="82"/>
    <w:p w14:paraId="10AC5417"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3552D1F3" w14:textId="77777777" w:rsidR="00B562D3" w:rsidRPr="00BF333A" w:rsidRDefault="00B562D3" w:rsidP="00BF333A">
      <w:pPr>
        <w:ind w:left="2070" w:hanging="720"/>
        <w:rPr>
          <w:rFonts w:ascii="Calibri" w:hAnsi="Calibri" w:cs="Calibri"/>
          <w:b/>
          <w:sz w:val="22"/>
          <w:szCs w:val="22"/>
        </w:rPr>
      </w:pPr>
    </w:p>
    <w:p w14:paraId="6E21AD91" w14:textId="39509570" w:rsidR="00823681" w:rsidRPr="00BF333A" w:rsidRDefault="00823681" w:rsidP="00BF333A">
      <w:pPr>
        <w:pStyle w:val="Heading2"/>
        <w:numPr>
          <w:ilvl w:val="1"/>
          <w:numId w:val="5"/>
        </w:numPr>
        <w:spacing w:before="0" w:after="0"/>
        <w:rPr>
          <w:rFonts w:ascii="Calibri" w:hAnsi="Calibri" w:cs="Calibri"/>
          <w:szCs w:val="22"/>
        </w:rPr>
      </w:pPr>
      <w:r w:rsidRPr="00BF333A">
        <w:rPr>
          <w:rFonts w:ascii="Calibri" w:hAnsi="Calibri" w:cs="Calibri"/>
          <w:szCs w:val="22"/>
        </w:rPr>
        <w:t>Informed consent will not be obtained – request to completely waive the informed consent requirement</w:t>
      </w:r>
    </w:p>
    <w:p w14:paraId="21557581" w14:textId="486EBD5C" w:rsidR="00866E1E" w:rsidRPr="00BF333A" w:rsidRDefault="00866E1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Review “HRP-410-Checklist -Waiver or Alteration of Consent Process” to ensure that you have provided sufficient information.</w:t>
      </w:r>
    </w:p>
    <w:p w14:paraId="4B6F3197" w14:textId="77777777" w:rsidR="00823681" w:rsidRPr="00BF333A" w:rsidRDefault="00823681" w:rsidP="00BF333A">
      <w:pPr>
        <w:ind w:left="2070" w:hanging="540"/>
        <w:rPr>
          <w:rFonts w:ascii="Calibri" w:hAnsi="Calibri" w:cs="Calibri"/>
          <w:sz w:val="22"/>
          <w:szCs w:val="22"/>
        </w:rPr>
      </w:pPr>
    </w:p>
    <w:p w14:paraId="1B900A1D" w14:textId="67C70645" w:rsidR="00823681" w:rsidRPr="00BF333A" w:rsidRDefault="009752AE" w:rsidP="00BF333A">
      <w:pPr>
        <w:pStyle w:val="Heading3"/>
        <w:numPr>
          <w:ilvl w:val="3"/>
          <w:numId w:val="5"/>
        </w:numPr>
        <w:spacing w:before="0" w:after="0"/>
        <w:rPr>
          <w:rFonts w:ascii="Calibri" w:hAnsi="Calibri" w:cs="Calibri"/>
          <w:szCs w:val="22"/>
        </w:rPr>
      </w:pPr>
      <w:bookmarkStart w:id="83" w:name="_Hlk535077835"/>
      <w:r w:rsidRPr="00BF333A">
        <w:rPr>
          <w:rFonts w:ascii="Calibri" w:hAnsi="Calibri" w:cs="Calibri"/>
          <w:szCs w:val="22"/>
        </w:rPr>
        <w:lastRenderedPageBreak/>
        <w:t>Indicate why</w:t>
      </w:r>
      <w:r w:rsidR="00866E1E" w:rsidRPr="00BF333A">
        <w:rPr>
          <w:rFonts w:ascii="Calibri" w:hAnsi="Calibri" w:cs="Calibri"/>
          <w:szCs w:val="22"/>
        </w:rPr>
        <w:t xml:space="preserve"> the</w:t>
      </w:r>
      <w:bookmarkEnd w:id="83"/>
      <w:r w:rsidR="00866E1E" w:rsidRPr="00BF333A">
        <w:rPr>
          <w:rFonts w:ascii="Calibri" w:hAnsi="Calibri" w:cs="Calibri"/>
          <w:szCs w:val="22"/>
        </w:rPr>
        <w:t xml:space="preserve"> research could not practicably be carried out without the waiver of consent</w:t>
      </w:r>
    </w:p>
    <w:p w14:paraId="7FE0C649" w14:textId="77777777" w:rsidR="00823681" w:rsidRPr="00BF333A" w:rsidRDefault="00823681" w:rsidP="00BF333A">
      <w:pPr>
        <w:ind w:left="2070" w:hanging="540"/>
        <w:rPr>
          <w:rFonts w:ascii="Calibri" w:hAnsi="Calibri" w:cs="Calibri"/>
          <w:sz w:val="22"/>
          <w:szCs w:val="22"/>
        </w:rPr>
      </w:pPr>
    </w:p>
    <w:p w14:paraId="1EEBD66C"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2EC3B3B0" w14:textId="77777777" w:rsidR="00866E1E" w:rsidRPr="00BF333A" w:rsidRDefault="00866E1E" w:rsidP="00BF333A">
      <w:pPr>
        <w:ind w:left="2160"/>
        <w:rPr>
          <w:rFonts w:ascii="Calibri" w:hAnsi="Calibri" w:cs="Calibri"/>
          <w:sz w:val="22"/>
          <w:szCs w:val="22"/>
        </w:rPr>
      </w:pPr>
    </w:p>
    <w:p w14:paraId="3564B64D" w14:textId="56D73B75" w:rsidR="00080FB6" w:rsidRPr="00BF333A" w:rsidRDefault="00080FB6" w:rsidP="00BF333A">
      <w:pPr>
        <w:pStyle w:val="Heading3"/>
        <w:numPr>
          <w:ilvl w:val="3"/>
          <w:numId w:val="5"/>
        </w:numPr>
        <w:spacing w:before="0" w:after="0"/>
        <w:rPr>
          <w:rFonts w:ascii="Calibri" w:hAnsi="Calibri" w:cs="Calibri"/>
          <w:szCs w:val="22"/>
        </w:rPr>
      </w:pPr>
      <w:r w:rsidRPr="00BF333A">
        <w:rPr>
          <w:rFonts w:ascii="Calibri" w:hAnsi="Calibri" w:cs="Calibri"/>
          <w:szCs w:val="22"/>
        </w:rPr>
        <w:t>Describe why the research involves no more than minimal risk to subjects.</w:t>
      </w:r>
    </w:p>
    <w:p w14:paraId="52CF39FE" w14:textId="77777777" w:rsidR="00AF5651" w:rsidRPr="00BF333A" w:rsidRDefault="00AF5651" w:rsidP="00BF333A">
      <w:pPr>
        <w:pStyle w:val="ListParagraph"/>
        <w:ind w:left="2880"/>
        <w:rPr>
          <w:rFonts w:ascii="Calibri" w:hAnsi="Calibri" w:cs="Calibri"/>
          <w:sz w:val="22"/>
          <w:szCs w:val="22"/>
        </w:rPr>
      </w:pPr>
    </w:p>
    <w:p w14:paraId="2D03F66A"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02AC1F20" w14:textId="77777777" w:rsidR="00BF333A" w:rsidRPr="00BF333A" w:rsidRDefault="00BF333A" w:rsidP="00BF333A">
      <w:pPr>
        <w:ind w:left="2160"/>
        <w:rPr>
          <w:rFonts w:ascii="Calibri" w:hAnsi="Calibri" w:cs="Calibri"/>
          <w:sz w:val="22"/>
          <w:szCs w:val="22"/>
        </w:rPr>
      </w:pPr>
    </w:p>
    <w:p w14:paraId="307DDAE3" w14:textId="41E12BF7" w:rsidR="00080FB6" w:rsidRPr="00BF333A" w:rsidRDefault="00080FB6" w:rsidP="00BF333A">
      <w:pPr>
        <w:pStyle w:val="Heading3"/>
        <w:numPr>
          <w:ilvl w:val="3"/>
          <w:numId w:val="5"/>
        </w:numPr>
        <w:spacing w:before="0" w:after="0"/>
        <w:rPr>
          <w:rFonts w:ascii="Calibri" w:hAnsi="Calibri" w:cs="Calibri"/>
          <w:szCs w:val="22"/>
        </w:rPr>
      </w:pPr>
      <w:bookmarkStart w:id="84" w:name="_Hlk535077968"/>
      <w:r w:rsidRPr="00BF333A">
        <w:rPr>
          <w:rFonts w:ascii="Calibri" w:hAnsi="Calibri" w:cs="Calibri"/>
          <w:szCs w:val="22"/>
        </w:rPr>
        <w:t>Describe</w:t>
      </w:r>
      <w:bookmarkEnd w:id="84"/>
      <w:r w:rsidRPr="00BF333A">
        <w:rPr>
          <w:rFonts w:ascii="Calibri" w:hAnsi="Calibri" w:cs="Calibri"/>
          <w:szCs w:val="22"/>
        </w:rPr>
        <w:t xml:space="preserve"> why the alteration/omission will not adversely affect the rights and welfare of subjects.</w:t>
      </w:r>
    </w:p>
    <w:p w14:paraId="164853DD" w14:textId="77777777" w:rsidR="00AF5651" w:rsidRPr="00BF333A" w:rsidRDefault="00AF5651" w:rsidP="00BF333A">
      <w:pPr>
        <w:pStyle w:val="ListParagraph"/>
        <w:ind w:left="2880"/>
        <w:rPr>
          <w:rFonts w:ascii="Calibri" w:hAnsi="Calibri" w:cs="Calibri"/>
          <w:sz w:val="22"/>
          <w:szCs w:val="22"/>
        </w:rPr>
      </w:pPr>
    </w:p>
    <w:p w14:paraId="2781E054"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0F181D14" w14:textId="77777777" w:rsidR="00080FB6" w:rsidRPr="00BF333A" w:rsidRDefault="00080FB6" w:rsidP="00BF333A">
      <w:pPr>
        <w:ind w:left="2160"/>
      </w:pPr>
    </w:p>
    <w:p w14:paraId="3115D11B" w14:textId="7A5473F5" w:rsidR="00877FFB" w:rsidRPr="00BF333A" w:rsidRDefault="00080FB6" w:rsidP="00BF333A">
      <w:pPr>
        <w:pStyle w:val="Heading3"/>
        <w:numPr>
          <w:ilvl w:val="3"/>
          <w:numId w:val="5"/>
        </w:numPr>
        <w:spacing w:before="0" w:after="0"/>
        <w:rPr>
          <w:rFonts w:ascii="Calibri" w:hAnsi="Calibri" w:cs="Calibri"/>
          <w:szCs w:val="22"/>
        </w:rPr>
      </w:pPr>
      <w:r w:rsidRPr="00BF333A">
        <w:rPr>
          <w:rFonts w:ascii="Calibri" w:hAnsi="Calibri" w:cs="Calibri"/>
          <w:szCs w:val="22"/>
        </w:rPr>
        <w:t>If the research involves using identifiable private information or identifiable biospecimens, describe why the research could not practicably be carried out without using such information or biospecimens in an identifiable format.</w:t>
      </w:r>
    </w:p>
    <w:p w14:paraId="59EE349A" w14:textId="77777777" w:rsidR="00877FFB" w:rsidRPr="00BF333A" w:rsidRDefault="00877FFB" w:rsidP="00BF333A">
      <w:pPr>
        <w:pStyle w:val="ListParagraph"/>
        <w:ind w:left="2160"/>
        <w:rPr>
          <w:rFonts w:ascii="Calibri" w:hAnsi="Calibri" w:cs="Calibri"/>
          <w:sz w:val="22"/>
          <w:szCs w:val="22"/>
        </w:rPr>
      </w:pPr>
    </w:p>
    <w:p w14:paraId="075BB47B" w14:textId="6FB989EC" w:rsidR="00877FFB" w:rsidRDefault="00F66091" w:rsidP="00F66091">
      <w:pPr>
        <w:ind w:left="2340"/>
        <w:rPr>
          <w:rFonts w:ascii="Calibri" w:hAnsi="Calibri" w:cs="Calibri"/>
          <w:sz w:val="22"/>
          <w:szCs w:val="22"/>
        </w:rPr>
      </w:pPr>
      <w:r>
        <w:rPr>
          <w:rFonts w:ascii="Calibri" w:hAnsi="Calibri" w:cs="Calibri"/>
          <w:sz w:val="22"/>
          <w:szCs w:val="22"/>
        </w:rPr>
        <w:t>Not applicable.</w:t>
      </w:r>
    </w:p>
    <w:p w14:paraId="0B288C51" w14:textId="77777777" w:rsidR="00866E1E" w:rsidRPr="00BF333A" w:rsidRDefault="00866E1E" w:rsidP="00BF333A">
      <w:pPr>
        <w:ind w:left="2160"/>
        <w:rPr>
          <w:rFonts w:ascii="Calibri" w:hAnsi="Calibri" w:cs="Calibri"/>
          <w:sz w:val="22"/>
          <w:szCs w:val="22"/>
        </w:rPr>
      </w:pPr>
    </w:p>
    <w:p w14:paraId="3C6D1C2F" w14:textId="0FE19A05" w:rsidR="00823681" w:rsidRPr="00BF333A" w:rsidRDefault="009752AE" w:rsidP="00BF333A">
      <w:pPr>
        <w:pStyle w:val="Heading3"/>
        <w:numPr>
          <w:ilvl w:val="3"/>
          <w:numId w:val="5"/>
        </w:numPr>
        <w:spacing w:before="0" w:after="0"/>
        <w:rPr>
          <w:rFonts w:ascii="Calibri" w:hAnsi="Calibri" w:cs="Calibri"/>
          <w:szCs w:val="22"/>
        </w:rPr>
      </w:pPr>
      <w:bookmarkStart w:id="85" w:name="_Hlk535320489"/>
      <w:r w:rsidRPr="00BF333A">
        <w:rPr>
          <w:rFonts w:ascii="Calibri" w:hAnsi="Calibri" w:cs="Calibri"/>
          <w:szCs w:val="22"/>
        </w:rPr>
        <w:t>Additional</w:t>
      </w:r>
      <w:r w:rsidR="00777910" w:rsidRPr="00BF333A">
        <w:rPr>
          <w:rFonts w:ascii="Calibri" w:hAnsi="Calibri" w:cs="Calibri"/>
          <w:szCs w:val="22"/>
        </w:rPr>
        <w:t xml:space="preserve"> pertinent information after participation</w:t>
      </w:r>
    </w:p>
    <w:p w14:paraId="06E99320" w14:textId="41FB81A4" w:rsidR="00C15B76" w:rsidRPr="00BF333A" w:rsidRDefault="007779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250"/>
        <w:rPr>
          <w:rFonts w:ascii="Calibri" w:hAnsi="Calibri" w:cs="Calibri"/>
          <w:sz w:val="22"/>
          <w:szCs w:val="22"/>
        </w:rPr>
      </w:pPr>
      <w:r w:rsidRPr="00BF333A">
        <w:rPr>
          <w:rFonts w:ascii="Calibri" w:hAnsi="Calibri" w:cs="Calibri"/>
          <w:sz w:val="22"/>
          <w:szCs w:val="22"/>
        </w:rPr>
        <w:t>Explain if subjects will be provided with additional pertinent information after participation.</w:t>
      </w:r>
    </w:p>
    <w:p w14:paraId="247BD49E" w14:textId="77777777" w:rsidR="00C15B76" w:rsidRPr="00BF333A" w:rsidRDefault="00C15B76" w:rsidP="00BF333A">
      <w:pPr>
        <w:ind w:left="1440" w:firstLine="720"/>
        <w:rPr>
          <w:rFonts w:ascii="Calibri" w:hAnsi="Calibri" w:cs="Calibri"/>
          <w:sz w:val="22"/>
          <w:szCs w:val="22"/>
        </w:rPr>
      </w:pPr>
    </w:p>
    <w:bookmarkEnd w:id="85"/>
    <w:p w14:paraId="3BED2483"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33D0DD07" w14:textId="08B9C9DB" w:rsidR="00004A2E" w:rsidRPr="00BF333A" w:rsidRDefault="00004A2E" w:rsidP="00BF333A">
      <w:pPr>
        <w:tabs>
          <w:tab w:val="left" w:pos="0"/>
          <w:tab w:val="left" w:pos="720"/>
          <w:tab w:val="left" w:pos="1170"/>
        </w:tabs>
        <w:rPr>
          <w:rFonts w:ascii="Calibri" w:hAnsi="Calibri" w:cs="Calibri"/>
          <w:b/>
          <w:bCs/>
          <w:iCs/>
          <w:sz w:val="22"/>
          <w:szCs w:val="22"/>
        </w:rPr>
      </w:pPr>
    </w:p>
    <w:p w14:paraId="768F5B28" w14:textId="52A0A245" w:rsidR="00CC0F04" w:rsidRPr="00BF333A" w:rsidRDefault="00CC0F04" w:rsidP="00BF333A">
      <w:pPr>
        <w:pStyle w:val="Heading2"/>
        <w:numPr>
          <w:ilvl w:val="1"/>
          <w:numId w:val="5"/>
        </w:numPr>
        <w:spacing w:before="0" w:after="0"/>
        <w:rPr>
          <w:rFonts w:ascii="Calibri" w:hAnsi="Calibri" w:cs="Calibri"/>
          <w:color w:val="000000"/>
          <w:szCs w:val="22"/>
        </w:rPr>
      </w:pPr>
      <w:bookmarkStart w:id="86" w:name="_Toc361915578"/>
      <w:bookmarkStart w:id="87" w:name="_Toc361917193"/>
      <w:bookmarkStart w:id="88" w:name="_Toc364333920"/>
      <w:r w:rsidRPr="00BF333A">
        <w:rPr>
          <w:rFonts w:ascii="Calibri" w:hAnsi="Calibri" w:cs="Calibri"/>
          <w:color w:val="000000"/>
          <w:szCs w:val="22"/>
        </w:rPr>
        <w:t>Consent – Other Considerations</w:t>
      </w:r>
      <w:bookmarkEnd w:id="86"/>
      <w:bookmarkEnd w:id="87"/>
      <w:bookmarkEnd w:id="88"/>
      <w:r w:rsidRPr="00BF333A">
        <w:rPr>
          <w:rFonts w:ascii="Calibri" w:hAnsi="Calibri" w:cs="Calibri"/>
          <w:color w:val="000000"/>
          <w:szCs w:val="22"/>
        </w:rPr>
        <w:t xml:space="preserve"> </w:t>
      </w:r>
    </w:p>
    <w:p w14:paraId="74A900D8" w14:textId="77777777" w:rsidR="00CC0F04" w:rsidRPr="00BF333A" w:rsidRDefault="00CC0F04" w:rsidP="00BF333A">
      <w:pPr>
        <w:tabs>
          <w:tab w:val="left" w:pos="1440"/>
        </w:tabs>
        <w:ind w:left="1440"/>
        <w:rPr>
          <w:rFonts w:ascii="Calibri" w:hAnsi="Calibri" w:cs="Calibri"/>
          <w:color w:val="000000"/>
          <w:sz w:val="22"/>
          <w:szCs w:val="22"/>
        </w:rPr>
      </w:pPr>
    </w:p>
    <w:p w14:paraId="12924D4A" w14:textId="16DF3527" w:rsidR="00CC0F04" w:rsidRPr="00BF333A" w:rsidRDefault="00CC0F04" w:rsidP="00BF333A">
      <w:pPr>
        <w:pStyle w:val="Heading3"/>
        <w:numPr>
          <w:ilvl w:val="3"/>
          <w:numId w:val="5"/>
        </w:numPr>
        <w:spacing w:before="0" w:after="0"/>
        <w:rPr>
          <w:rFonts w:ascii="Calibri" w:hAnsi="Calibri" w:cs="Calibri"/>
          <w:color w:val="000000"/>
          <w:szCs w:val="22"/>
        </w:rPr>
      </w:pPr>
      <w:bookmarkStart w:id="89" w:name="_Toc361915579"/>
      <w:bookmarkStart w:id="90" w:name="_Toc361917194"/>
      <w:bookmarkStart w:id="91" w:name="_Toc364333921"/>
      <w:r w:rsidRPr="00BF333A">
        <w:rPr>
          <w:rFonts w:ascii="Calibri" w:hAnsi="Calibri" w:cs="Calibri"/>
          <w:color w:val="000000"/>
          <w:szCs w:val="22"/>
        </w:rPr>
        <w:t>Non-</w:t>
      </w:r>
      <w:r w:rsidR="00236607" w:rsidRPr="00BF333A">
        <w:rPr>
          <w:rFonts w:ascii="Calibri" w:hAnsi="Calibri" w:cs="Calibri"/>
          <w:color w:val="000000"/>
          <w:szCs w:val="22"/>
        </w:rPr>
        <w:t>English-Speaking</w:t>
      </w:r>
      <w:r w:rsidRPr="00BF333A">
        <w:rPr>
          <w:rFonts w:ascii="Calibri" w:hAnsi="Calibri" w:cs="Calibri"/>
          <w:color w:val="000000"/>
          <w:szCs w:val="22"/>
        </w:rPr>
        <w:t xml:space="preserve"> Subjects</w:t>
      </w:r>
      <w:bookmarkEnd w:id="89"/>
      <w:bookmarkEnd w:id="90"/>
      <w:bookmarkEnd w:id="91"/>
    </w:p>
    <w:p w14:paraId="11ABDC3D"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Indicate what language(s) other than English are understood by prospective subjects or representatives.</w:t>
      </w:r>
    </w:p>
    <w:p w14:paraId="092CC729"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p>
    <w:p w14:paraId="15E12FD0"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If subjects who do not speak English will be enrolled, describe the process to ensure that the oral and written information provided to those subjects will be in that language. Indicate the language that will be used by those obtaining consent.</w:t>
      </w:r>
    </w:p>
    <w:p w14:paraId="7AF3EFB6"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p>
    <w:p w14:paraId="7B401F4F" w14:textId="1C53D440"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color w:val="FF0000"/>
          <w:sz w:val="22"/>
          <w:szCs w:val="22"/>
        </w:rPr>
      </w:pPr>
      <w:r w:rsidRPr="00BF333A">
        <w:rPr>
          <w:rFonts w:ascii="Calibri" w:hAnsi="Calibri" w:cs="Calibri"/>
          <w:sz w:val="22"/>
          <w:szCs w:val="22"/>
        </w:rPr>
        <w:t xml:space="preserve">Indicate whether the consent process will be documented in writing with the long form of the consent documentation or with the short form of the consent documentation. Review </w:t>
      </w:r>
      <w:r w:rsidR="00262E79" w:rsidRPr="00BF333A">
        <w:rPr>
          <w:rFonts w:ascii="Calibri" w:hAnsi="Calibri" w:cs="Calibri"/>
          <w:sz w:val="22"/>
          <w:szCs w:val="22"/>
        </w:rPr>
        <w:t>“</w:t>
      </w:r>
      <w:r w:rsidR="00693228" w:rsidRPr="00BF333A">
        <w:rPr>
          <w:rFonts w:ascii="Calibri" w:hAnsi="Calibri" w:cs="Calibri"/>
          <w:sz w:val="22"/>
          <w:szCs w:val="22"/>
        </w:rPr>
        <w:t xml:space="preserve">HRP-091 </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Written Documentation of Consent” and </w:t>
      </w:r>
      <w:r w:rsidR="00262E79" w:rsidRPr="00BF333A">
        <w:rPr>
          <w:rFonts w:ascii="Calibri" w:hAnsi="Calibri" w:cs="Calibri"/>
          <w:sz w:val="22"/>
          <w:szCs w:val="22"/>
        </w:rPr>
        <w:t>“</w:t>
      </w:r>
      <w:r w:rsidR="00693228" w:rsidRPr="00BF333A">
        <w:rPr>
          <w:rFonts w:ascii="Calibri" w:hAnsi="Calibri" w:cs="Calibri"/>
          <w:sz w:val="22"/>
          <w:szCs w:val="22"/>
        </w:rPr>
        <w:t xml:space="preserve">HRP-103 </w:t>
      </w:r>
      <w:r w:rsidR="00262E79" w:rsidRPr="00BF333A">
        <w:rPr>
          <w:rFonts w:ascii="Calibri" w:hAnsi="Calibri" w:cs="Calibri"/>
          <w:sz w:val="22"/>
          <w:szCs w:val="22"/>
        </w:rPr>
        <w:t>-</w:t>
      </w:r>
      <w:r w:rsidRPr="00BF333A">
        <w:rPr>
          <w:rFonts w:ascii="Calibri" w:hAnsi="Calibri" w:cs="Calibri"/>
          <w:sz w:val="22"/>
          <w:szCs w:val="22"/>
        </w:rPr>
        <w:t>Investigator Manual</w:t>
      </w:r>
      <w:r w:rsidR="0083329A" w:rsidRPr="00BF333A">
        <w:rPr>
          <w:rFonts w:ascii="Calibri" w:hAnsi="Calibri" w:cs="Calibri"/>
          <w:sz w:val="22"/>
          <w:szCs w:val="22"/>
        </w:rPr>
        <w:t xml:space="preserve">” </w:t>
      </w:r>
      <w:r w:rsidRPr="00BF333A">
        <w:rPr>
          <w:rFonts w:ascii="Calibri" w:hAnsi="Calibri" w:cs="Calibri"/>
          <w:sz w:val="22"/>
          <w:szCs w:val="22"/>
        </w:rPr>
        <w:t xml:space="preserve">to ensure that you have provided sufficient information. </w:t>
      </w:r>
    </w:p>
    <w:p w14:paraId="65FE2630" w14:textId="77777777" w:rsidR="00000791" w:rsidRPr="00BF333A" w:rsidRDefault="00000791" w:rsidP="00BF333A">
      <w:pPr>
        <w:tabs>
          <w:tab w:val="left" w:pos="1440"/>
        </w:tabs>
        <w:ind w:left="2160"/>
        <w:rPr>
          <w:rFonts w:ascii="Calibri" w:hAnsi="Calibri" w:cs="Calibri"/>
          <w:color w:val="000000"/>
          <w:sz w:val="22"/>
          <w:szCs w:val="22"/>
        </w:rPr>
      </w:pPr>
    </w:p>
    <w:p w14:paraId="620BEF74" w14:textId="35327A66" w:rsidR="00066CE7" w:rsidRPr="00F66091" w:rsidRDefault="00BA36D6" w:rsidP="00F66091">
      <w:pPr>
        <w:tabs>
          <w:tab w:val="left" w:pos="720"/>
        </w:tabs>
        <w:ind w:left="2070"/>
        <w:rPr>
          <w:rFonts w:ascii="Calibri" w:hAnsi="Calibri" w:cs="Calibri"/>
          <w:sz w:val="22"/>
          <w:szCs w:val="22"/>
        </w:rPr>
      </w:pPr>
      <w:r w:rsidRPr="00BA36D6">
        <w:rPr>
          <w:rFonts w:ascii="Calibri" w:hAnsi="Calibri" w:cs="Calibri"/>
          <w:sz w:val="22"/>
          <w:szCs w:val="22"/>
        </w:rPr>
        <w:t>Not applicable.</w:t>
      </w:r>
    </w:p>
    <w:p w14:paraId="7EEE242E" w14:textId="77777777" w:rsidR="00066CE7" w:rsidRPr="00BF333A" w:rsidRDefault="00066CE7" w:rsidP="00BF333A">
      <w:pPr>
        <w:tabs>
          <w:tab w:val="left" w:pos="1440"/>
        </w:tabs>
        <w:ind w:left="2160"/>
        <w:rPr>
          <w:rFonts w:ascii="Calibri" w:hAnsi="Calibri" w:cs="Calibri"/>
          <w:color w:val="000000"/>
          <w:sz w:val="22"/>
          <w:szCs w:val="22"/>
        </w:rPr>
      </w:pPr>
    </w:p>
    <w:p w14:paraId="10EF0042" w14:textId="18E2C939" w:rsidR="008A15A8" w:rsidRPr="00BF333A" w:rsidRDefault="00D00598" w:rsidP="00BF333A">
      <w:pPr>
        <w:pStyle w:val="Heading3"/>
        <w:numPr>
          <w:ilvl w:val="3"/>
          <w:numId w:val="5"/>
        </w:numPr>
        <w:spacing w:before="0" w:after="0"/>
        <w:rPr>
          <w:rFonts w:ascii="Calibri" w:hAnsi="Calibri" w:cs="Calibri"/>
          <w:color w:val="000000"/>
          <w:szCs w:val="22"/>
        </w:rPr>
      </w:pPr>
      <w:bookmarkStart w:id="92" w:name="_Toc361915580"/>
      <w:bookmarkStart w:id="93" w:name="_Toc361917195"/>
      <w:bookmarkStart w:id="94" w:name="_Toc364333922"/>
      <w:r w:rsidRPr="00BF333A">
        <w:rPr>
          <w:rFonts w:ascii="Calibri" w:hAnsi="Calibri" w:cs="Calibri"/>
          <w:color w:val="000000"/>
          <w:szCs w:val="22"/>
        </w:rPr>
        <w:t>Cognitively Impaired Adults</w:t>
      </w:r>
      <w:bookmarkEnd w:id="92"/>
      <w:bookmarkEnd w:id="93"/>
      <w:bookmarkEnd w:id="94"/>
    </w:p>
    <w:p w14:paraId="3BE9AE15" w14:textId="6A642763" w:rsidR="00ED261D"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s>
        <w:ind w:left="2160"/>
        <w:rPr>
          <w:rFonts w:ascii="Calibri" w:hAnsi="Calibri" w:cs="Calibri"/>
          <w:color w:val="000000"/>
          <w:sz w:val="22"/>
          <w:szCs w:val="22"/>
        </w:rPr>
      </w:pPr>
      <w:r w:rsidRPr="00BF333A">
        <w:rPr>
          <w:rFonts w:ascii="Calibri" w:hAnsi="Calibri" w:cs="Calibri"/>
          <w:sz w:val="22"/>
          <w:szCs w:val="22"/>
        </w:rPr>
        <w:t xml:space="preserve">Refer </w:t>
      </w:r>
      <w:r w:rsidR="00262E79" w:rsidRPr="00BF333A">
        <w:rPr>
          <w:rFonts w:ascii="Calibri" w:hAnsi="Calibri" w:cs="Calibri"/>
          <w:sz w:val="22"/>
          <w:szCs w:val="22"/>
        </w:rPr>
        <w:t>“</w:t>
      </w:r>
      <w:r w:rsidR="00693228" w:rsidRPr="00BF333A">
        <w:rPr>
          <w:rFonts w:ascii="Calibri" w:hAnsi="Calibri" w:cs="Calibri"/>
          <w:sz w:val="22"/>
          <w:szCs w:val="22"/>
        </w:rPr>
        <w:t xml:space="preserve">HRP-417 </w:t>
      </w:r>
      <w:r w:rsidR="00262E79" w:rsidRPr="00BF333A">
        <w:rPr>
          <w:rFonts w:ascii="Calibri" w:hAnsi="Calibri" w:cs="Calibri"/>
          <w:sz w:val="22"/>
          <w:szCs w:val="22"/>
        </w:rPr>
        <w:t>-</w:t>
      </w:r>
      <w:r w:rsidRPr="00BF333A">
        <w:rPr>
          <w:rFonts w:ascii="Calibri" w:hAnsi="Calibri" w:cs="Calibri"/>
          <w:sz w:val="22"/>
          <w:szCs w:val="22"/>
        </w:rPr>
        <w:t>C</w:t>
      </w:r>
      <w:r w:rsidR="0083329A" w:rsidRPr="00BF333A">
        <w:rPr>
          <w:rFonts w:ascii="Calibri" w:hAnsi="Calibri" w:cs="Calibri"/>
          <w:sz w:val="22"/>
          <w:szCs w:val="22"/>
        </w:rPr>
        <w:t>HECKLIST</w:t>
      </w:r>
      <w:r w:rsidR="00262E79" w:rsidRPr="00BF333A">
        <w:rPr>
          <w:rFonts w:ascii="Calibri" w:hAnsi="Calibri" w:cs="Calibri"/>
          <w:sz w:val="22"/>
          <w:szCs w:val="22"/>
        </w:rPr>
        <w:t>-</w:t>
      </w:r>
      <w:r w:rsidRPr="00BF333A">
        <w:rPr>
          <w:rFonts w:ascii="Calibri" w:hAnsi="Calibri" w:cs="Calibri"/>
          <w:sz w:val="22"/>
          <w:szCs w:val="22"/>
        </w:rPr>
        <w:t xml:space="preserve"> Cognitively Impaired Adults</w:t>
      </w:r>
      <w:r w:rsidR="00262E79" w:rsidRPr="00BF333A">
        <w:rPr>
          <w:rFonts w:ascii="Calibri" w:hAnsi="Calibri" w:cs="Calibri"/>
          <w:sz w:val="22"/>
          <w:szCs w:val="22"/>
        </w:rPr>
        <w:t>”</w:t>
      </w:r>
      <w:r w:rsidRPr="00BF333A">
        <w:rPr>
          <w:rFonts w:ascii="Calibri" w:hAnsi="Calibri" w:cs="Calibri"/>
          <w:sz w:val="22"/>
          <w:szCs w:val="22"/>
        </w:rPr>
        <w:t xml:space="preserve"> for information about research involving cognitively impaired adults as subjects. </w:t>
      </w:r>
    </w:p>
    <w:p w14:paraId="0EC827C2" w14:textId="77777777" w:rsidR="00066CE7" w:rsidRPr="00BF333A" w:rsidRDefault="00066CE7" w:rsidP="00BF333A">
      <w:pPr>
        <w:tabs>
          <w:tab w:val="left" w:pos="1440"/>
        </w:tabs>
        <w:ind w:left="2160"/>
        <w:rPr>
          <w:rFonts w:ascii="Calibri" w:hAnsi="Calibri" w:cs="Calibri"/>
          <w:color w:val="000000"/>
          <w:sz w:val="22"/>
          <w:szCs w:val="22"/>
        </w:rPr>
      </w:pPr>
    </w:p>
    <w:p w14:paraId="2FAA05EF" w14:textId="2D83D11D" w:rsidR="00243CB2" w:rsidRPr="00BF333A" w:rsidRDefault="00243CB2" w:rsidP="00BF333A">
      <w:pPr>
        <w:pStyle w:val="Heading4"/>
        <w:numPr>
          <w:ilvl w:val="3"/>
          <w:numId w:val="12"/>
        </w:numPr>
        <w:spacing w:before="0" w:after="0"/>
        <w:rPr>
          <w:rFonts w:ascii="Calibri" w:hAnsi="Calibri" w:cs="Calibri"/>
          <w:color w:val="000000"/>
          <w:szCs w:val="22"/>
        </w:rPr>
      </w:pPr>
      <w:bookmarkStart w:id="95" w:name="_Toc361917196"/>
      <w:bookmarkStart w:id="96" w:name="_Toc364333923"/>
      <w:r w:rsidRPr="00BF333A">
        <w:rPr>
          <w:rFonts w:ascii="Calibri" w:hAnsi="Calibri" w:cs="Calibri"/>
          <w:color w:val="000000"/>
          <w:szCs w:val="22"/>
        </w:rPr>
        <w:t>Capability of Providing Consent</w:t>
      </w:r>
      <w:bookmarkEnd w:id="95"/>
      <w:bookmarkEnd w:id="96"/>
    </w:p>
    <w:p w14:paraId="28B26E1A" w14:textId="77777777" w:rsidR="00710936"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0"/>
          <w:tab w:val="left" w:pos="2160"/>
        </w:tabs>
        <w:ind w:left="3330"/>
        <w:rPr>
          <w:rFonts w:ascii="Calibri" w:hAnsi="Calibri" w:cs="Calibri"/>
          <w:sz w:val="22"/>
          <w:szCs w:val="22"/>
        </w:rPr>
      </w:pPr>
      <w:r w:rsidRPr="00BF333A">
        <w:rPr>
          <w:rFonts w:ascii="Calibri" w:hAnsi="Calibri" w:cs="Calibri"/>
          <w:sz w:val="22"/>
          <w:szCs w:val="22"/>
        </w:rPr>
        <w:t>Describe the process to determine whether an individual is capable of consent.</w:t>
      </w:r>
    </w:p>
    <w:p w14:paraId="6036B1D6" w14:textId="77777777" w:rsidR="00D70451" w:rsidRPr="00BF333A" w:rsidRDefault="00D70451" w:rsidP="00BF333A">
      <w:pPr>
        <w:tabs>
          <w:tab w:val="left" w:pos="90"/>
          <w:tab w:val="left" w:pos="2160"/>
        </w:tabs>
        <w:ind w:left="3330"/>
        <w:rPr>
          <w:rFonts w:ascii="Calibri" w:hAnsi="Calibri" w:cs="Calibri"/>
          <w:sz w:val="22"/>
          <w:szCs w:val="22"/>
        </w:rPr>
      </w:pPr>
    </w:p>
    <w:p w14:paraId="2D514924" w14:textId="7A244B5B" w:rsidR="00066CE7" w:rsidRPr="00BF333A" w:rsidRDefault="00BA36D6" w:rsidP="00BA36D6">
      <w:pPr>
        <w:tabs>
          <w:tab w:val="left" w:pos="720"/>
        </w:tabs>
        <w:ind w:left="3240"/>
        <w:rPr>
          <w:rFonts w:ascii="Calibri" w:hAnsi="Calibri" w:cs="Calibri"/>
          <w:sz w:val="22"/>
          <w:szCs w:val="22"/>
        </w:rPr>
      </w:pPr>
      <w:r w:rsidRPr="00BA36D6">
        <w:rPr>
          <w:rFonts w:ascii="Calibri" w:hAnsi="Calibri" w:cs="Calibri"/>
          <w:sz w:val="22"/>
          <w:szCs w:val="22"/>
        </w:rPr>
        <w:t>Not applicable.</w:t>
      </w:r>
    </w:p>
    <w:p w14:paraId="226FC139" w14:textId="77777777" w:rsidR="00066CE7" w:rsidRPr="00BF333A" w:rsidRDefault="00066CE7" w:rsidP="00BF333A">
      <w:pPr>
        <w:tabs>
          <w:tab w:val="left" w:pos="90"/>
          <w:tab w:val="left" w:pos="2160"/>
        </w:tabs>
        <w:ind w:left="3330"/>
        <w:rPr>
          <w:rFonts w:ascii="Calibri" w:hAnsi="Calibri" w:cs="Calibri"/>
          <w:sz w:val="22"/>
          <w:szCs w:val="22"/>
        </w:rPr>
      </w:pPr>
    </w:p>
    <w:p w14:paraId="345464B3" w14:textId="38DACCF3" w:rsidR="00F905AE" w:rsidRPr="00BF333A" w:rsidRDefault="00243CB2" w:rsidP="00BF333A">
      <w:pPr>
        <w:pStyle w:val="Heading4"/>
        <w:numPr>
          <w:ilvl w:val="3"/>
          <w:numId w:val="12"/>
        </w:numPr>
        <w:spacing w:before="0" w:after="0"/>
        <w:ind w:left="3240" w:hanging="810"/>
        <w:rPr>
          <w:rFonts w:ascii="Calibri" w:hAnsi="Calibri" w:cs="Calibri"/>
          <w:color w:val="000000"/>
          <w:szCs w:val="22"/>
        </w:rPr>
      </w:pPr>
      <w:bookmarkStart w:id="97" w:name="_Toc361917197"/>
      <w:bookmarkStart w:id="98" w:name="_Toc364333924"/>
      <w:r w:rsidRPr="00BF333A">
        <w:rPr>
          <w:rFonts w:ascii="Calibri" w:hAnsi="Calibri" w:cs="Calibri"/>
          <w:color w:val="000000"/>
          <w:szCs w:val="22"/>
        </w:rPr>
        <w:t xml:space="preserve">Adults Unable </w:t>
      </w:r>
      <w:r w:rsidR="002D1719" w:rsidRPr="00BF333A">
        <w:rPr>
          <w:rFonts w:ascii="Calibri" w:hAnsi="Calibri" w:cs="Calibri"/>
          <w:color w:val="000000"/>
          <w:szCs w:val="22"/>
        </w:rPr>
        <w:t>to</w:t>
      </w:r>
      <w:r w:rsidRPr="00BF333A">
        <w:rPr>
          <w:rFonts w:ascii="Calibri" w:hAnsi="Calibri" w:cs="Calibri"/>
          <w:color w:val="000000"/>
          <w:szCs w:val="22"/>
        </w:rPr>
        <w:t xml:space="preserve"> Consent</w:t>
      </w:r>
      <w:bookmarkEnd w:id="97"/>
      <w:bookmarkEnd w:id="98"/>
    </w:p>
    <w:p w14:paraId="24A7FB53" w14:textId="360F13FB"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Describe whether and how informed consent will be obtained from the legally authorized representative. Describe who will be allowed to provide informed consent. Describe the process used to determine these individual’s authority to consent to research.</w:t>
      </w:r>
    </w:p>
    <w:p w14:paraId="5B615FE4"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41A88545" w14:textId="32A5764A"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For research conducted in the state</w:t>
      </w:r>
      <w:r w:rsidR="0081647D" w:rsidRPr="00BF333A">
        <w:rPr>
          <w:rFonts w:ascii="Calibri" w:hAnsi="Calibri" w:cs="Calibri"/>
          <w:sz w:val="22"/>
          <w:szCs w:val="22"/>
        </w:rPr>
        <w:t xml:space="preserve"> of Pennsylvania</w:t>
      </w:r>
      <w:r w:rsidRPr="00BF333A">
        <w:rPr>
          <w:rFonts w:ascii="Calibri" w:hAnsi="Calibri" w:cs="Calibri"/>
          <w:sz w:val="22"/>
          <w:szCs w:val="22"/>
        </w:rPr>
        <w:t xml:space="preserve">, review </w:t>
      </w:r>
      <w:r w:rsidR="00262E79" w:rsidRPr="00BF333A">
        <w:rPr>
          <w:rFonts w:ascii="Calibri" w:hAnsi="Calibri" w:cs="Calibri"/>
          <w:sz w:val="22"/>
          <w:szCs w:val="22"/>
        </w:rPr>
        <w:t>“</w:t>
      </w:r>
      <w:r w:rsidR="00693228" w:rsidRPr="00BF333A">
        <w:rPr>
          <w:rFonts w:ascii="Calibri" w:hAnsi="Calibri" w:cs="Calibri"/>
          <w:sz w:val="22"/>
          <w:szCs w:val="22"/>
        </w:rPr>
        <w:t xml:space="preserve">HRP-013 </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w:t>
      </w:r>
      <w:r w:rsidR="00693228" w:rsidRPr="00BF333A">
        <w:rPr>
          <w:rFonts w:ascii="Calibri" w:hAnsi="Calibri" w:cs="Calibri"/>
          <w:sz w:val="22"/>
          <w:szCs w:val="22"/>
        </w:rPr>
        <w:t xml:space="preserve">” </w:t>
      </w:r>
      <w:r w:rsidRPr="00BF333A">
        <w:rPr>
          <w:rFonts w:ascii="Calibri" w:hAnsi="Calibri" w:cs="Calibri"/>
          <w:sz w:val="22"/>
          <w:szCs w:val="22"/>
        </w:rPr>
        <w:t xml:space="preserve">to be aware of which individuals in the state </w:t>
      </w:r>
      <w:r w:rsidR="0081647D" w:rsidRPr="00BF333A">
        <w:rPr>
          <w:rFonts w:ascii="Calibri" w:hAnsi="Calibri" w:cs="Calibri"/>
          <w:sz w:val="22"/>
          <w:szCs w:val="22"/>
        </w:rPr>
        <w:t xml:space="preserve">of Pennsylvania </w:t>
      </w:r>
      <w:r w:rsidRPr="00BF333A">
        <w:rPr>
          <w:rFonts w:ascii="Calibri" w:hAnsi="Calibri" w:cs="Calibri"/>
          <w:sz w:val="22"/>
          <w:szCs w:val="22"/>
        </w:rPr>
        <w:t>meet the definition of “legally authorized representative</w:t>
      </w:r>
      <w:r w:rsidR="00CB63B6" w:rsidRPr="00BF333A">
        <w:rPr>
          <w:rFonts w:ascii="Calibri" w:hAnsi="Calibri" w:cs="Calibri"/>
          <w:sz w:val="22"/>
          <w:szCs w:val="22"/>
        </w:rPr>
        <w:t>.”</w:t>
      </w:r>
    </w:p>
    <w:p w14:paraId="790D80EE"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161814A3" w14:textId="6FD2F09F" w:rsidR="00D70451"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For research conducted outside of the state</w:t>
      </w:r>
      <w:r w:rsidR="008A3240" w:rsidRPr="00BF333A">
        <w:rPr>
          <w:rFonts w:ascii="Calibri" w:hAnsi="Calibri" w:cs="Calibri"/>
          <w:sz w:val="22"/>
          <w:szCs w:val="22"/>
        </w:rPr>
        <w:t xml:space="preserve"> of Pennsylvania</w:t>
      </w:r>
      <w:r w:rsidRPr="00BF333A">
        <w:rPr>
          <w:rFonts w:ascii="Calibri" w:hAnsi="Calibri" w:cs="Calibri"/>
          <w:sz w:val="22"/>
          <w:szCs w:val="22"/>
        </w:rPr>
        <w:t>, provide information that describes which individuals are authorized under applicable law to consent on behalf of a prospective subject to their participation in the procedure(s) involved in this research. One method of obtaining this information is to have a legal counsel or authority review your protocol along with the definition of “children” in</w:t>
      </w:r>
      <w:r w:rsidR="00A82DE8" w:rsidRPr="00BF333A">
        <w:rPr>
          <w:rFonts w:ascii="Calibri" w:hAnsi="Calibri" w:cs="Calibri"/>
          <w:sz w:val="22"/>
          <w:szCs w:val="22"/>
        </w:rPr>
        <w:t xml:space="preserve"> </w:t>
      </w:r>
      <w:r w:rsidR="00262E79" w:rsidRPr="00BF333A">
        <w:rPr>
          <w:rFonts w:ascii="Calibri" w:hAnsi="Calibri" w:cs="Calibri"/>
          <w:sz w:val="22"/>
          <w:szCs w:val="22"/>
        </w:rPr>
        <w:t>“</w:t>
      </w:r>
      <w:r w:rsidR="00A82DE8" w:rsidRPr="00BF333A">
        <w:rPr>
          <w:rFonts w:ascii="Calibri" w:hAnsi="Calibri" w:cs="Calibri"/>
          <w:sz w:val="22"/>
          <w:szCs w:val="22"/>
        </w:rPr>
        <w:t>HRP-013</w:t>
      </w:r>
      <w:r w:rsidRPr="00BF333A">
        <w:rPr>
          <w:rFonts w:ascii="Calibri" w:hAnsi="Calibri" w:cs="Calibri"/>
          <w:sz w:val="22"/>
          <w:szCs w:val="22"/>
        </w:rPr>
        <w:t xml:space="preserve"> </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w:t>
      </w:r>
      <w:r w:rsidR="00A82DE8" w:rsidRPr="00BF333A">
        <w:rPr>
          <w:rFonts w:ascii="Calibri" w:hAnsi="Calibri" w:cs="Calibri"/>
          <w:sz w:val="22"/>
          <w:szCs w:val="22"/>
        </w:rPr>
        <w:t>.</w:t>
      </w:r>
      <w:r w:rsidR="006E1312" w:rsidRPr="00BF333A">
        <w:rPr>
          <w:rFonts w:ascii="Calibri" w:hAnsi="Calibri" w:cs="Calibri"/>
          <w:sz w:val="22"/>
          <w:szCs w:val="22"/>
        </w:rPr>
        <w:t>”</w:t>
      </w:r>
    </w:p>
    <w:p w14:paraId="34DC7387" w14:textId="77777777" w:rsidR="0000513D" w:rsidRPr="00BF333A" w:rsidRDefault="0000513D" w:rsidP="00BF333A">
      <w:pPr>
        <w:ind w:left="3240"/>
        <w:rPr>
          <w:rFonts w:ascii="Calibri" w:hAnsi="Calibri" w:cs="Calibri"/>
          <w:bCs/>
          <w:iCs/>
          <w:sz w:val="22"/>
          <w:szCs w:val="22"/>
        </w:rPr>
      </w:pPr>
      <w:bookmarkStart w:id="99" w:name="_Toc361917198"/>
      <w:bookmarkStart w:id="100" w:name="_Toc364333925"/>
    </w:p>
    <w:p w14:paraId="69F3A26F" w14:textId="77777777" w:rsidR="00BA36D6" w:rsidRDefault="00BA36D6" w:rsidP="00BA36D6">
      <w:pPr>
        <w:tabs>
          <w:tab w:val="left" w:pos="720"/>
        </w:tabs>
        <w:ind w:left="3240"/>
        <w:rPr>
          <w:rFonts w:ascii="Calibri" w:hAnsi="Calibri" w:cs="Calibri"/>
          <w:sz w:val="22"/>
          <w:szCs w:val="22"/>
        </w:rPr>
      </w:pPr>
      <w:r w:rsidRPr="00BA36D6">
        <w:rPr>
          <w:rFonts w:ascii="Calibri" w:hAnsi="Calibri" w:cs="Calibri"/>
          <w:sz w:val="22"/>
          <w:szCs w:val="22"/>
        </w:rPr>
        <w:t>Not applicable.</w:t>
      </w:r>
    </w:p>
    <w:p w14:paraId="6CBB2F32" w14:textId="77777777" w:rsidR="00066CE7" w:rsidRPr="00BF333A" w:rsidRDefault="00066CE7" w:rsidP="00BF333A">
      <w:pPr>
        <w:ind w:left="3600"/>
        <w:rPr>
          <w:rFonts w:ascii="Calibri" w:hAnsi="Calibri" w:cs="Calibri"/>
          <w:bCs/>
          <w:iCs/>
          <w:sz w:val="22"/>
          <w:szCs w:val="22"/>
        </w:rPr>
      </w:pPr>
    </w:p>
    <w:p w14:paraId="640E8334" w14:textId="77777777" w:rsidR="00D47781" w:rsidRPr="00BF333A" w:rsidRDefault="00000791" w:rsidP="00BF333A">
      <w:pPr>
        <w:pStyle w:val="Heading5"/>
        <w:numPr>
          <w:ilvl w:val="3"/>
          <w:numId w:val="12"/>
        </w:numPr>
        <w:spacing w:before="0" w:after="0"/>
        <w:rPr>
          <w:rFonts w:ascii="Calibri" w:hAnsi="Calibri" w:cs="Calibri"/>
          <w:szCs w:val="22"/>
        </w:rPr>
      </w:pPr>
      <w:r w:rsidRPr="00BF333A">
        <w:rPr>
          <w:rFonts w:ascii="Calibri" w:hAnsi="Calibri" w:cs="Calibri"/>
          <w:szCs w:val="22"/>
        </w:rPr>
        <w:t>Assent</w:t>
      </w:r>
      <w:bookmarkStart w:id="101" w:name="_Toc361917201"/>
      <w:bookmarkStart w:id="102" w:name="_Toc364333928"/>
      <w:bookmarkEnd w:id="99"/>
      <w:bookmarkEnd w:id="100"/>
      <w:r w:rsidR="003F7860" w:rsidRPr="00BF333A">
        <w:rPr>
          <w:rFonts w:ascii="Calibri" w:hAnsi="Calibri" w:cs="Calibri"/>
          <w:szCs w:val="22"/>
        </w:rPr>
        <w:t xml:space="preserve"> of Adults Unable to Consent</w:t>
      </w:r>
    </w:p>
    <w:p w14:paraId="1BCC4D6A" w14:textId="53444F38"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r w:rsidRPr="00BF333A">
        <w:rPr>
          <w:rFonts w:ascii="Calibri" w:hAnsi="Calibri" w:cs="Calibri"/>
          <w:sz w:val="22"/>
          <w:szCs w:val="22"/>
        </w:rPr>
        <w:t>Describe the process for assent of the subjects. Indicate whether assent will be required of all, some</w:t>
      </w:r>
      <w:r w:rsidR="008820C4">
        <w:rPr>
          <w:rFonts w:ascii="Calibri" w:hAnsi="Calibri" w:cs="Calibri"/>
          <w:sz w:val="22"/>
          <w:szCs w:val="22"/>
        </w:rPr>
        <w:t>,</w:t>
      </w:r>
      <w:r w:rsidRPr="00BF333A">
        <w:rPr>
          <w:rFonts w:ascii="Calibri" w:hAnsi="Calibri" w:cs="Calibri"/>
          <w:sz w:val="22"/>
          <w:szCs w:val="22"/>
        </w:rPr>
        <w:t xml:space="preserve"> or none of the subjects. If some, indicate which subjects will be required to assent and which will not. </w:t>
      </w:r>
    </w:p>
    <w:p w14:paraId="07C2A817"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p>
    <w:p w14:paraId="51B71FE5"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r w:rsidRPr="00BF333A">
        <w:rPr>
          <w:rFonts w:ascii="Calibri" w:hAnsi="Calibri" w:cs="Calibri"/>
          <w:sz w:val="22"/>
          <w:szCs w:val="22"/>
        </w:rPr>
        <w:t>If assent will not be obtained from some or all subjects, provide an explanation of why not.</w:t>
      </w:r>
    </w:p>
    <w:p w14:paraId="794F6E1A"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p>
    <w:p w14:paraId="773FDA72" w14:textId="2BE796D3"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r w:rsidRPr="00BF333A">
        <w:rPr>
          <w:rFonts w:ascii="Calibri" w:hAnsi="Calibri" w:cs="Calibri"/>
          <w:sz w:val="22"/>
          <w:szCs w:val="22"/>
        </w:rPr>
        <w:t>Describe whether assent of the subjects will be documented and the process to document assent. The IRB allows the person obtaining assent to document assent on the consent document and does not routinely require assent documents and does not routinely require subjects to sign assent documents.</w:t>
      </w:r>
    </w:p>
    <w:p w14:paraId="67AC431E" w14:textId="77777777" w:rsidR="00066CE7" w:rsidRPr="00BF333A" w:rsidRDefault="00066CE7" w:rsidP="00BF333A">
      <w:pPr>
        <w:ind w:left="3330"/>
        <w:rPr>
          <w:rFonts w:ascii="Calibri" w:hAnsi="Calibri" w:cs="Calibri"/>
          <w:sz w:val="22"/>
          <w:szCs w:val="22"/>
        </w:rPr>
      </w:pPr>
    </w:p>
    <w:p w14:paraId="5697D1E7" w14:textId="14144DA6" w:rsidR="00066CE7" w:rsidRPr="00BF333A" w:rsidRDefault="00BA36D6" w:rsidP="00BA36D6">
      <w:pPr>
        <w:tabs>
          <w:tab w:val="left" w:pos="720"/>
        </w:tabs>
        <w:ind w:left="3240"/>
        <w:rPr>
          <w:rFonts w:ascii="Calibri" w:hAnsi="Calibri" w:cs="Calibri"/>
          <w:sz w:val="22"/>
          <w:szCs w:val="22"/>
        </w:rPr>
      </w:pPr>
      <w:r w:rsidRPr="00BA36D6">
        <w:rPr>
          <w:rFonts w:ascii="Calibri" w:hAnsi="Calibri" w:cs="Calibri"/>
          <w:sz w:val="22"/>
          <w:szCs w:val="22"/>
        </w:rPr>
        <w:t>Not applicable.</w:t>
      </w:r>
    </w:p>
    <w:p w14:paraId="195C7C5D" w14:textId="77777777" w:rsidR="00066CE7" w:rsidRPr="00BF333A" w:rsidRDefault="00066CE7" w:rsidP="00BF333A">
      <w:pPr>
        <w:ind w:left="3330"/>
        <w:rPr>
          <w:rFonts w:ascii="Calibri" w:hAnsi="Calibri" w:cs="Calibri"/>
          <w:sz w:val="22"/>
          <w:szCs w:val="22"/>
        </w:rPr>
      </w:pPr>
    </w:p>
    <w:p w14:paraId="0C1BAF6A" w14:textId="77777777" w:rsidR="002D772F" w:rsidRPr="00BF333A" w:rsidRDefault="00243CB2" w:rsidP="00BF333A">
      <w:pPr>
        <w:pStyle w:val="Heading3"/>
        <w:numPr>
          <w:ilvl w:val="3"/>
          <w:numId w:val="5"/>
        </w:numPr>
        <w:spacing w:before="0" w:after="0"/>
        <w:rPr>
          <w:rFonts w:ascii="Calibri" w:hAnsi="Calibri" w:cs="Calibri"/>
          <w:szCs w:val="22"/>
        </w:rPr>
      </w:pPr>
      <w:r w:rsidRPr="00BF333A">
        <w:rPr>
          <w:rFonts w:ascii="Calibri" w:hAnsi="Calibri" w:cs="Calibri"/>
          <w:szCs w:val="22"/>
        </w:rPr>
        <w:t>Subjects who are not yet adults (infants, children, teenagers)</w:t>
      </w:r>
      <w:bookmarkEnd w:id="101"/>
      <w:bookmarkEnd w:id="102"/>
      <w:r w:rsidR="002D772F" w:rsidRPr="00BF333A">
        <w:rPr>
          <w:rFonts w:ascii="Calibri" w:hAnsi="Calibri" w:cs="Calibri"/>
          <w:szCs w:val="22"/>
        </w:rPr>
        <w:t xml:space="preserve"> </w:t>
      </w:r>
    </w:p>
    <w:p w14:paraId="1D252EC1" w14:textId="77777777" w:rsidR="009266E0" w:rsidRPr="00BF333A" w:rsidRDefault="009266E0" w:rsidP="00BF333A">
      <w:pPr>
        <w:pStyle w:val="Heading4"/>
        <w:spacing w:before="0" w:after="0"/>
        <w:ind w:left="2160"/>
        <w:rPr>
          <w:rFonts w:ascii="Calibri" w:hAnsi="Calibri" w:cs="Calibri"/>
          <w:color w:val="000000"/>
          <w:szCs w:val="22"/>
        </w:rPr>
      </w:pPr>
      <w:bookmarkStart w:id="103" w:name="_Toc361917202"/>
      <w:bookmarkStart w:id="104" w:name="_Toc364333929"/>
    </w:p>
    <w:p w14:paraId="3164BF64" w14:textId="77777777" w:rsidR="003A7E22" w:rsidRPr="00BF333A" w:rsidRDefault="003A7E22" w:rsidP="00BF333A">
      <w:pPr>
        <w:pStyle w:val="ListParagraph"/>
        <w:keepNext/>
        <w:numPr>
          <w:ilvl w:val="2"/>
          <w:numId w:val="12"/>
        </w:numPr>
        <w:tabs>
          <w:tab w:val="left" w:pos="720"/>
        </w:tabs>
        <w:outlineLvl w:val="3"/>
        <w:rPr>
          <w:rFonts w:ascii="Calibri" w:hAnsi="Calibri" w:cs="Calibri"/>
          <w:b/>
          <w:bCs/>
          <w:vanish/>
          <w:color w:val="000000"/>
          <w:sz w:val="22"/>
          <w:szCs w:val="22"/>
        </w:rPr>
      </w:pPr>
    </w:p>
    <w:p w14:paraId="367F7343" w14:textId="0868A3E8" w:rsidR="00E8289A" w:rsidRPr="00BF333A" w:rsidRDefault="00E8289A" w:rsidP="00BF333A">
      <w:pPr>
        <w:pStyle w:val="Heading4"/>
        <w:numPr>
          <w:ilvl w:val="3"/>
          <w:numId w:val="12"/>
        </w:numPr>
        <w:tabs>
          <w:tab w:val="left" w:pos="720"/>
        </w:tabs>
        <w:spacing w:before="0" w:after="0"/>
        <w:ind w:left="3330"/>
        <w:rPr>
          <w:rFonts w:ascii="Calibri" w:hAnsi="Calibri" w:cs="Calibri"/>
          <w:color w:val="000000"/>
          <w:szCs w:val="22"/>
        </w:rPr>
      </w:pPr>
      <w:r w:rsidRPr="00BF333A">
        <w:rPr>
          <w:rFonts w:ascii="Calibri" w:hAnsi="Calibri" w:cs="Calibri"/>
          <w:color w:val="000000"/>
          <w:szCs w:val="22"/>
        </w:rPr>
        <w:t>Parental Permission</w:t>
      </w:r>
      <w:bookmarkEnd w:id="103"/>
      <w:bookmarkEnd w:id="104"/>
    </w:p>
    <w:p w14:paraId="5275A050" w14:textId="074BC513"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EBBB7EA">
        <w:rPr>
          <w:rFonts w:ascii="Calibri" w:hAnsi="Calibri" w:cs="Calibri"/>
          <w:sz w:val="22"/>
          <w:szCs w:val="22"/>
        </w:rPr>
        <w:t>Describe whether and how parental permission will be obtained. If permission will</w:t>
      </w:r>
      <w:r w:rsidR="45E7255F" w:rsidRPr="0EBBB7EA">
        <w:rPr>
          <w:rFonts w:ascii="Calibri" w:hAnsi="Calibri" w:cs="Calibri"/>
          <w:sz w:val="22"/>
          <w:szCs w:val="22"/>
        </w:rPr>
        <w:t xml:space="preserve"> </w:t>
      </w:r>
      <w:r w:rsidRPr="0EBBB7EA">
        <w:rPr>
          <w:rFonts w:ascii="Calibri" w:hAnsi="Calibri" w:cs="Calibri"/>
          <w:sz w:val="22"/>
          <w:szCs w:val="22"/>
        </w:rPr>
        <w:t xml:space="preserve"> be obtained from individuals other than parents, describe who will be allowed to provide permission. Describe the process used to determine these individual’s authority to consent to each child’s general medical care.</w:t>
      </w:r>
    </w:p>
    <w:p w14:paraId="05940824"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1B08EFD9" w14:textId="543B6D51"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For research conducted in the state</w:t>
      </w:r>
      <w:r w:rsidR="008A3240" w:rsidRPr="00BF333A">
        <w:rPr>
          <w:rFonts w:ascii="Calibri" w:hAnsi="Calibri" w:cs="Calibri"/>
          <w:sz w:val="22"/>
          <w:szCs w:val="22"/>
        </w:rPr>
        <w:t xml:space="preserve"> of Pennsylvania</w:t>
      </w:r>
      <w:r w:rsidRPr="00BF333A">
        <w:rPr>
          <w:rFonts w:ascii="Calibri" w:hAnsi="Calibri" w:cs="Calibri"/>
          <w:sz w:val="22"/>
          <w:szCs w:val="22"/>
        </w:rPr>
        <w:t xml:space="preserve">, review </w:t>
      </w:r>
      <w:r w:rsidR="00262E79" w:rsidRPr="00BF333A">
        <w:rPr>
          <w:rFonts w:ascii="Calibri" w:hAnsi="Calibri" w:cs="Calibri"/>
          <w:sz w:val="22"/>
          <w:szCs w:val="22"/>
        </w:rPr>
        <w:t>“</w:t>
      </w:r>
      <w:r w:rsidR="00A82DE8" w:rsidRPr="00BF333A">
        <w:rPr>
          <w:rFonts w:ascii="Calibri" w:hAnsi="Calibri" w:cs="Calibri"/>
          <w:sz w:val="22"/>
          <w:szCs w:val="22"/>
        </w:rPr>
        <w:t>HRP-013</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 to be aware of which individuals in the state </w:t>
      </w:r>
      <w:r w:rsidR="008A3240" w:rsidRPr="00BF333A">
        <w:rPr>
          <w:rFonts w:ascii="Calibri" w:hAnsi="Calibri" w:cs="Calibri"/>
          <w:sz w:val="22"/>
          <w:szCs w:val="22"/>
        </w:rPr>
        <w:t xml:space="preserve">of Pennsylvania </w:t>
      </w:r>
      <w:r w:rsidRPr="00BF333A">
        <w:rPr>
          <w:rFonts w:ascii="Calibri" w:hAnsi="Calibri" w:cs="Calibri"/>
          <w:sz w:val="22"/>
          <w:szCs w:val="22"/>
        </w:rPr>
        <w:t>meet the definition of “children.</w:t>
      </w:r>
      <w:r w:rsidR="006E1312" w:rsidRPr="00BF333A">
        <w:rPr>
          <w:rFonts w:ascii="Calibri" w:hAnsi="Calibri" w:cs="Calibri"/>
          <w:sz w:val="22"/>
          <w:szCs w:val="22"/>
        </w:rPr>
        <w:t>”</w:t>
      </w:r>
      <w:r w:rsidRPr="00BF333A">
        <w:rPr>
          <w:rFonts w:ascii="Calibri" w:hAnsi="Calibri" w:cs="Calibri"/>
          <w:sz w:val="22"/>
          <w:szCs w:val="22"/>
        </w:rPr>
        <w:t xml:space="preserve"> </w:t>
      </w:r>
    </w:p>
    <w:p w14:paraId="40E61619"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55EA94BF" w14:textId="4A490DBE" w:rsidR="00000791"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160"/>
        </w:tabs>
        <w:ind w:left="3240"/>
        <w:rPr>
          <w:rFonts w:ascii="Calibri" w:hAnsi="Calibri" w:cs="Calibri"/>
          <w:color w:val="000000"/>
          <w:sz w:val="22"/>
          <w:szCs w:val="22"/>
        </w:rPr>
      </w:pPr>
      <w:r w:rsidRPr="00BF333A">
        <w:rPr>
          <w:rFonts w:ascii="Calibri" w:hAnsi="Calibri" w:cs="Calibri"/>
          <w:sz w:val="22"/>
          <w:szCs w:val="22"/>
        </w:rPr>
        <w:lastRenderedPageBreak/>
        <w:t>For research conducted outside of the state</w:t>
      </w:r>
      <w:r w:rsidR="008A3240" w:rsidRPr="00BF333A">
        <w:rPr>
          <w:rFonts w:ascii="Calibri" w:hAnsi="Calibri" w:cs="Calibri"/>
          <w:sz w:val="22"/>
          <w:szCs w:val="22"/>
        </w:rPr>
        <w:t xml:space="preserve"> of Pennsylvania</w:t>
      </w:r>
      <w:r w:rsidRPr="00BF333A">
        <w:rPr>
          <w:rFonts w:ascii="Calibri" w:hAnsi="Calibri" w:cs="Calibri"/>
          <w:sz w:val="22"/>
          <w:szCs w:val="22"/>
        </w:rPr>
        <w:t xml:space="preserve">, provide information that describes which persons have not attained the legal age for consent to treatments or procedures involved in the research, under the applicable law of the jurisdiction in which research will be conducted. One method of obtaining this information is to have a legal counsel or authority review your protocol along with the definition of “children” in </w:t>
      </w:r>
      <w:r w:rsidR="00262E79" w:rsidRPr="00BF333A">
        <w:rPr>
          <w:rFonts w:ascii="Calibri" w:hAnsi="Calibri" w:cs="Calibri"/>
          <w:sz w:val="22"/>
          <w:szCs w:val="22"/>
        </w:rPr>
        <w:t>“</w:t>
      </w:r>
      <w:r w:rsidR="00A82DE8" w:rsidRPr="00BF333A">
        <w:rPr>
          <w:rFonts w:ascii="Calibri" w:hAnsi="Calibri" w:cs="Calibri"/>
          <w:sz w:val="22"/>
          <w:szCs w:val="22"/>
        </w:rPr>
        <w:t>HRP-013</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w:t>
      </w:r>
      <w:r w:rsidR="00A82DE8" w:rsidRPr="00BF333A">
        <w:rPr>
          <w:rFonts w:ascii="Calibri" w:hAnsi="Calibri" w:cs="Calibri"/>
          <w:sz w:val="22"/>
          <w:szCs w:val="22"/>
        </w:rPr>
        <w:t>.</w:t>
      </w:r>
      <w:r w:rsidR="006E1312" w:rsidRPr="00BF333A">
        <w:rPr>
          <w:rFonts w:ascii="Calibri" w:hAnsi="Calibri" w:cs="Calibri"/>
          <w:sz w:val="22"/>
          <w:szCs w:val="22"/>
        </w:rPr>
        <w:t>”</w:t>
      </w:r>
    </w:p>
    <w:p w14:paraId="23595129" w14:textId="77777777" w:rsidR="003C77DC" w:rsidRPr="00BF333A" w:rsidRDefault="003C77DC" w:rsidP="00BF333A">
      <w:pPr>
        <w:tabs>
          <w:tab w:val="left" w:pos="2160"/>
          <w:tab w:val="left" w:pos="3330"/>
        </w:tabs>
        <w:ind w:left="3240"/>
        <w:rPr>
          <w:rFonts w:ascii="Calibri" w:hAnsi="Calibri" w:cs="Calibri"/>
          <w:color w:val="000000"/>
          <w:sz w:val="22"/>
          <w:szCs w:val="22"/>
        </w:rPr>
      </w:pPr>
    </w:p>
    <w:p w14:paraId="3D06B9F2" w14:textId="62B72892" w:rsidR="00BA36D6" w:rsidRDefault="00BA36D6" w:rsidP="00BA36D6">
      <w:pPr>
        <w:tabs>
          <w:tab w:val="left" w:pos="720"/>
        </w:tabs>
        <w:ind w:left="3240"/>
        <w:rPr>
          <w:rFonts w:ascii="Calibri" w:hAnsi="Calibri" w:cs="Calibri"/>
          <w:sz w:val="22"/>
          <w:szCs w:val="22"/>
        </w:rPr>
      </w:pPr>
      <w:r w:rsidRPr="00BA36D6">
        <w:rPr>
          <w:rFonts w:ascii="Calibri" w:hAnsi="Calibri" w:cs="Calibri"/>
          <w:sz w:val="22"/>
          <w:szCs w:val="22"/>
        </w:rPr>
        <w:t>Not applicable.</w:t>
      </w:r>
    </w:p>
    <w:p w14:paraId="348B4958" w14:textId="46183DB3" w:rsidR="00066CE7" w:rsidRPr="00BF333A" w:rsidRDefault="00066CE7" w:rsidP="00BF333A">
      <w:pPr>
        <w:tabs>
          <w:tab w:val="left" w:pos="2160"/>
          <w:tab w:val="left" w:pos="3330"/>
        </w:tabs>
        <w:ind w:left="3240"/>
        <w:rPr>
          <w:rFonts w:ascii="Calibri" w:hAnsi="Calibri" w:cs="Calibri"/>
          <w:color w:val="000000"/>
          <w:sz w:val="22"/>
          <w:szCs w:val="22"/>
        </w:rPr>
      </w:pPr>
    </w:p>
    <w:p w14:paraId="5E897854" w14:textId="77777777" w:rsidR="00066CE7" w:rsidRPr="00BF333A" w:rsidRDefault="00066CE7" w:rsidP="00BF333A">
      <w:pPr>
        <w:tabs>
          <w:tab w:val="left" w:pos="2160"/>
          <w:tab w:val="left" w:pos="3330"/>
        </w:tabs>
        <w:ind w:left="3600"/>
        <w:rPr>
          <w:rFonts w:ascii="Calibri" w:hAnsi="Calibri" w:cs="Calibri"/>
          <w:color w:val="000000"/>
          <w:sz w:val="22"/>
          <w:szCs w:val="22"/>
        </w:rPr>
      </w:pPr>
    </w:p>
    <w:p w14:paraId="5ADA13AB" w14:textId="77777777" w:rsidR="00E8289A" w:rsidRPr="00BF333A" w:rsidRDefault="00E8289A" w:rsidP="00BF333A">
      <w:pPr>
        <w:pStyle w:val="Heading4"/>
        <w:numPr>
          <w:ilvl w:val="3"/>
          <w:numId w:val="12"/>
        </w:numPr>
        <w:spacing w:before="0" w:after="0"/>
        <w:rPr>
          <w:rFonts w:ascii="Calibri" w:hAnsi="Calibri" w:cs="Calibri"/>
          <w:color w:val="000000"/>
          <w:szCs w:val="22"/>
        </w:rPr>
      </w:pPr>
      <w:bookmarkStart w:id="105" w:name="_Toc361917204"/>
      <w:bookmarkStart w:id="106" w:name="_Toc364333931"/>
      <w:r w:rsidRPr="00BF333A">
        <w:rPr>
          <w:rFonts w:ascii="Calibri" w:hAnsi="Calibri" w:cs="Calibri"/>
          <w:color w:val="000000"/>
          <w:szCs w:val="22"/>
        </w:rPr>
        <w:t>Assent</w:t>
      </w:r>
      <w:bookmarkEnd w:id="105"/>
      <w:bookmarkEnd w:id="106"/>
      <w:r w:rsidR="00A768CA" w:rsidRPr="00BF333A">
        <w:rPr>
          <w:rFonts w:ascii="Calibri" w:hAnsi="Calibri" w:cs="Calibri"/>
          <w:color w:val="000000"/>
          <w:szCs w:val="22"/>
        </w:rPr>
        <w:t xml:space="preserve"> of subjects who are not yet adults</w:t>
      </w:r>
    </w:p>
    <w:p w14:paraId="7B316933" w14:textId="77777777" w:rsidR="00B3141C"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150"/>
        <w:rPr>
          <w:rFonts w:ascii="Calibri" w:hAnsi="Calibri" w:cs="Calibri"/>
          <w:sz w:val="22"/>
          <w:szCs w:val="22"/>
        </w:rPr>
      </w:pPr>
      <w:r w:rsidRPr="00BF333A">
        <w:rPr>
          <w:rFonts w:ascii="Calibri" w:hAnsi="Calibri" w:cs="Calibri"/>
          <w:sz w:val="22"/>
          <w:szCs w:val="22"/>
        </w:rPr>
        <w:t>Indicate whether assent will be obtained from all, some, or none of the children. If assent will be obtained from some children, indicate which children will be required to assent. When assent of children is obtained describe whether and how it will be documented.</w:t>
      </w:r>
    </w:p>
    <w:p w14:paraId="319DC0D0" w14:textId="77777777" w:rsidR="005C6EB9" w:rsidRPr="00BF333A" w:rsidRDefault="005C6EB9" w:rsidP="00BF333A">
      <w:pPr>
        <w:tabs>
          <w:tab w:val="left" w:pos="720"/>
        </w:tabs>
        <w:ind w:left="3330"/>
        <w:rPr>
          <w:rFonts w:ascii="Calibri" w:hAnsi="Calibri" w:cs="Calibri"/>
          <w:sz w:val="22"/>
          <w:szCs w:val="22"/>
        </w:rPr>
      </w:pPr>
    </w:p>
    <w:p w14:paraId="2F70C6B6" w14:textId="07B1E790" w:rsidR="005B0012" w:rsidRDefault="00BA36D6" w:rsidP="00BA36D6">
      <w:pPr>
        <w:tabs>
          <w:tab w:val="left" w:pos="720"/>
        </w:tabs>
        <w:ind w:left="3240"/>
        <w:rPr>
          <w:rFonts w:ascii="Calibri" w:hAnsi="Calibri" w:cs="Calibri"/>
          <w:sz w:val="22"/>
          <w:szCs w:val="22"/>
        </w:rPr>
      </w:pPr>
      <w:bookmarkStart w:id="107" w:name="OLE_LINK1"/>
      <w:bookmarkStart w:id="108" w:name="OLE_LINK2"/>
      <w:r w:rsidRPr="00BA36D6">
        <w:rPr>
          <w:rFonts w:ascii="Calibri" w:hAnsi="Calibri" w:cs="Calibri"/>
          <w:sz w:val="22"/>
          <w:szCs w:val="22"/>
        </w:rPr>
        <w:t>Not applicable.</w:t>
      </w:r>
    </w:p>
    <w:bookmarkEnd w:id="107"/>
    <w:bookmarkEnd w:id="108"/>
    <w:p w14:paraId="4F0D21DB" w14:textId="77777777" w:rsidR="00BA36D6" w:rsidRPr="00BF333A" w:rsidRDefault="00BA36D6" w:rsidP="00BA36D6">
      <w:pPr>
        <w:tabs>
          <w:tab w:val="left" w:pos="720"/>
        </w:tabs>
        <w:ind w:left="3240"/>
        <w:rPr>
          <w:rFonts w:ascii="Calibri" w:hAnsi="Calibri" w:cs="Calibri"/>
          <w:sz w:val="22"/>
          <w:szCs w:val="22"/>
        </w:rPr>
      </w:pPr>
    </w:p>
    <w:p w14:paraId="1483FC20" w14:textId="77777777" w:rsidR="00ED223D" w:rsidRPr="00BF333A" w:rsidRDefault="00ED223D" w:rsidP="00BF333A">
      <w:pPr>
        <w:pStyle w:val="Heading1"/>
        <w:numPr>
          <w:ilvl w:val="0"/>
          <w:numId w:val="5"/>
        </w:numPr>
        <w:spacing w:before="0" w:after="0"/>
        <w:rPr>
          <w:rFonts w:ascii="Calibri" w:hAnsi="Calibri" w:cs="Calibri"/>
          <w:sz w:val="22"/>
          <w:szCs w:val="22"/>
        </w:rPr>
      </w:pPr>
      <w:bookmarkStart w:id="109" w:name="_Toc117767332"/>
      <w:bookmarkStart w:id="110" w:name="_Toc361915581"/>
      <w:bookmarkStart w:id="111" w:name="_Toc361917205"/>
      <w:bookmarkStart w:id="112" w:name="_Toc364333932"/>
      <w:r w:rsidRPr="00BF333A">
        <w:rPr>
          <w:rFonts w:ascii="Calibri" w:hAnsi="Calibri" w:cs="Calibri"/>
          <w:sz w:val="22"/>
          <w:szCs w:val="22"/>
        </w:rPr>
        <w:t>HIPAA Research Authorization</w:t>
      </w:r>
      <w:r w:rsidR="005E0E67" w:rsidRPr="00BF333A">
        <w:rPr>
          <w:rFonts w:ascii="Calibri" w:hAnsi="Calibri" w:cs="Calibri"/>
          <w:sz w:val="22"/>
          <w:szCs w:val="22"/>
        </w:rPr>
        <w:t xml:space="preserve"> and/or Waiver or Alteration of Authorization</w:t>
      </w:r>
      <w:bookmarkEnd w:id="109"/>
    </w:p>
    <w:p w14:paraId="266C2075" w14:textId="7B6E4A52" w:rsidR="008C51CF" w:rsidRPr="00BF333A" w:rsidRDefault="004E2EC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This section is about the</w:t>
      </w:r>
      <w:r w:rsidR="00905C3C" w:rsidRPr="00BF333A">
        <w:rPr>
          <w:rFonts w:ascii="Calibri" w:hAnsi="Calibri" w:cs="Calibri"/>
          <w:sz w:val="22"/>
          <w:szCs w:val="22"/>
        </w:rPr>
        <w:t xml:space="preserve"> </w:t>
      </w:r>
      <w:r w:rsidR="008C51CF" w:rsidRPr="00BF333A">
        <w:rPr>
          <w:rFonts w:ascii="Calibri" w:hAnsi="Calibri" w:cs="Calibri"/>
          <w:sz w:val="22"/>
          <w:szCs w:val="22"/>
        </w:rPr>
        <w:t xml:space="preserve">access, use or </w:t>
      </w:r>
      <w:r w:rsidRPr="00BF333A">
        <w:rPr>
          <w:rFonts w:ascii="Calibri" w:hAnsi="Calibri" w:cs="Calibri"/>
          <w:sz w:val="22"/>
          <w:szCs w:val="22"/>
        </w:rPr>
        <w:t xml:space="preserve">disclosure of </w:t>
      </w:r>
      <w:r w:rsidR="008C51CF" w:rsidRPr="00BF333A">
        <w:rPr>
          <w:rFonts w:ascii="Calibri" w:hAnsi="Calibri" w:cs="Calibri"/>
          <w:sz w:val="22"/>
          <w:szCs w:val="22"/>
        </w:rPr>
        <w:t xml:space="preserve">Protected Health Information (PHI). PHI is </w:t>
      </w:r>
      <w:r w:rsidR="00844FE8" w:rsidRPr="00BF333A">
        <w:rPr>
          <w:rFonts w:ascii="Calibri" w:hAnsi="Calibri" w:cs="Calibri"/>
          <w:sz w:val="22"/>
          <w:szCs w:val="22"/>
        </w:rPr>
        <w:t xml:space="preserve">individually identifiable </w:t>
      </w:r>
      <w:r w:rsidR="008C51CF" w:rsidRPr="00BF333A">
        <w:rPr>
          <w:rFonts w:ascii="Calibri" w:hAnsi="Calibri" w:cs="Calibri"/>
          <w:sz w:val="22"/>
          <w:szCs w:val="22"/>
        </w:rPr>
        <w:t xml:space="preserve">health information </w:t>
      </w:r>
      <w:r w:rsidR="00844FE8" w:rsidRPr="00BF333A">
        <w:rPr>
          <w:rFonts w:ascii="Calibri" w:hAnsi="Calibri" w:cs="Calibri"/>
          <w:sz w:val="22"/>
          <w:szCs w:val="22"/>
        </w:rPr>
        <w:t xml:space="preserve">(i.e., health information </w:t>
      </w:r>
      <w:r w:rsidR="008C51CF" w:rsidRPr="00BF333A">
        <w:rPr>
          <w:rFonts w:ascii="Calibri" w:hAnsi="Calibri" w:cs="Calibri"/>
          <w:sz w:val="22"/>
          <w:szCs w:val="22"/>
        </w:rPr>
        <w:t>containing one or more 18 identifiers</w:t>
      </w:r>
      <w:r w:rsidR="00844FE8" w:rsidRPr="00BF333A">
        <w:rPr>
          <w:rFonts w:ascii="Calibri" w:hAnsi="Calibri" w:cs="Calibri"/>
          <w:sz w:val="22"/>
          <w:szCs w:val="22"/>
        </w:rPr>
        <w:t>) that is transmitted or maintained in any form or medium by a Covered Entity or its Business Associate</w:t>
      </w:r>
      <w:r w:rsidR="008C51CF" w:rsidRPr="00BF333A">
        <w:rPr>
          <w:rFonts w:ascii="Calibri" w:hAnsi="Calibri" w:cs="Calibri"/>
          <w:sz w:val="22"/>
          <w:szCs w:val="22"/>
        </w:rPr>
        <w:t>.</w:t>
      </w:r>
      <w:r w:rsidR="00844FE8" w:rsidRPr="00BF333A">
        <w:rPr>
          <w:rFonts w:ascii="Calibri" w:hAnsi="Calibri" w:cs="Calibri"/>
          <w:sz w:val="22"/>
          <w:szCs w:val="22"/>
        </w:rPr>
        <w:t xml:space="preserve"> A Covered Entity is a health plan, a health care clearinghouse or health care provider who transmits health information in electronic form. </w:t>
      </w:r>
      <w:r w:rsidR="008C51CF" w:rsidRPr="00BF333A">
        <w:rPr>
          <w:rFonts w:ascii="Calibri" w:hAnsi="Calibri" w:cs="Calibri"/>
          <w:sz w:val="22"/>
          <w:szCs w:val="22"/>
        </w:rPr>
        <w:t xml:space="preserve"> See</w:t>
      </w:r>
      <w:r w:rsidR="00A768CA" w:rsidRPr="00BF333A">
        <w:rPr>
          <w:rFonts w:ascii="Calibri" w:hAnsi="Calibri" w:cs="Calibri"/>
          <w:sz w:val="22"/>
          <w:szCs w:val="22"/>
        </w:rPr>
        <w:t xml:space="preserve"> </w:t>
      </w:r>
      <w:r w:rsidR="00262E79" w:rsidRPr="00BF333A">
        <w:rPr>
          <w:rFonts w:ascii="Calibri" w:hAnsi="Calibri" w:cs="Calibri"/>
          <w:sz w:val="22"/>
          <w:szCs w:val="22"/>
        </w:rPr>
        <w:t>“</w:t>
      </w:r>
      <w:r w:rsidR="00A82DE8" w:rsidRPr="00BF333A">
        <w:rPr>
          <w:rFonts w:ascii="Calibri" w:hAnsi="Calibri" w:cs="Calibri"/>
          <w:sz w:val="22"/>
          <w:szCs w:val="22"/>
        </w:rPr>
        <w:t xml:space="preserve">HRP-103 </w:t>
      </w:r>
      <w:r w:rsidR="00262E79" w:rsidRPr="00BF333A">
        <w:rPr>
          <w:rFonts w:ascii="Calibri" w:hAnsi="Calibri" w:cs="Calibri"/>
          <w:sz w:val="22"/>
          <w:szCs w:val="22"/>
        </w:rPr>
        <w:t>-</w:t>
      </w:r>
      <w:r w:rsidR="00A768CA" w:rsidRPr="00BF333A">
        <w:rPr>
          <w:rFonts w:ascii="Calibri" w:hAnsi="Calibri" w:cs="Calibri"/>
          <w:sz w:val="22"/>
          <w:szCs w:val="22"/>
        </w:rPr>
        <w:t>Investigator Manual</w:t>
      </w:r>
      <w:r w:rsidR="00262E79" w:rsidRPr="00BF333A">
        <w:rPr>
          <w:rFonts w:ascii="Calibri" w:hAnsi="Calibri" w:cs="Calibri"/>
          <w:sz w:val="22"/>
          <w:szCs w:val="22"/>
        </w:rPr>
        <w:t>”</w:t>
      </w:r>
      <w:r w:rsidR="00A768CA" w:rsidRPr="00BF333A">
        <w:rPr>
          <w:rFonts w:ascii="Calibri" w:hAnsi="Calibri" w:cs="Calibri"/>
          <w:sz w:val="22"/>
          <w:szCs w:val="22"/>
        </w:rPr>
        <w:t xml:space="preserve"> for a list of the 18 identifiers.  </w:t>
      </w:r>
    </w:p>
    <w:p w14:paraId="1D25F143" w14:textId="77777777" w:rsidR="008C51CF" w:rsidRPr="00BF333A" w:rsidRDefault="008C51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53A55920" w14:textId="77777777" w:rsidR="008C51CF" w:rsidRPr="00BF333A" w:rsidRDefault="008C51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If requesting a wa</w:t>
      </w:r>
      <w:r w:rsidR="0083329A" w:rsidRPr="00BF333A">
        <w:rPr>
          <w:rFonts w:ascii="Calibri" w:hAnsi="Calibri" w:cs="Calibri"/>
          <w:sz w:val="22"/>
          <w:szCs w:val="22"/>
        </w:rPr>
        <w:t>i</w:t>
      </w:r>
      <w:r w:rsidRPr="00BF333A">
        <w:rPr>
          <w:rFonts w:ascii="Calibri" w:hAnsi="Calibri" w:cs="Calibri"/>
          <w:sz w:val="22"/>
          <w:szCs w:val="22"/>
        </w:rPr>
        <w:t>ver/alteration of HIPAA authorization, complete sections 6.2</w:t>
      </w:r>
      <w:r w:rsidR="00337FDA" w:rsidRPr="00BF333A">
        <w:rPr>
          <w:rFonts w:ascii="Calibri" w:hAnsi="Calibri" w:cs="Calibri"/>
          <w:sz w:val="22"/>
          <w:szCs w:val="22"/>
        </w:rPr>
        <w:t xml:space="preserve"> and 6.3</w:t>
      </w:r>
      <w:r w:rsidR="004E2ECD" w:rsidRPr="00BF333A">
        <w:rPr>
          <w:rFonts w:ascii="Calibri" w:hAnsi="Calibri" w:cs="Calibri"/>
          <w:sz w:val="22"/>
          <w:szCs w:val="22"/>
        </w:rPr>
        <w:t xml:space="preserve"> in addition to section 6.1</w:t>
      </w:r>
      <w:r w:rsidRPr="00BF333A">
        <w:rPr>
          <w:rFonts w:ascii="Calibri" w:hAnsi="Calibri" w:cs="Calibri"/>
          <w:sz w:val="22"/>
          <w:szCs w:val="22"/>
        </w:rPr>
        <w:t xml:space="preserve">. The Privacy Rule permits waivers (or alterations) of authorization if the research meets certain conditions. Include only information that will be accessed with the waiver/alteration. </w:t>
      </w:r>
    </w:p>
    <w:p w14:paraId="09590CE6" w14:textId="282D3FF8" w:rsidR="00A577A8" w:rsidRPr="00BF333A" w:rsidRDefault="00985EA4" w:rsidP="00BF333A">
      <w:pPr>
        <w:ind w:left="720"/>
        <w:rPr>
          <w:rFonts w:ascii="Calibri" w:hAnsi="Calibri" w:cs="Calibri"/>
          <w:sz w:val="22"/>
          <w:szCs w:val="22"/>
        </w:rPr>
      </w:pPr>
      <w:r w:rsidRPr="00BF333A">
        <w:rPr>
          <w:rFonts w:ascii="Calibri" w:hAnsi="Calibri" w:cs="Calibri"/>
          <w:sz w:val="22"/>
          <w:szCs w:val="22"/>
        </w:rPr>
        <w:t>[Do not type here]</w:t>
      </w:r>
    </w:p>
    <w:p w14:paraId="6AFBCAFB" w14:textId="77777777" w:rsidR="00985EA4" w:rsidRPr="00BF333A" w:rsidRDefault="00985EA4" w:rsidP="00BF333A">
      <w:pPr>
        <w:ind w:left="720"/>
        <w:rPr>
          <w:rFonts w:ascii="Calibri" w:hAnsi="Calibri" w:cs="Calibri"/>
          <w:sz w:val="22"/>
          <w:szCs w:val="22"/>
        </w:rPr>
      </w:pPr>
    </w:p>
    <w:p w14:paraId="38509917" w14:textId="77777777" w:rsidR="005E0E67" w:rsidRPr="00BF333A" w:rsidRDefault="005E0E67" w:rsidP="00BF333A">
      <w:pPr>
        <w:pStyle w:val="Heading2"/>
        <w:numPr>
          <w:ilvl w:val="1"/>
          <w:numId w:val="5"/>
        </w:numPr>
        <w:spacing w:before="0" w:after="0"/>
        <w:rPr>
          <w:rFonts w:ascii="Calibri" w:hAnsi="Calibri" w:cs="Calibri"/>
          <w:szCs w:val="22"/>
        </w:rPr>
      </w:pPr>
      <w:r w:rsidRPr="00BF333A">
        <w:rPr>
          <w:rFonts w:ascii="Calibri" w:hAnsi="Calibri" w:cs="Calibri"/>
          <w:szCs w:val="22"/>
        </w:rPr>
        <w:t>Authorization and/or Waiver or Alteration of Authorization</w:t>
      </w:r>
      <w:r w:rsidR="004F7448" w:rsidRPr="00BF333A">
        <w:rPr>
          <w:rFonts w:ascii="Calibri" w:hAnsi="Calibri" w:cs="Calibri"/>
          <w:szCs w:val="22"/>
        </w:rPr>
        <w:t xml:space="preserve"> for the </w:t>
      </w:r>
      <w:r w:rsidR="00D378B4" w:rsidRPr="00BF333A">
        <w:rPr>
          <w:rFonts w:ascii="Calibri" w:hAnsi="Calibri" w:cs="Calibri"/>
          <w:szCs w:val="22"/>
        </w:rPr>
        <w:t>Uses and Disclosures</w:t>
      </w:r>
      <w:r w:rsidR="004F7448" w:rsidRPr="00BF333A">
        <w:rPr>
          <w:rFonts w:ascii="Calibri" w:hAnsi="Calibri" w:cs="Calibri"/>
          <w:szCs w:val="22"/>
        </w:rPr>
        <w:t xml:space="preserve"> of PHI</w:t>
      </w:r>
    </w:p>
    <w:p w14:paraId="070DD06A" w14:textId="77777777" w:rsidR="007362C5" w:rsidRPr="00BF333A" w:rsidRDefault="007362C5" w:rsidP="00BF333A">
      <w:pPr>
        <w:pStyle w:val="ListParagraph"/>
        <w:ind w:left="1440"/>
        <w:rPr>
          <w:rFonts w:ascii="Calibri" w:hAnsi="Calibri" w:cs="Calibri"/>
          <w:color w:val="000000" w:themeColor="text1"/>
          <w:sz w:val="22"/>
          <w:szCs w:val="22"/>
        </w:rPr>
      </w:pPr>
    </w:p>
    <w:p w14:paraId="380129CE" w14:textId="77777777" w:rsidR="005E0E67" w:rsidRPr="00BF333A" w:rsidRDefault="005E0E67" w:rsidP="00BF333A">
      <w:pPr>
        <w:pStyle w:val="ListParagraph"/>
        <w:ind w:left="1440"/>
        <w:rPr>
          <w:rFonts w:ascii="Calibri" w:hAnsi="Calibri" w:cs="Calibri"/>
          <w:color w:val="000000" w:themeColor="text1"/>
          <w:sz w:val="22"/>
          <w:szCs w:val="22"/>
        </w:rPr>
      </w:pPr>
      <w:r w:rsidRPr="00BF333A">
        <w:rPr>
          <w:rFonts w:ascii="Calibri" w:hAnsi="Calibri" w:cs="Calibri"/>
          <w:b/>
          <w:color w:val="000000" w:themeColor="text1"/>
          <w:sz w:val="22"/>
          <w:szCs w:val="22"/>
        </w:rPr>
        <w:t>Check all that apply:</w:t>
      </w:r>
    </w:p>
    <w:p w14:paraId="1FAD9FA0" w14:textId="5FA9C87C" w:rsidR="004E2ECD" w:rsidRPr="00BF333A" w:rsidRDefault="00D71245" w:rsidP="00BF333A">
      <w:pPr>
        <w:pStyle w:val="ListParagraph"/>
        <w:ind w:left="2160" w:hanging="720"/>
        <w:rPr>
          <w:rFonts w:ascii="Calibri" w:eastAsia="MS Gothic" w:hAnsi="Calibri" w:cs="Calibri"/>
          <w:i/>
          <w:color w:val="000000"/>
          <w:sz w:val="22"/>
          <w:szCs w:val="22"/>
        </w:rPr>
      </w:pPr>
      <w:r>
        <w:rPr>
          <w:rFonts w:ascii="Calibri" w:eastAsia="MS Gothic" w:hAnsi="Calibri" w:cs="Calibri"/>
          <w:color w:val="000000"/>
          <w:sz w:val="22"/>
          <w:szCs w:val="22"/>
          <w:shd w:val="clear" w:color="auto" w:fill="E6E6E6"/>
        </w:rPr>
        <w:fldChar w:fldCharType="begin">
          <w:ffData>
            <w:name w:val=""/>
            <w:enabled/>
            <w:calcOnExit w:val="0"/>
            <w:checkBox>
              <w:sizeAuto/>
              <w:default w:val="1"/>
            </w:checkBox>
          </w:ffData>
        </w:fldChar>
      </w:r>
      <w:r>
        <w:rPr>
          <w:rFonts w:ascii="Calibri" w:eastAsia="MS Gothic" w:hAnsi="Calibri" w:cs="Calibri"/>
          <w:color w:val="000000"/>
          <w:sz w:val="22"/>
          <w:szCs w:val="22"/>
          <w:shd w:val="clear" w:color="auto" w:fill="E6E6E6"/>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Pr>
          <w:rFonts w:ascii="Calibri" w:eastAsia="MS Gothic" w:hAnsi="Calibri" w:cs="Calibri"/>
          <w:color w:val="000000"/>
          <w:sz w:val="22"/>
          <w:szCs w:val="22"/>
          <w:shd w:val="clear" w:color="auto" w:fill="E6E6E6"/>
        </w:rPr>
        <w:fldChar w:fldCharType="end"/>
      </w:r>
      <w:r w:rsidR="004E2ECD" w:rsidRPr="00BF333A">
        <w:rPr>
          <w:rFonts w:ascii="Calibri" w:eastAsia="MS Gothic" w:hAnsi="Calibri" w:cs="Calibri"/>
          <w:color w:val="000000"/>
          <w:sz w:val="22"/>
          <w:szCs w:val="22"/>
        </w:rPr>
        <w:t xml:space="preserve"> </w:t>
      </w:r>
      <w:r w:rsidR="004E2ECD" w:rsidRPr="00BF333A">
        <w:rPr>
          <w:rFonts w:ascii="Calibri" w:eastAsia="MS Gothic" w:hAnsi="Calibri" w:cs="Calibri"/>
          <w:color w:val="000000"/>
          <w:sz w:val="22"/>
          <w:szCs w:val="22"/>
        </w:rPr>
        <w:tab/>
      </w:r>
      <w:r w:rsidR="004E2ECD" w:rsidRPr="00BF333A">
        <w:rPr>
          <w:rFonts w:ascii="Calibri" w:eastAsia="MS Gothic" w:hAnsi="Calibri" w:cs="Calibri"/>
          <w:b/>
          <w:color w:val="000000"/>
          <w:sz w:val="22"/>
          <w:szCs w:val="22"/>
        </w:rPr>
        <w:t>Not applicable, no identifiable protected health information (PHI) is accessed, used</w:t>
      </w:r>
      <w:r w:rsidR="005A7DC6">
        <w:rPr>
          <w:rFonts w:ascii="Calibri" w:eastAsia="MS Gothic" w:hAnsi="Calibri" w:cs="Calibri"/>
          <w:b/>
          <w:color w:val="000000"/>
          <w:sz w:val="22"/>
          <w:szCs w:val="22"/>
        </w:rPr>
        <w:t>,</w:t>
      </w:r>
      <w:r w:rsidR="004E2ECD" w:rsidRPr="00BF333A">
        <w:rPr>
          <w:rFonts w:ascii="Calibri" w:eastAsia="MS Gothic" w:hAnsi="Calibri" w:cs="Calibri"/>
          <w:b/>
          <w:color w:val="000000"/>
          <w:sz w:val="22"/>
          <w:szCs w:val="22"/>
        </w:rPr>
        <w:t xml:space="preserve"> or disclosed in this study</w:t>
      </w:r>
      <w:r w:rsidR="00A768CA" w:rsidRPr="00BF333A">
        <w:rPr>
          <w:rFonts w:ascii="Calibri" w:eastAsia="MS Gothic" w:hAnsi="Calibri" w:cs="Calibri"/>
          <w:b/>
          <w:color w:val="000000"/>
          <w:sz w:val="22"/>
          <w:szCs w:val="22"/>
        </w:rPr>
        <w:t>.</w:t>
      </w:r>
      <w:r w:rsidR="00A768CA" w:rsidRPr="00BF333A">
        <w:rPr>
          <w:rFonts w:ascii="Calibri" w:eastAsia="MS Gothic" w:hAnsi="Calibri" w:cs="Calibri"/>
          <w:color w:val="000000"/>
          <w:sz w:val="22"/>
          <w:szCs w:val="22"/>
        </w:rPr>
        <w:t xml:space="preserve"> </w:t>
      </w:r>
      <w:r w:rsidR="00B93E3C" w:rsidRPr="00BF333A">
        <w:rPr>
          <w:rFonts w:ascii="Calibri" w:eastAsia="MS Gothic" w:hAnsi="Calibri" w:cs="Calibri"/>
          <w:i/>
          <w:color w:val="000000"/>
          <w:sz w:val="22"/>
          <w:szCs w:val="22"/>
        </w:rPr>
        <w:t>[Mark all parts of sections 6.2 and 6.3 as not applicable]</w:t>
      </w:r>
    </w:p>
    <w:p w14:paraId="62D18428" w14:textId="77777777" w:rsidR="00832EDF" w:rsidRPr="00BF333A" w:rsidRDefault="00832EDF" w:rsidP="00BF333A">
      <w:pPr>
        <w:pStyle w:val="ListParagraph"/>
        <w:ind w:left="2160" w:hanging="720"/>
        <w:rPr>
          <w:rFonts w:ascii="Calibri" w:eastAsia="MS Gothic" w:hAnsi="Calibri" w:cs="Calibri"/>
          <w:color w:val="000000"/>
          <w:sz w:val="22"/>
          <w:szCs w:val="22"/>
        </w:rPr>
      </w:pPr>
    </w:p>
    <w:p w14:paraId="1AC7D3DE" w14:textId="77777777" w:rsidR="005E0E67" w:rsidRPr="00BF333A" w:rsidRDefault="005B0012" w:rsidP="00BF333A">
      <w:pPr>
        <w:pStyle w:val="ListParagraph"/>
        <w:ind w:left="2160" w:hanging="720"/>
        <w:rPr>
          <w:rFonts w:ascii="Calibri" w:hAnsi="Calibri" w:cs="Calibri"/>
          <w: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sz w:val="22"/>
          <w:szCs w:val="22"/>
        </w:rPr>
        <w:t>Authorization will be obtained and documented as part of the consent process.</w:t>
      </w:r>
      <w:r w:rsidR="002C00E0" w:rsidRPr="00BF333A">
        <w:rPr>
          <w:rFonts w:ascii="Calibri" w:hAnsi="Calibri" w:cs="Calibri"/>
          <w:sz w:val="22"/>
          <w:szCs w:val="22"/>
        </w:rPr>
        <w:t xml:space="preserve"> </w:t>
      </w:r>
      <w:r w:rsidR="00B93E3C" w:rsidRPr="00BF333A">
        <w:rPr>
          <w:rFonts w:ascii="Calibri" w:hAnsi="Calibri" w:cs="Calibri"/>
          <w:i/>
          <w:sz w:val="22"/>
          <w:szCs w:val="22"/>
        </w:rPr>
        <w:t>[I</w:t>
      </w:r>
      <w:r w:rsidR="00A768CA" w:rsidRPr="00BF333A">
        <w:rPr>
          <w:rFonts w:ascii="Calibri" w:hAnsi="Calibri" w:cs="Calibri"/>
          <w:i/>
          <w:sz w:val="22"/>
          <w:szCs w:val="22"/>
        </w:rPr>
        <w:t xml:space="preserve">f this is the only box </w:t>
      </w:r>
      <w:proofErr w:type="gramStart"/>
      <w:r w:rsidR="00A768CA" w:rsidRPr="00BF333A">
        <w:rPr>
          <w:rFonts w:ascii="Calibri" w:hAnsi="Calibri" w:cs="Calibri"/>
          <w:i/>
          <w:sz w:val="22"/>
          <w:szCs w:val="22"/>
        </w:rPr>
        <w:t>checked,</w:t>
      </w:r>
      <w:proofErr w:type="gramEnd"/>
      <w:r w:rsidR="00A768CA" w:rsidRPr="00BF333A">
        <w:rPr>
          <w:rFonts w:ascii="Calibri" w:hAnsi="Calibri" w:cs="Calibri"/>
          <w:i/>
          <w:sz w:val="22"/>
          <w:szCs w:val="22"/>
        </w:rPr>
        <w:t xml:space="preserve"> mark sections 6.2 and 6.3 as not applicable</w:t>
      </w:r>
      <w:r w:rsidR="00B93E3C" w:rsidRPr="00BF333A">
        <w:rPr>
          <w:rFonts w:ascii="Calibri" w:hAnsi="Calibri" w:cs="Calibri"/>
          <w:i/>
          <w:sz w:val="22"/>
          <w:szCs w:val="22"/>
        </w:rPr>
        <w:t>]</w:t>
      </w:r>
    </w:p>
    <w:p w14:paraId="7F179D3F" w14:textId="77777777" w:rsidR="00832EDF" w:rsidRPr="00BF333A" w:rsidRDefault="00832EDF" w:rsidP="00BF333A">
      <w:pPr>
        <w:pStyle w:val="ListParagraph"/>
        <w:ind w:left="2160" w:hanging="720"/>
        <w:rPr>
          <w:rFonts w:ascii="Calibri" w:hAnsi="Calibri" w:cs="Calibri"/>
          <w:sz w:val="22"/>
          <w:szCs w:val="22"/>
        </w:rPr>
      </w:pPr>
    </w:p>
    <w:p w14:paraId="47F88388" w14:textId="77777777" w:rsidR="005E0E67" w:rsidRPr="00BF333A" w:rsidRDefault="005B0012" w:rsidP="00BF333A">
      <w:pPr>
        <w:pStyle w:val="ListParagraph"/>
        <w:ind w:left="2160" w:hanging="720"/>
        <w:rPr>
          <w:rFonts w:ascii="Calibri" w:hAnsi="Calibri" w:cs="Calibri"/>
          <w: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sz w:val="22"/>
          <w:szCs w:val="22"/>
        </w:rPr>
        <w:t xml:space="preserve">Partial waiver </w:t>
      </w:r>
      <w:r w:rsidR="00200AB7" w:rsidRPr="00BF333A">
        <w:rPr>
          <w:rFonts w:ascii="Calibri" w:hAnsi="Calibri" w:cs="Calibri"/>
          <w:b/>
          <w:sz w:val="22"/>
          <w:szCs w:val="22"/>
        </w:rPr>
        <w:t xml:space="preserve">is requested </w:t>
      </w:r>
      <w:r w:rsidR="00022B78" w:rsidRPr="00BF333A">
        <w:rPr>
          <w:rFonts w:ascii="Calibri" w:hAnsi="Calibri" w:cs="Calibri"/>
          <w:b/>
          <w:sz w:val="22"/>
          <w:szCs w:val="22"/>
        </w:rPr>
        <w:t>for recruitment purposes only</w:t>
      </w:r>
      <w:r w:rsidR="00F34E17" w:rsidRPr="00BF333A">
        <w:rPr>
          <w:rFonts w:ascii="Calibri" w:hAnsi="Calibri" w:cs="Calibri"/>
          <w:b/>
          <w:color w:val="FF0000"/>
          <w:sz w:val="22"/>
          <w:szCs w:val="22"/>
        </w:rPr>
        <w:t xml:space="preserve"> </w:t>
      </w:r>
      <w:r w:rsidR="00F34E17" w:rsidRPr="00BF333A">
        <w:rPr>
          <w:rFonts w:ascii="Calibri" w:hAnsi="Calibri" w:cs="Calibri"/>
          <w:b/>
          <w:sz w:val="22"/>
          <w:szCs w:val="22"/>
        </w:rPr>
        <w:t>(Check this box if patients’ medical records will be accessed to determine eligibility before consent/authorization has been obtained)</w:t>
      </w:r>
      <w:r w:rsidR="00336751" w:rsidRPr="00BF333A">
        <w:rPr>
          <w:rFonts w:ascii="Calibri" w:hAnsi="Calibri" w:cs="Calibri"/>
          <w:b/>
          <w:sz w:val="22"/>
          <w:szCs w:val="22"/>
        </w:rPr>
        <w:t>.</w:t>
      </w:r>
      <w:r w:rsidR="00337FDA" w:rsidRPr="00BF333A">
        <w:rPr>
          <w:rFonts w:ascii="Calibri" w:hAnsi="Calibri" w:cs="Calibri"/>
          <w:sz w:val="22"/>
          <w:szCs w:val="22"/>
        </w:rPr>
        <w:t xml:space="preserve"> </w:t>
      </w:r>
      <w:r w:rsidR="00336751" w:rsidRPr="00BF333A">
        <w:rPr>
          <w:rFonts w:ascii="Calibri" w:hAnsi="Calibri" w:cs="Calibri"/>
          <w:i/>
          <w:sz w:val="22"/>
          <w:szCs w:val="22"/>
        </w:rPr>
        <w:t>[</w:t>
      </w:r>
      <w:r w:rsidR="00337FDA" w:rsidRPr="00BF333A">
        <w:rPr>
          <w:rFonts w:ascii="Calibri" w:hAnsi="Calibri" w:cs="Calibri"/>
          <w:i/>
          <w:sz w:val="22"/>
          <w:szCs w:val="22"/>
        </w:rPr>
        <w:t xml:space="preserve">Complete </w:t>
      </w:r>
      <w:r w:rsidR="00336751" w:rsidRPr="00BF333A">
        <w:rPr>
          <w:rFonts w:ascii="Calibri" w:hAnsi="Calibri" w:cs="Calibri"/>
          <w:i/>
          <w:sz w:val="22"/>
          <w:szCs w:val="22"/>
        </w:rPr>
        <w:t xml:space="preserve">all parts of </w:t>
      </w:r>
      <w:r w:rsidR="00337FDA" w:rsidRPr="00BF333A">
        <w:rPr>
          <w:rFonts w:ascii="Calibri" w:hAnsi="Calibri" w:cs="Calibri"/>
          <w:i/>
          <w:sz w:val="22"/>
          <w:szCs w:val="22"/>
        </w:rPr>
        <w:t>sections 6.2 and 6.3</w:t>
      </w:r>
      <w:r w:rsidR="00336751" w:rsidRPr="00BF333A">
        <w:rPr>
          <w:rFonts w:ascii="Calibri" w:hAnsi="Calibri" w:cs="Calibri"/>
          <w:i/>
          <w:sz w:val="22"/>
          <w:szCs w:val="22"/>
        </w:rPr>
        <w:t>]</w:t>
      </w:r>
    </w:p>
    <w:p w14:paraId="23DAC5CF" w14:textId="77777777" w:rsidR="00832EDF" w:rsidRPr="00BF333A" w:rsidRDefault="00832EDF" w:rsidP="00BF333A">
      <w:pPr>
        <w:pStyle w:val="ListParagraph"/>
        <w:ind w:left="2160" w:hanging="720"/>
        <w:rPr>
          <w:rFonts w:ascii="Calibri" w:hAnsi="Calibri" w:cs="Calibri"/>
          <w:sz w:val="22"/>
          <w:szCs w:val="22"/>
        </w:rPr>
      </w:pPr>
    </w:p>
    <w:p w14:paraId="1AE36207" w14:textId="77777777" w:rsidR="005E0E67" w:rsidRPr="00BF333A" w:rsidRDefault="005B0012" w:rsidP="00BF333A">
      <w:pPr>
        <w:pStyle w:val="ListParagraph"/>
        <w:ind w:left="2160" w:hanging="720"/>
        <w:rPr>
          <w:rFonts w:ascii="Calibri" w:hAnsi="Calibri" w:cs="Calibri"/>
          <w: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sz w:val="22"/>
          <w:szCs w:val="22"/>
        </w:rPr>
        <w:t>Full waiver</w:t>
      </w:r>
      <w:r w:rsidR="00D90AF0" w:rsidRPr="00BF333A">
        <w:rPr>
          <w:rFonts w:ascii="Calibri" w:hAnsi="Calibri" w:cs="Calibri"/>
          <w:b/>
          <w:sz w:val="22"/>
          <w:szCs w:val="22"/>
        </w:rPr>
        <w:t xml:space="preserve"> is requested</w:t>
      </w:r>
      <w:r w:rsidR="00022B78" w:rsidRPr="00BF333A">
        <w:rPr>
          <w:rFonts w:ascii="Calibri" w:hAnsi="Calibri" w:cs="Calibri"/>
          <w:b/>
          <w:sz w:val="22"/>
          <w:szCs w:val="22"/>
        </w:rPr>
        <w:t xml:space="preserve"> for entire research study</w:t>
      </w:r>
      <w:r w:rsidR="00D47781" w:rsidRPr="00BF333A">
        <w:rPr>
          <w:rFonts w:ascii="Calibri" w:hAnsi="Calibri" w:cs="Calibri"/>
          <w:b/>
          <w:sz w:val="22"/>
          <w:szCs w:val="22"/>
        </w:rPr>
        <w:t xml:space="preserve"> (</w:t>
      </w:r>
      <w:r w:rsidR="00F34E17" w:rsidRPr="00BF333A">
        <w:rPr>
          <w:rFonts w:ascii="Calibri" w:hAnsi="Calibri" w:cs="Calibri"/>
          <w:b/>
          <w:sz w:val="22"/>
          <w:szCs w:val="22"/>
        </w:rPr>
        <w:t>e.g.</w:t>
      </w:r>
      <w:r w:rsidR="00D47781" w:rsidRPr="00BF333A">
        <w:rPr>
          <w:rFonts w:ascii="Calibri" w:hAnsi="Calibri" w:cs="Calibri"/>
          <w:b/>
          <w:sz w:val="22"/>
          <w:szCs w:val="22"/>
        </w:rPr>
        <w:t>,</w:t>
      </w:r>
      <w:r w:rsidR="00F34E17" w:rsidRPr="00BF333A">
        <w:rPr>
          <w:rFonts w:ascii="Calibri" w:hAnsi="Calibri" w:cs="Calibri"/>
          <w:b/>
          <w:sz w:val="22"/>
          <w:szCs w:val="22"/>
        </w:rPr>
        <w:t xml:space="preserve"> medical record review studies</w:t>
      </w:r>
      <w:r w:rsidR="00525618" w:rsidRPr="00BF333A">
        <w:rPr>
          <w:rFonts w:ascii="Calibri" w:hAnsi="Calibri" w:cs="Calibri"/>
          <w:b/>
          <w:sz w:val="22"/>
          <w:szCs w:val="22"/>
        </w:rPr>
        <w:t>)</w:t>
      </w:r>
      <w:r w:rsidR="00336751" w:rsidRPr="00BF333A">
        <w:rPr>
          <w:rFonts w:ascii="Calibri" w:hAnsi="Calibri" w:cs="Calibri"/>
          <w:b/>
          <w:sz w:val="22"/>
          <w:szCs w:val="22"/>
        </w:rPr>
        <w:t>.</w:t>
      </w:r>
      <w:r w:rsidR="00337FDA" w:rsidRPr="00BF333A">
        <w:rPr>
          <w:rFonts w:ascii="Calibri" w:hAnsi="Calibri" w:cs="Calibri"/>
          <w:sz w:val="22"/>
          <w:szCs w:val="22"/>
        </w:rPr>
        <w:t xml:space="preserve"> </w:t>
      </w:r>
      <w:r w:rsidR="00336751" w:rsidRPr="00BF333A">
        <w:rPr>
          <w:rFonts w:ascii="Calibri" w:hAnsi="Calibri" w:cs="Calibri"/>
          <w:i/>
          <w:sz w:val="22"/>
          <w:szCs w:val="22"/>
        </w:rPr>
        <w:t>[</w:t>
      </w:r>
      <w:r w:rsidR="00337FDA" w:rsidRPr="00BF333A">
        <w:rPr>
          <w:rFonts w:ascii="Calibri" w:hAnsi="Calibri" w:cs="Calibri"/>
          <w:i/>
          <w:sz w:val="22"/>
          <w:szCs w:val="22"/>
        </w:rPr>
        <w:t xml:space="preserve">Complete </w:t>
      </w:r>
      <w:r w:rsidR="00336751" w:rsidRPr="00BF333A">
        <w:rPr>
          <w:rFonts w:ascii="Calibri" w:hAnsi="Calibri" w:cs="Calibri"/>
          <w:i/>
          <w:sz w:val="22"/>
          <w:szCs w:val="22"/>
        </w:rPr>
        <w:t xml:space="preserve">all parts of </w:t>
      </w:r>
      <w:r w:rsidR="00337FDA" w:rsidRPr="00BF333A">
        <w:rPr>
          <w:rFonts w:ascii="Calibri" w:hAnsi="Calibri" w:cs="Calibri"/>
          <w:i/>
          <w:sz w:val="22"/>
          <w:szCs w:val="22"/>
        </w:rPr>
        <w:t>sections 6.2 and 6.3</w:t>
      </w:r>
      <w:r w:rsidR="00336751" w:rsidRPr="00BF333A">
        <w:rPr>
          <w:rFonts w:ascii="Calibri" w:hAnsi="Calibri" w:cs="Calibri"/>
          <w:i/>
          <w:sz w:val="22"/>
          <w:szCs w:val="22"/>
        </w:rPr>
        <w:t>]</w:t>
      </w:r>
    </w:p>
    <w:p w14:paraId="2034797E" w14:textId="77777777" w:rsidR="00832EDF" w:rsidRPr="00BF333A" w:rsidRDefault="00832EDF" w:rsidP="00BF333A">
      <w:pPr>
        <w:pStyle w:val="ListParagraph"/>
        <w:ind w:left="2160" w:hanging="720"/>
        <w:rPr>
          <w:rFonts w:ascii="Calibri" w:hAnsi="Calibri" w:cs="Calibri"/>
          <w:sz w:val="22"/>
          <w:szCs w:val="22"/>
        </w:rPr>
      </w:pPr>
    </w:p>
    <w:p w14:paraId="18258D2D" w14:textId="0500B878" w:rsidR="005E0E67" w:rsidRPr="00BF333A" w:rsidRDefault="005B0012" w:rsidP="00BF333A">
      <w:pPr>
        <w:pStyle w:val="ListParagraph"/>
        <w:ind w:left="2160" w:hanging="720"/>
        <w:rPr>
          <w:rFonts w:ascii="Calibri" w:hAnsi="Calibri" w:cs="Calibr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bCs/>
          <w:sz w:val="22"/>
          <w:szCs w:val="22"/>
        </w:rPr>
        <w:t xml:space="preserve">Alteration </w:t>
      </w:r>
      <w:r w:rsidR="00D90AF0" w:rsidRPr="00BF333A">
        <w:rPr>
          <w:rFonts w:ascii="Calibri" w:hAnsi="Calibri" w:cs="Calibri"/>
          <w:b/>
          <w:bCs/>
          <w:sz w:val="22"/>
          <w:szCs w:val="22"/>
        </w:rPr>
        <w:t xml:space="preserve">is </w:t>
      </w:r>
      <w:r w:rsidR="00022B78" w:rsidRPr="00BF333A">
        <w:rPr>
          <w:rFonts w:ascii="Calibri" w:hAnsi="Calibri" w:cs="Calibri"/>
          <w:b/>
          <w:bCs/>
          <w:sz w:val="22"/>
          <w:szCs w:val="22"/>
        </w:rPr>
        <w:t>request</w:t>
      </w:r>
      <w:r w:rsidR="00D90AF0" w:rsidRPr="00BF333A">
        <w:rPr>
          <w:rFonts w:ascii="Calibri" w:hAnsi="Calibri" w:cs="Calibri"/>
          <w:b/>
          <w:bCs/>
          <w:sz w:val="22"/>
          <w:szCs w:val="22"/>
        </w:rPr>
        <w:t>ed</w:t>
      </w:r>
      <w:r w:rsidR="00022B78" w:rsidRPr="00BF333A">
        <w:rPr>
          <w:rFonts w:ascii="Calibri" w:hAnsi="Calibri" w:cs="Calibri"/>
          <w:b/>
          <w:bCs/>
          <w:sz w:val="22"/>
          <w:szCs w:val="22"/>
        </w:rPr>
        <w:t xml:space="preserve"> to waive requirement for written documentation of authorization</w:t>
      </w:r>
      <w:r w:rsidR="00337FDA" w:rsidRPr="00BF333A">
        <w:rPr>
          <w:rFonts w:ascii="Calibri" w:hAnsi="Calibri" w:cs="Calibri"/>
          <w:b/>
          <w:bCs/>
          <w:sz w:val="22"/>
          <w:szCs w:val="22"/>
        </w:rPr>
        <w:t xml:space="preserve"> (verbal </w:t>
      </w:r>
      <w:r w:rsidR="64117E2C" w:rsidRPr="00BF333A">
        <w:rPr>
          <w:rFonts w:ascii="Calibri" w:hAnsi="Calibri" w:cs="Calibri"/>
          <w:b/>
          <w:bCs/>
          <w:sz w:val="22"/>
          <w:szCs w:val="22"/>
        </w:rPr>
        <w:t xml:space="preserve">or implied </w:t>
      </w:r>
      <w:r w:rsidR="00337FDA" w:rsidRPr="00BF333A">
        <w:rPr>
          <w:rFonts w:ascii="Calibri" w:hAnsi="Calibri" w:cs="Calibri"/>
          <w:b/>
          <w:bCs/>
          <w:sz w:val="22"/>
          <w:szCs w:val="22"/>
        </w:rPr>
        <w:t>authorization will be obtained).</w:t>
      </w:r>
      <w:r w:rsidR="00BE661C" w:rsidRPr="00BF333A">
        <w:rPr>
          <w:rFonts w:ascii="Calibri" w:hAnsi="Calibri" w:cs="Calibri"/>
          <w:sz w:val="22"/>
          <w:szCs w:val="22"/>
        </w:rPr>
        <w:t xml:space="preserve"> </w:t>
      </w:r>
      <w:r w:rsidR="00336751" w:rsidRPr="00BF333A">
        <w:rPr>
          <w:rFonts w:ascii="Calibri" w:hAnsi="Calibri" w:cs="Calibri"/>
          <w:i/>
          <w:iCs/>
          <w:sz w:val="22"/>
          <w:szCs w:val="22"/>
        </w:rPr>
        <w:t>[</w:t>
      </w:r>
      <w:r w:rsidR="00BE661C" w:rsidRPr="00BF333A">
        <w:rPr>
          <w:rFonts w:ascii="Calibri" w:hAnsi="Calibri" w:cs="Calibri"/>
          <w:i/>
          <w:iCs/>
          <w:sz w:val="22"/>
          <w:szCs w:val="22"/>
        </w:rPr>
        <w:t xml:space="preserve">Complete </w:t>
      </w:r>
      <w:r w:rsidR="00336751" w:rsidRPr="00BF333A">
        <w:rPr>
          <w:rFonts w:ascii="Calibri" w:hAnsi="Calibri" w:cs="Calibri"/>
          <w:i/>
          <w:iCs/>
          <w:sz w:val="22"/>
          <w:szCs w:val="22"/>
        </w:rPr>
        <w:t xml:space="preserve">all parts of </w:t>
      </w:r>
      <w:r w:rsidR="00BE661C" w:rsidRPr="00BF333A">
        <w:rPr>
          <w:rFonts w:ascii="Calibri" w:hAnsi="Calibri" w:cs="Calibri"/>
          <w:i/>
          <w:iCs/>
          <w:sz w:val="22"/>
          <w:szCs w:val="22"/>
        </w:rPr>
        <w:t>sections 6.2 and 6.3</w:t>
      </w:r>
      <w:r w:rsidR="00336751" w:rsidRPr="00BF333A">
        <w:rPr>
          <w:rFonts w:ascii="Calibri" w:hAnsi="Calibri" w:cs="Calibri"/>
          <w:i/>
          <w:iCs/>
          <w:sz w:val="22"/>
          <w:szCs w:val="22"/>
        </w:rPr>
        <w:t>]</w:t>
      </w:r>
    </w:p>
    <w:p w14:paraId="73A5A5E0" w14:textId="77777777" w:rsidR="005C6EB9" w:rsidRPr="00BF333A" w:rsidRDefault="005C6EB9" w:rsidP="00BF333A">
      <w:pPr>
        <w:ind w:left="1440"/>
        <w:rPr>
          <w:rFonts w:ascii="Calibri" w:hAnsi="Calibri" w:cs="Calibri"/>
          <w:color w:val="FF0000"/>
          <w:sz w:val="22"/>
          <w:szCs w:val="22"/>
        </w:rPr>
      </w:pPr>
    </w:p>
    <w:p w14:paraId="34D97ADC" w14:textId="77777777" w:rsidR="005E0E67" w:rsidRPr="00BF333A" w:rsidRDefault="00022B78" w:rsidP="00BF333A">
      <w:pPr>
        <w:pStyle w:val="Heading2"/>
        <w:numPr>
          <w:ilvl w:val="1"/>
          <w:numId w:val="5"/>
        </w:numPr>
        <w:spacing w:before="0" w:after="0"/>
        <w:rPr>
          <w:rFonts w:ascii="Calibri" w:hAnsi="Calibri" w:cs="Calibri"/>
          <w:szCs w:val="22"/>
        </w:rPr>
      </w:pPr>
      <w:bookmarkStart w:id="113" w:name="_Hlk535483484"/>
      <w:r w:rsidRPr="00BF333A">
        <w:rPr>
          <w:rFonts w:ascii="Calibri" w:hAnsi="Calibri" w:cs="Calibri"/>
          <w:szCs w:val="22"/>
        </w:rPr>
        <w:t>Waiver o</w:t>
      </w:r>
      <w:r w:rsidR="004F7448" w:rsidRPr="00BF333A">
        <w:rPr>
          <w:rFonts w:ascii="Calibri" w:hAnsi="Calibri" w:cs="Calibri"/>
          <w:szCs w:val="22"/>
        </w:rPr>
        <w:t>r</w:t>
      </w:r>
      <w:r w:rsidRPr="00BF333A">
        <w:rPr>
          <w:rFonts w:ascii="Calibri" w:hAnsi="Calibri" w:cs="Calibri"/>
          <w:szCs w:val="22"/>
        </w:rPr>
        <w:t xml:space="preserve"> Alteration of Authorization</w:t>
      </w:r>
      <w:r w:rsidR="005E0E67" w:rsidRPr="00BF333A">
        <w:rPr>
          <w:rFonts w:ascii="Calibri" w:hAnsi="Calibri" w:cs="Calibri"/>
          <w:szCs w:val="22"/>
        </w:rPr>
        <w:t xml:space="preserve"> </w:t>
      </w:r>
      <w:r w:rsidR="004F7448" w:rsidRPr="00BF333A">
        <w:rPr>
          <w:rFonts w:ascii="Calibri" w:hAnsi="Calibri" w:cs="Calibri"/>
          <w:szCs w:val="22"/>
        </w:rPr>
        <w:t xml:space="preserve">for the </w:t>
      </w:r>
      <w:r w:rsidR="00F34E17" w:rsidRPr="00BF333A">
        <w:rPr>
          <w:rFonts w:ascii="Calibri" w:hAnsi="Calibri" w:cs="Calibri"/>
          <w:szCs w:val="22"/>
        </w:rPr>
        <w:t xml:space="preserve">Uses and Disclosures </w:t>
      </w:r>
      <w:r w:rsidR="004F7448" w:rsidRPr="00BF333A">
        <w:rPr>
          <w:rFonts w:ascii="Calibri" w:hAnsi="Calibri" w:cs="Calibri"/>
          <w:szCs w:val="22"/>
        </w:rPr>
        <w:t>of PHI</w:t>
      </w:r>
      <w:bookmarkEnd w:id="113"/>
    </w:p>
    <w:p w14:paraId="164B26C3" w14:textId="77777777" w:rsidR="009266E0" w:rsidRPr="00BF333A" w:rsidRDefault="009266E0" w:rsidP="00BF333A">
      <w:pPr>
        <w:pStyle w:val="Heading3"/>
        <w:spacing w:before="0" w:after="0"/>
        <w:ind w:left="1440"/>
        <w:rPr>
          <w:rFonts w:ascii="Calibri" w:hAnsi="Calibri" w:cs="Calibri"/>
          <w:szCs w:val="22"/>
        </w:rPr>
      </w:pPr>
    </w:p>
    <w:p w14:paraId="5C1ABC56" w14:textId="6C2E66CD" w:rsidR="00022B78" w:rsidRPr="00BF333A" w:rsidRDefault="00A52239" w:rsidP="00BF333A">
      <w:pPr>
        <w:pStyle w:val="Heading3"/>
        <w:numPr>
          <w:ilvl w:val="3"/>
          <w:numId w:val="5"/>
        </w:numPr>
        <w:spacing w:before="0" w:after="0"/>
        <w:rPr>
          <w:rFonts w:ascii="Calibri" w:hAnsi="Calibri" w:cs="Calibri"/>
          <w:szCs w:val="22"/>
        </w:rPr>
      </w:pPr>
      <w:r w:rsidRPr="00BF333A">
        <w:rPr>
          <w:rFonts w:ascii="Calibri" w:hAnsi="Calibri" w:cs="Calibri"/>
          <w:szCs w:val="22"/>
        </w:rPr>
        <w:t>A</w:t>
      </w:r>
      <w:r w:rsidR="00022B78" w:rsidRPr="00BF333A">
        <w:rPr>
          <w:rFonts w:ascii="Calibri" w:hAnsi="Calibri" w:cs="Calibri"/>
          <w:szCs w:val="22"/>
        </w:rPr>
        <w:t xml:space="preserve">ccess, use or disclosure of PHI </w:t>
      </w:r>
      <w:r w:rsidR="00BE3399" w:rsidRPr="00BF333A">
        <w:rPr>
          <w:rFonts w:ascii="Calibri" w:hAnsi="Calibri" w:cs="Calibri"/>
          <w:szCs w:val="22"/>
        </w:rPr>
        <w:t>represent</w:t>
      </w:r>
      <w:r w:rsidRPr="00BF333A">
        <w:rPr>
          <w:rFonts w:ascii="Calibri" w:hAnsi="Calibri" w:cs="Calibri"/>
          <w:szCs w:val="22"/>
        </w:rPr>
        <w:t>ing</w:t>
      </w:r>
      <w:r w:rsidR="00022B78" w:rsidRPr="00BF333A">
        <w:rPr>
          <w:rFonts w:ascii="Calibri" w:hAnsi="Calibri" w:cs="Calibri"/>
          <w:szCs w:val="22"/>
        </w:rPr>
        <w:t xml:space="preserve"> no more than a minimal risk to the privacy of </w:t>
      </w:r>
      <w:r w:rsidRPr="00BF333A">
        <w:rPr>
          <w:rFonts w:ascii="Calibri" w:hAnsi="Calibri" w:cs="Calibri"/>
          <w:szCs w:val="22"/>
        </w:rPr>
        <w:t>the individual</w:t>
      </w:r>
    </w:p>
    <w:p w14:paraId="51FE34A9" w14:textId="77777777" w:rsidR="00BF333A" w:rsidRDefault="00BF333A" w:rsidP="00BF333A">
      <w:pPr>
        <w:pStyle w:val="Heading4"/>
        <w:spacing w:before="0" w:after="0"/>
        <w:ind w:left="3960"/>
        <w:rPr>
          <w:rFonts w:ascii="Calibri" w:hAnsi="Calibri" w:cs="Calibri"/>
          <w:szCs w:val="22"/>
        </w:rPr>
      </w:pPr>
    </w:p>
    <w:p w14:paraId="1B3ACE86" w14:textId="737105F3" w:rsidR="00C1755D" w:rsidRPr="00BF333A" w:rsidRDefault="00EC14D9" w:rsidP="00BF333A">
      <w:pPr>
        <w:pStyle w:val="Heading4"/>
        <w:numPr>
          <w:ilvl w:val="4"/>
          <w:numId w:val="5"/>
        </w:numPr>
        <w:spacing w:before="0" w:after="0"/>
        <w:rPr>
          <w:rFonts w:ascii="Calibri" w:hAnsi="Calibri" w:cs="Calibri"/>
          <w:szCs w:val="22"/>
        </w:rPr>
      </w:pPr>
      <w:r w:rsidRPr="00BF333A">
        <w:rPr>
          <w:rFonts w:ascii="Calibri" w:hAnsi="Calibri" w:cs="Calibri"/>
          <w:szCs w:val="22"/>
        </w:rPr>
        <w:t>Plan to protect PHI from improper use or disclosure</w:t>
      </w:r>
    </w:p>
    <w:p w14:paraId="3A119CA8" w14:textId="77777777" w:rsidR="00337FDA" w:rsidRPr="00BF333A" w:rsidRDefault="00337FD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960"/>
        <w:rPr>
          <w:rFonts w:ascii="Calibri" w:hAnsi="Calibri" w:cs="Calibri"/>
          <w:sz w:val="22"/>
          <w:szCs w:val="22"/>
        </w:rPr>
      </w:pPr>
      <w:r w:rsidRPr="00BF333A">
        <w:rPr>
          <w:rFonts w:ascii="Calibri" w:hAnsi="Calibri" w:cs="Calibri"/>
          <w:sz w:val="22"/>
          <w:szCs w:val="22"/>
        </w:rPr>
        <w:t>Include the following statement as written – DO NOT ALTER OR DELETE unless this section is not applicable because the research does not involve a waiver of authorization.</w:t>
      </w:r>
      <w:r w:rsidR="0095235B" w:rsidRPr="00BF333A">
        <w:rPr>
          <w:rFonts w:ascii="Calibri" w:hAnsi="Calibri" w:cs="Calibri"/>
          <w:sz w:val="22"/>
          <w:szCs w:val="22"/>
        </w:rPr>
        <w:t xml:space="preserve"> </w:t>
      </w:r>
      <w:r w:rsidR="0095235B" w:rsidRPr="00BF333A">
        <w:rPr>
          <w:rFonts w:ascii="Calibri" w:hAnsi="Calibri" w:cs="Calibri"/>
          <w:b/>
          <w:sz w:val="22"/>
          <w:szCs w:val="22"/>
        </w:rPr>
        <w:t xml:space="preserve">If the section is </w:t>
      </w:r>
      <w:r w:rsidR="0095235B" w:rsidRPr="00BF333A">
        <w:rPr>
          <w:rFonts w:ascii="Calibri" w:hAnsi="Calibri" w:cs="Calibri"/>
          <w:b/>
          <w:sz w:val="22"/>
          <w:szCs w:val="22"/>
          <w:u w:val="single"/>
        </w:rPr>
        <w:t>not</w:t>
      </w:r>
      <w:r w:rsidR="0095235B" w:rsidRPr="00BF333A">
        <w:rPr>
          <w:rFonts w:ascii="Calibri" w:hAnsi="Calibri" w:cs="Calibri"/>
          <w:b/>
          <w:sz w:val="22"/>
          <w:szCs w:val="22"/>
        </w:rPr>
        <w:t xml:space="preserve"> applicable, </w:t>
      </w:r>
      <w:r w:rsidR="0095235B" w:rsidRPr="00BF333A">
        <w:rPr>
          <w:rFonts w:ascii="Calibri" w:hAnsi="Calibri" w:cs="Calibri"/>
          <w:b/>
          <w:sz w:val="22"/>
          <w:szCs w:val="22"/>
          <w:u w:val="single"/>
        </w:rPr>
        <w:t>remove</w:t>
      </w:r>
      <w:r w:rsidR="0095235B" w:rsidRPr="00BF333A">
        <w:rPr>
          <w:rFonts w:ascii="Calibri" w:hAnsi="Calibri" w:cs="Calibri"/>
          <w:b/>
          <w:sz w:val="22"/>
          <w:szCs w:val="22"/>
        </w:rPr>
        <w:t xml:space="preserve"> the statement and </w:t>
      </w:r>
      <w:r w:rsidR="0095235B" w:rsidRPr="00BF333A">
        <w:rPr>
          <w:rFonts w:ascii="Calibri" w:hAnsi="Calibri" w:cs="Calibri"/>
          <w:b/>
          <w:sz w:val="22"/>
          <w:szCs w:val="22"/>
          <w:u w:val="single"/>
        </w:rPr>
        <w:t>indicate as not applicable</w:t>
      </w:r>
      <w:r w:rsidR="0095235B" w:rsidRPr="00BF333A">
        <w:rPr>
          <w:rFonts w:ascii="Calibri" w:hAnsi="Calibri" w:cs="Calibri"/>
          <w:b/>
          <w:sz w:val="22"/>
          <w:szCs w:val="22"/>
        </w:rPr>
        <w:t>.</w:t>
      </w:r>
      <w:r w:rsidR="0095235B" w:rsidRPr="00BF333A">
        <w:rPr>
          <w:rFonts w:ascii="Calibri" w:hAnsi="Calibri" w:cs="Calibri"/>
          <w:sz w:val="22"/>
          <w:szCs w:val="22"/>
        </w:rPr>
        <w:t xml:space="preserve"> </w:t>
      </w:r>
    </w:p>
    <w:p w14:paraId="50B3B8CA" w14:textId="77777777" w:rsidR="00337FDA" w:rsidRPr="00BF333A" w:rsidRDefault="00337FDA" w:rsidP="00BF333A">
      <w:pPr>
        <w:tabs>
          <w:tab w:val="left" w:pos="720"/>
        </w:tabs>
        <w:ind w:left="3330"/>
        <w:rPr>
          <w:rFonts w:ascii="Calibri" w:hAnsi="Calibri" w:cs="Calibri"/>
          <w:sz w:val="22"/>
          <w:szCs w:val="22"/>
        </w:rPr>
      </w:pPr>
    </w:p>
    <w:p w14:paraId="19C4FC78" w14:textId="7339B4D3" w:rsidR="00C26FC4" w:rsidRPr="00C53F31" w:rsidRDefault="008C51CF" w:rsidP="00BF333A">
      <w:pPr>
        <w:ind w:left="3870"/>
        <w:rPr>
          <w:rFonts w:ascii="Calibri" w:hAnsi="Calibri" w:cs="Calibri"/>
          <w:sz w:val="22"/>
          <w:szCs w:val="22"/>
          <w:rPrChange w:id="114" w:author="Gilmore, Rick" w:date="2022-11-14T17:45:00Z">
            <w:rPr>
              <w:rFonts w:ascii="Calibri" w:hAnsi="Calibri" w:cs="Calibri"/>
              <w:i/>
              <w:sz w:val="22"/>
              <w:szCs w:val="22"/>
            </w:rPr>
          </w:rPrChange>
        </w:rPr>
      </w:pPr>
      <w:del w:id="115" w:author="Gilmore, Rick" w:date="2022-11-14T17:45:00Z">
        <w:r w:rsidRPr="00BF333A" w:rsidDel="00C53F31">
          <w:rPr>
            <w:rFonts w:ascii="Calibri" w:hAnsi="Calibri" w:cs="Calibri"/>
            <w:i/>
            <w:sz w:val="22"/>
            <w:szCs w:val="22"/>
          </w:rPr>
          <w:delText xml:space="preserve">Information is included in </w:delText>
        </w:r>
        <w:r w:rsidR="006949AF" w:rsidRPr="00BF333A" w:rsidDel="00C53F31">
          <w:rPr>
            <w:rFonts w:ascii="Calibri" w:hAnsi="Calibri" w:cs="Calibri"/>
            <w:i/>
            <w:sz w:val="22"/>
            <w:szCs w:val="22"/>
          </w:rPr>
          <w:delText>the “Confidentiality, Privacy and Data Management” section</w:delText>
        </w:r>
        <w:r w:rsidRPr="00BF333A" w:rsidDel="00C53F31">
          <w:rPr>
            <w:rFonts w:ascii="Calibri" w:hAnsi="Calibri" w:cs="Calibri"/>
            <w:i/>
            <w:sz w:val="22"/>
            <w:szCs w:val="22"/>
          </w:rPr>
          <w:delText xml:space="preserve"> of this protocol</w:delText>
        </w:r>
        <w:r w:rsidR="0035263A" w:rsidRPr="00BF333A" w:rsidDel="00C53F31">
          <w:rPr>
            <w:rFonts w:ascii="Calibri" w:hAnsi="Calibri" w:cs="Calibri"/>
            <w:i/>
            <w:sz w:val="22"/>
            <w:szCs w:val="22"/>
          </w:rPr>
          <w:delText xml:space="preserve"> or in “HRP-598 – Research Data Plan Review Form”</w:delText>
        </w:r>
        <w:r w:rsidRPr="00BF333A" w:rsidDel="00C53F31">
          <w:rPr>
            <w:rFonts w:ascii="Calibri" w:hAnsi="Calibri" w:cs="Calibri"/>
            <w:i/>
            <w:sz w:val="22"/>
            <w:szCs w:val="22"/>
          </w:rPr>
          <w:delText>.</w:delText>
        </w:r>
      </w:del>
      <w:ins w:id="116" w:author="Gilmore, Rick" w:date="2022-11-14T17:45:00Z">
        <w:r w:rsidR="00C53F31">
          <w:rPr>
            <w:rFonts w:ascii="Calibri" w:hAnsi="Calibri" w:cs="Calibri"/>
            <w:sz w:val="22"/>
            <w:szCs w:val="22"/>
          </w:rPr>
          <w:t>Not applicable.</w:t>
        </w:r>
      </w:ins>
    </w:p>
    <w:p w14:paraId="35164E54" w14:textId="77777777" w:rsidR="008C51CF" w:rsidRPr="00BF333A" w:rsidRDefault="008C51CF" w:rsidP="00BF333A">
      <w:pPr>
        <w:ind w:left="3330"/>
        <w:rPr>
          <w:rFonts w:ascii="Calibri" w:hAnsi="Calibri" w:cs="Calibri"/>
          <w:sz w:val="22"/>
          <w:szCs w:val="22"/>
        </w:rPr>
      </w:pPr>
    </w:p>
    <w:p w14:paraId="33C7B1FA" w14:textId="77777777" w:rsidR="00EC14D9" w:rsidRPr="00BF333A" w:rsidRDefault="00EC14D9" w:rsidP="00BF333A">
      <w:pPr>
        <w:pStyle w:val="Heading4"/>
        <w:numPr>
          <w:ilvl w:val="4"/>
          <w:numId w:val="5"/>
        </w:numPr>
        <w:spacing w:before="0" w:after="0"/>
        <w:rPr>
          <w:rFonts w:ascii="Calibri" w:hAnsi="Calibri" w:cs="Calibri"/>
          <w:szCs w:val="22"/>
        </w:rPr>
      </w:pPr>
      <w:r w:rsidRPr="00BF333A">
        <w:rPr>
          <w:rFonts w:ascii="Calibri" w:hAnsi="Calibri" w:cs="Calibri"/>
          <w:szCs w:val="22"/>
        </w:rPr>
        <w:t xml:space="preserve">Plan to destroy identifiers or a justification for retaining identifiers </w:t>
      </w:r>
    </w:p>
    <w:p w14:paraId="0F0385E9" w14:textId="77777777" w:rsidR="00B621BD" w:rsidRPr="00BF333A" w:rsidRDefault="001D6BF2"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960"/>
        <w:rPr>
          <w:rFonts w:ascii="Calibri" w:hAnsi="Calibri" w:cs="Calibri"/>
          <w:sz w:val="22"/>
          <w:szCs w:val="22"/>
        </w:rPr>
      </w:pPr>
      <w:r w:rsidRPr="00BF333A">
        <w:rPr>
          <w:rFonts w:ascii="Calibri" w:hAnsi="Calibri" w:cs="Calibri"/>
          <w:sz w:val="22"/>
          <w:szCs w:val="22"/>
        </w:rPr>
        <w:t>Describe the plan to destroy the identifiers at the earliest opportunity consistent with the conduct of the research. Include when and how identifiers will be destroyed. If identifiers will be retained, provide the legal, health or research justification for retaining the identifiers.</w:t>
      </w:r>
    </w:p>
    <w:p w14:paraId="1534F711" w14:textId="77777777" w:rsidR="00C26FC4" w:rsidRPr="00BF333A" w:rsidRDefault="00C26FC4" w:rsidP="00BF333A">
      <w:pPr>
        <w:pStyle w:val="Heading3"/>
        <w:spacing w:before="0" w:after="0"/>
        <w:ind w:left="3330"/>
        <w:rPr>
          <w:rFonts w:ascii="Calibri" w:hAnsi="Calibri" w:cs="Calibri"/>
          <w:b w:val="0"/>
          <w:szCs w:val="22"/>
        </w:rPr>
      </w:pPr>
    </w:p>
    <w:p w14:paraId="3D3707A0" w14:textId="48427F68" w:rsidR="001D6BF2" w:rsidRDefault="00F66091" w:rsidP="00704BC8">
      <w:pPr>
        <w:ind w:left="3960"/>
        <w:rPr>
          <w:rFonts w:ascii="Calibri" w:hAnsi="Calibri" w:cs="Calibri"/>
          <w:sz w:val="22"/>
          <w:szCs w:val="22"/>
        </w:rPr>
      </w:pPr>
      <w:bookmarkStart w:id="117" w:name="OLE_LINK16"/>
      <w:bookmarkStart w:id="118" w:name="OLE_LINK17"/>
      <w:r>
        <w:rPr>
          <w:rFonts w:ascii="Calibri" w:hAnsi="Calibri" w:cs="Calibri"/>
          <w:sz w:val="22"/>
          <w:szCs w:val="22"/>
        </w:rPr>
        <w:t>Not applicable.</w:t>
      </w:r>
    </w:p>
    <w:bookmarkEnd w:id="117"/>
    <w:bookmarkEnd w:id="118"/>
    <w:p w14:paraId="3A1E86DB" w14:textId="77777777" w:rsidR="00F66091" w:rsidRPr="00BF333A" w:rsidRDefault="00F66091" w:rsidP="00704BC8">
      <w:pPr>
        <w:ind w:left="3960"/>
        <w:rPr>
          <w:rFonts w:ascii="Calibri" w:hAnsi="Calibri" w:cs="Calibri"/>
          <w:sz w:val="22"/>
          <w:szCs w:val="22"/>
        </w:rPr>
      </w:pPr>
    </w:p>
    <w:p w14:paraId="032C54B4" w14:textId="77777777" w:rsidR="00F53085" w:rsidRPr="00BF333A" w:rsidRDefault="00200AB7" w:rsidP="00BF333A">
      <w:pPr>
        <w:pStyle w:val="Heading3"/>
        <w:numPr>
          <w:ilvl w:val="3"/>
          <w:numId w:val="5"/>
        </w:numPr>
        <w:spacing w:before="0" w:after="0"/>
        <w:rPr>
          <w:rFonts w:ascii="Calibri" w:hAnsi="Calibri" w:cs="Calibri"/>
          <w:szCs w:val="22"/>
        </w:rPr>
      </w:pPr>
      <w:r w:rsidRPr="00BF333A">
        <w:rPr>
          <w:rFonts w:ascii="Calibri" w:hAnsi="Calibri" w:cs="Calibri"/>
          <w:szCs w:val="22"/>
        </w:rPr>
        <w:t>Explanation for why</w:t>
      </w:r>
      <w:r w:rsidR="00BE3399" w:rsidRPr="00BF333A">
        <w:rPr>
          <w:rFonts w:ascii="Calibri" w:hAnsi="Calibri" w:cs="Calibri"/>
          <w:szCs w:val="22"/>
        </w:rPr>
        <w:t xml:space="preserve"> </w:t>
      </w:r>
      <w:r w:rsidRPr="00BF333A">
        <w:rPr>
          <w:rFonts w:ascii="Calibri" w:hAnsi="Calibri" w:cs="Calibri"/>
          <w:szCs w:val="22"/>
        </w:rPr>
        <w:t xml:space="preserve">the research could not practicably </w:t>
      </w:r>
      <w:r w:rsidR="0070331D" w:rsidRPr="00BF333A">
        <w:rPr>
          <w:rFonts w:ascii="Calibri" w:hAnsi="Calibri" w:cs="Calibri"/>
          <w:szCs w:val="22"/>
        </w:rPr>
        <w:t xml:space="preserve">be </w:t>
      </w:r>
      <w:r w:rsidRPr="00BF333A">
        <w:rPr>
          <w:rFonts w:ascii="Calibri" w:hAnsi="Calibri" w:cs="Calibri"/>
          <w:szCs w:val="22"/>
        </w:rPr>
        <w:t>conducted without access to and use of PHI</w:t>
      </w:r>
    </w:p>
    <w:p w14:paraId="56BA2D1E" w14:textId="7F606D41" w:rsidR="00F1164A" w:rsidRPr="00BF333A" w:rsidRDefault="001D6BF2"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 xml:space="preserve">Provide </w:t>
      </w:r>
      <w:r w:rsidR="00EA1EB1" w:rsidRPr="00BF333A">
        <w:rPr>
          <w:rFonts w:ascii="Calibri" w:hAnsi="Calibri" w:cs="Calibri"/>
          <w:sz w:val="22"/>
          <w:szCs w:val="22"/>
        </w:rPr>
        <w:t>reasons</w:t>
      </w:r>
      <w:r w:rsidRPr="00BF333A">
        <w:rPr>
          <w:rFonts w:ascii="Calibri" w:hAnsi="Calibri" w:cs="Calibri"/>
          <w:sz w:val="22"/>
          <w:szCs w:val="22"/>
        </w:rPr>
        <w:t xml:space="preserve"> why th</w:t>
      </w:r>
      <w:r w:rsidR="00EA1EB1" w:rsidRPr="00BF333A">
        <w:rPr>
          <w:rFonts w:ascii="Calibri" w:hAnsi="Calibri" w:cs="Calibri"/>
          <w:sz w:val="22"/>
          <w:szCs w:val="22"/>
        </w:rPr>
        <w:t>is</w:t>
      </w:r>
      <w:r w:rsidRPr="00BF333A">
        <w:rPr>
          <w:rFonts w:ascii="Calibri" w:hAnsi="Calibri" w:cs="Calibri"/>
          <w:sz w:val="22"/>
          <w:szCs w:val="22"/>
        </w:rPr>
        <w:t xml:space="preserve"> research could not practicably </w:t>
      </w:r>
      <w:r w:rsidR="0070331D" w:rsidRPr="00BF333A">
        <w:rPr>
          <w:rFonts w:ascii="Calibri" w:hAnsi="Calibri" w:cs="Calibri"/>
          <w:sz w:val="22"/>
          <w:szCs w:val="22"/>
        </w:rPr>
        <w:t>be</w:t>
      </w:r>
      <w:r w:rsidR="00EA1EB1" w:rsidRPr="00BF333A">
        <w:rPr>
          <w:rFonts w:ascii="Calibri" w:hAnsi="Calibri" w:cs="Calibri"/>
          <w:sz w:val="22"/>
          <w:szCs w:val="22"/>
        </w:rPr>
        <w:t xml:space="preserve"> carried out</w:t>
      </w:r>
      <w:r w:rsidRPr="00BF333A">
        <w:rPr>
          <w:rFonts w:ascii="Calibri" w:hAnsi="Calibri" w:cs="Calibri"/>
          <w:sz w:val="22"/>
          <w:szCs w:val="22"/>
        </w:rPr>
        <w:t xml:space="preserve"> without access to and use of PHI.</w:t>
      </w:r>
    </w:p>
    <w:p w14:paraId="3F61CCCA" w14:textId="77777777" w:rsidR="00C26FC4" w:rsidRPr="00BF333A" w:rsidRDefault="00C26FC4" w:rsidP="00BF333A">
      <w:pPr>
        <w:pStyle w:val="Heading3"/>
        <w:spacing w:before="0" w:after="0"/>
        <w:ind w:left="2160"/>
        <w:rPr>
          <w:rFonts w:ascii="Calibri" w:hAnsi="Calibri" w:cs="Calibri"/>
          <w:b w:val="0"/>
          <w:szCs w:val="22"/>
        </w:rPr>
      </w:pPr>
    </w:p>
    <w:p w14:paraId="5630B409" w14:textId="77777777" w:rsidR="00F66091" w:rsidRDefault="00F66091" w:rsidP="00F66091">
      <w:pPr>
        <w:ind w:left="1440" w:firstLine="720"/>
        <w:rPr>
          <w:rFonts w:ascii="Calibri" w:hAnsi="Calibri" w:cs="Calibri"/>
          <w:sz w:val="22"/>
          <w:szCs w:val="22"/>
        </w:rPr>
      </w:pPr>
      <w:r>
        <w:rPr>
          <w:rFonts w:ascii="Calibri" w:hAnsi="Calibri" w:cs="Calibri"/>
          <w:sz w:val="22"/>
          <w:szCs w:val="22"/>
        </w:rPr>
        <w:t>Not applicable.</w:t>
      </w:r>
    </w:p>
    <w:p w14:paraId="4E8E2534" w14:textId="05D1A196" w:rsidR="0035263A" w:rsidRPr="00BF333A" w:rsidRDefault="0035263A" w:rsidP="00BF333A">
      <w:pPr>
        <w:ind w:left="2160"/>
        <w:rPr>
          <w:rFonts w:ascii="Calibri" w:hAnsi="Calibri" w:cs="Calibri"/>
          <w:sz w:val="22"/>
          <w:szCs w:val="22"/>
        </w:rPr>
      </w:pPr>
    </w:p>
    <w:p w14:paraId="0B826E19" w14:textId="77777777" w:rsidR="001D6BF2" w:rsidRPr="00BF333A" w:rsidRDefault="001D6BF2" w:rsidP="00BF333A">
      <w:pPr>
        <w:ind w:left="2160"/>
        <w:rPr>
          <w:rFonts w:ascii="Calibri" w:hAnsi="Calibri" w:cs="Calibri"/>
          <w:sz w:val="22"/>
          <w:szCs w:val="22"/>
        </w:rPr>
      </w:pPr>
    </w:p>
    <w:p w14:paraId="25C671ED" w14:textId="77777777" w:rsidR="00F905AE" w:rsidRPr="00BF333A" w:rsidRDefault="00200AB7" w:rsidP="00BF333A">
      <w:pPr>
        <w:pStyle w:val="Heading3"/>
        <w:numPr>
          <w:ilvl w:val="3"/>
          <w:numId w:val="5"/>
        </w:numPr>
        <w:spacing w:before="0" w:after="0"/>
        <w:rPr>
          <w:rFonts w:ascii="Calibri" w:hAnsi="Calibri" w:cs="Calibri"/>
          <w:szCs w:val="22"/>
        </w:rPr>
      </w:pPr>
      <w:r w:rsidRPr="00BF333A">
        <w:rPr>
          <w:rFonts w:ascii="Calibri" w:hAnsi="Calibri" w:cs="Calibri"/>
          <w:szCs w:val="22"/>
        </w:rPr>
        <w:t>Explanation for w</w:t>
      </w:r>
      <w:r w:rsidR="00EC14D9" w:rsidRPr="00BF333A">
        <w:rPr>
          <w:rFonts w:ascii="Calibri" w:hAnsi="Calibri" w:cs="Calibri"/>
          <w:szCs w:val="22"/>
        </w:rPr>
        <w:t>hy the research could not practicably be conducted without the waiver</w:t>
      </w:r>
      <w:r w:rsidRPr="00BF333A">
        <w:rPr>
          <w:rFonts w:ascii="Calibri" w:hAnsi="Calibri" w:cs="Calibri"/>
          <w:szCs w:val="22"/>
        </w:rPr>
        <w:t xml:space="preserve"> or alteration of authorization</w:t>
      </w:r>
    </w:p>
    <w:p w14:paraId="490D5775" w14:textId="2C41CF2B" w:rsidR="001D6BF2" w:rsidRPr="00BF333A" w:rsidRDefault="001D6BF2"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 xml:space="preserve">Provide </w:t>
      </w:r>
      <w:r w:rsidR="00EA1EB1" w:rsidRPr="00BF333A">
        <w:rPr>
          <w:rFonts w:ascii="Calibri" w:hAnsi="Calibri" w:cs="Calibri"/>
          <w:sz w:val="22"/>
          <w:szCs w:val="22"/>
        </w:rPr>
        <w:t>reasons</w:t>
      </w:r>
      <w:r w:rsidRPr="00BF333A">
        <w:rPr>
          <w:rFonts w:ascii="Calibri" w:hAnsi="Calibri" w:cs="Calibri"/>
          <w:sz w:val="22"/>
          <w:szCs w:val="22"/>
        </w:rPr>
        <w:t xml:space="preserve"> why th</w:t>
      </w:r>
      <w:r w:rsidR="00EA1EB1" w:rsidRPr="00BF333A">
        <w:rPr>
          <w:rFonts w:ascii="Calibri" w:hAnsi="Calibri" w:cs="Calibri"/>
          <w:sz w:val="22"/>
          <w:szCs w:val="22"/>
        </w:rPr>
        <w:t>is</w:t>
      </w:r>
      <w:r w:rsidRPr="00BF333A">
        <w:rPr>
          <w:rFonts w:ascii="Calibri" w:hAnsi="Calibri" w:cs="Calibri"/>
          <w:sz w:val="22"/>
          <w:szCs w:val="22"/>
        </w:rPr>
        <w:t xml:space="preserve"> research could not practicably be </w:t>
      </w:r>
      <w:r w:rsidR="00EA1EB1" w:rsidRPr="00BF333A">
        <w:rPr>
          <w:rFonts w:ascii="Calibri" w:hAnsi="Calibri" w:cs="Calibri"/>
          <w:sz w:val="22"/>
          <w:szCs w:val="22"/>
        </w:rPr>
        <w:t xml:space="preserve">carried out </w:t>
      </w:r>
      <w:r w:rsidRPr="00BF333A">
        <w:rPr>
          <w:rFonts w:ascii="Calibri" w:hAnsi="Calibri" w:cs="Calibri"/>
          <w:sz w:val="22"/>
          <w:szCs w:val="22"/>
        </w:rPr>
        <w:t>without the waiver or alternation of authorization.</w:t>
      </w:r>
    </w:p>
    <w:p w14:paraId="135717EB" w14:textId="77777777" w:rsidR="00F66091" w:rsidRDefault="00F66091" w:rsidP="00F66091">
      <w:pPr>
        <w:rPr>
          <w:rFonts w:ascii="Calibri" w:hAnsi="Calibri" w:cs="Calibri"/>
          <w:sz w:val="22"/>
          <w:szCs w:val="22"/>
        </w:rPr>
      </w:pPr>
    </w:p>
    <w:p w14:paraId="389C37CC" w14:textId="5D29455E" w:rsidR="00F66091" w:rsidRDefault="00F66091" w:rsidP="00F66091">
      <w:pPr>
        <w:ind w:left="1440" w:firstLine="720"/>
        <w:rPr>
          <w:rFonts w:ascii="Calibri" w:hAnsi="Calibri" w:cs="Calibri"/>
          <w:sz w:val="22"/>
          <w:szCs w:val="22"/>
        </w:rPr>
      </w:pPr>
      <w:r>
        <w:rPr>
          <w:rFonts w:ascii="Calibri" w:hAnsi="Calibri" w:cs="Calibri"/>
          <w:sz w:val="22"/>
          <w:szCs w:val="22"/>
        </w:rPr>
        <w:t>Not applicable.</w:t>
      </w:r>
    </w:p>
    <w:p w14:paraId="12DD27BE" w14:textId="5C1559D6" w:rsidR="009E3C90" w:rsidRDefault="009E3C90" w:rsidP="00BF333A">
      <w:pPr>
        <w:ind w:left="2160"/>
        <w:rPr>
          <w:rFonts w:ascii="Calibri" w:hAnsi="Calibri" w:cs="Calibri"/>
          <w:sz w:val="22"/>
          <w:szCs w:val="22"/>
        </w:rPr>
      </w:pPr>
    </w:p>
    <w:p w14:paraId="746D250E" w14:textId="2764FF2B" w:rsidR="00CC092A" w:rsidRPr="00BF333A" w:rsidRDefault="00CC092A" w:rsidP="00BF333A">
      <w:pPr>
        <w:ind w:left="2160"/>
        <w:rPr>
          <w:rFonts w:ascii="Calibri" w:hAnsi="Calibri" w:cs="Calibri"/>
          <w:sz w:val="22"/>
          <w:szCs w:val="22"/>
        </w:rPr>
      </w:pPr>
    </w:p>
    <w:p w14:paraId="4AD172D2" w14:textId="2FA75A48" w:rsidR="00CC092A" w:rsidRPr="00704BC8" w:rsidRDefault="00CC092A" w:rsidP="00704BC8">
      <w:pPr>
        <w:pStyle w:val="Heading2"/>
        <w:numPr>
          <w:ilvl w:val="1"/>
          <w:numId w:val="5"/>
        </w:numPr>
        <w:spacing w:before="0" w:after="0"/>
        <w:rPr>
          <w:rFonts w:ascii="Calibri" w:hAnsi="Calibri" w:cs="Calibri"/>
          <w:szCs w:val="22"/>
        </w:rPr>
      </w:pPr>
      <w:r w:rsidRPr="00BF333A">
        <w:rPr>
          <w:rFonts w:ascii="Calibri" w:hAnsi="Calibri" w:cs="Calibri"/>
          <w:szCs w:val="22"/>
        </w:rPr>
        <w:t>Waiver or alteration of authorization statements of agreement</w:t>
      </w:r>
    </w:p>
    <w:p w14:paraId="281E632A" w14:textId="506DC5EE" w:rsidR="00BE661C" w:rsidRPr="00BF333A" w:rsidRDefault="00BE661C"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s>
        <w:ind w:left="1350"/>
        <w:rPr>
          <w:rFonts w:ascii="Calibri" w:hAnsi="Calibri" w:cs="Calibri"/>
          <w:b/>
          <w:color w:val="000000"/>
          <w:sz w:val="22"/>
          <w:szCs w:val="22"/>
        </w:rPr>
      </w:pPr>
      <w:r w:rsidRPr="00BF333A">
        <w:rPr>
          <w:rFonts w:ascii="Calibri" w:hAnsi="Calibri" w:cs="Calibri"/>
          <w:sz w:val="22"/>
          <w:szCs w:val="22"/>
        </w:rPr>
        <w:t>By submitting this study for review with a waiver of authorization, you agree to the following statement – DO NOT ALTER OR DELETE unless this section is not applicable because the research does not involve a waiver or alteration of authorization.</w:t>
      </w:r>
      <w:r w:rsidR="00F350BF" w:rsidRPr="00BF333A">
        <w:rPr>
          <w:rFonts w:ascii="Calibri" w:hAnsi="Calibri" w:cs="Calibri"/>
          <w:sz w:val="22"/>
          <w:szCs w:val="22"/>
        </w:rPr>
        <w:t xml:space="preserve"> </w:t>
      </w:r>
      <w:r w:rsidR="00DD1CFD" w:rsidRPr="00BF333A">
        <w:rPr>
          <w:rFonts w:ascii="Calibri" w:hAnsi="Calibri" w:cs="Calibri"/>
          <w:b/>
          <w:sz w:val="22"/>
          <w:szCs w:val="22"/>
        </w:rPr>
        <w:t xml:space="preserve">If the section is </w:t>
      </w:r>
      <w:r w:rsidR="00DD1CFD" w:rsidRPr="00BF333A">
        <w:rPr>
          <w:rFonts w:ascii="Calibri" w:hAnsi="Calibri" w:cs="Calibri"/>
          <w:b/>
          <w:sz w:val="22"/>
          <w:szCs w:val="22"/>
          <w:u w:val="single"/>
        </w:rPr>
        <w:t>not</w:t>
      </w:r>
      <w:r w:rsidR="00DD1CFD" w:rsidRPr="00BF333A">
        <w:rPr>
          <w:rFonts w:ascii="Calibri" w:hAnsi="Calibri" w:cs="Calibri"/>
          <w:b/>
          <w:sz w:val="22"/>
          <w:szCs w:val="22"/>
        </w:rPr>
        <w:t xml:space="preserve"> applicable, </w:t>
      </w:r>
      <w:r w:rsidR="00DD1CFD" w:rsidRPr="00BF333A">
        <w:rPr>
          <w:rFonts w:ascii="Calibri" w:hAnsi="Calibri" w:cs="Calibri"/>
          <w:b/>
          <w:sz w:val="22"/>
          <w:szCs w:val="22"/>
          <w:u w:val="single"/>
        </w:rPr>
        <w:t xml:space="preserve">remove </w:t>
      </w:r>
      <w:r w:rsidR="00DD1CFD" w:rsidRPr="00BF333A">
        <w:rPr>
          <w:rFonts w:ascii="Calibri" w:hAnsi="Calibri" w:cs="Calibri"/>
          <w:b/>
          <w:sz w:val="22"/>
          <w:szCs w:val="22"/>
        </w:rPr>
        <w:t xml:space="preserve">the statement and </w:t>
      </w:r>
      <w:r w:rsidR="00DD1CFD" w:rsidRPr="00BF333A">
        <w:rPr>
          <w:rFonts w:ascii="Calibri" w:hAnsi="Calibri" w:cs="Calibri"/>
          <w:b/>
          <w:sz w:val="22"/>
          <w:szCs w:val="22"/>
          <w:u w:val="single"/>
        </w:rPr>
        <w:t>indicate as not applicable.</w:t>
      </w:r>
    </w:p>
    <w:p w14:paraId="30CF01CD" w14:textId="77777777" w:rsidR="00BE661C" w:rsidRPr="00BF333A" w:rsidRDefault="00BE661C" w:rsidP="00BF333A">
      <w:pPr>
        <w:ind w:left="1350"/>
        <w:rPr>
          <w:rFonts w:ascii="Calibri" w:hAnsi="Calibri" w:cs="Calibri"/>
          <w:sz w:val="22"/>
          <w:szCs w:val="22"/>
        </w:rPr>
      </w:pPr>
    </w:p>
    <w:p w14:paraId="1084E127" w14:textId="12DBEE0F" w:rsidR="00900723" w:rsidDel="00AA606F" w:rsidRDefault="00AA606F" w:rsidP="00BF333A">
      <w:pPr>
        <w:ind w:left="1350"/>
        <w:rPr>
          <w:del w:id="119" w:author="Gilmore, Rick" w:date="2022-11-14T17:45:00Z"/>
          <w:rFonts w:ascii="Calibri" w:hAnsi="Calibri" w:cs="Calibri"/>
          <w:color w:val="000000" w:themeColor="text1"/>
          <w:sz w:val="22"/>
          <w:szCs w:val="22"/>
        </w:rPr>
      </w:pPr>
      <w:ins w:id="120" w:author="Gilmore, Rick" w:date="2022-11-14T17:45:00Z">
        <w:r>
          <w:rPr>
            <w:rFonts w:ascii="Calibri" w:hAnsi="Calibri" w:cs="Calibri"/>
            <w:color w:val="000000" w:themeColor="text1"/>
            <w:sz w:val="22"/>
            <w:szCs w:val="22"/>
          </w:rPr>
          <w:t>Not applicable.</w:t>
        </w:r>
      </w:ins>
      <w:del w:id="121" w:author="Gilmore, Rick" w:date="2022-11-14T17:45:00Z">
        <w:r w:rsidR="009266E0" w:rsidRPr="00BF333A" w:rsidDel="00AA606F">
          <w:rPr>
            <w:rFonts w:ascii="Calibri" w:hAnsi="Calibri" w:cs="Calibri"/>
            <w:i/>
            <w:color w:val="000000" w:themeColor="text1"/>
            <w:sz w:val="22"/>
            <w:szCs w:val="22"/>
          </w:rPr>
          <w:delText>Protected health information obtained as part of this research will not be reused or disclosed to any other person or entity, except as required by law, for authorized oversight of the research study, or for other permitted uses and disclosures according to federal regulations.</w:delText>
        </w:r>
        <w:r w:rsidR="00DD1CFD" w:rsidRPr="00BF333A" w:rsidDel="00AA606F">
          <w:rPr>
            <w:rFonts w:ascii="Calibri" w:hAnsi="Calibri" w:cs="Calibri"/>
            <w:i/>
            <w:color w:val="000000" w:themeColor="text1"/>
            <w:sz w:val="22"/>
            <w:szCs w:val="22"/>
          </w:rPr>
          <w:delText xml:space="preserve"> </w:delText>
        </w:r>
      </w:del>
    </w:p>
    <w:p w14:paraId="1A4881CE" w14:textId="77777777" w:rsidR="00AA606F" w:rsidRPr="00BF333A" w:rsidRDefault="00AA606F" w:rsidP="00BF333A">
      <w:pPr>
        <w:ind w:left="1350"/>
        <w:rPr>
          <w:ins w:id="122" w:author="Gilmore, Rick" w:date="2022-11-14T17:45:00Z"/>
          <w:rFonts w:ascii="Calibri" w:hAnsi="Calibri" w:cs="Calibri"/>
          <w:i/>
          <w:color w:val="000000" w:themeColor="text1"/>
          <w:sz w:val="22"/>
          <w:szCs w:val="22"/>
        </w:rPr>
      </w:pPr>
    </w:p>
    <w:p w14:paraId="54BE5A2D" w14:textId="340C1208" w:rsidR="00900723" w:rsidRPr="00BF333A" w:rsidDel="00AA606F" w:rsidRDefault="00900723" w:rsidP="00BF333A">
      <w:pPr>
        <w:ind w:left="1350"/>
        <w:rPr>
          <w:del w:id="123" w:author="Gilmore, Rick" w:date="2022-11-14T17:45:00Z"/>
          <w:rFonts w:ascii="Calibri" w:hAnsi="Calibri" w:cs="Calibri"/>
          <w:i/>
          <w:color w:val="000000" w:themeColor="text1"/>
          <w:sz w:val="22"/>
          <w:szCs w:val="22"/>
        </w:rPr>
      </w:pPr>
    </w:p>
    <w:p w14:paraId="2596555A" w14:textId="1322C0D9" w:rsidR="00900723" w:rsidRPr="00BF333A" w:rsidDel="00AA606F" w:rsidRDefault="009266E0" w:rsidP="00BF333A">
      <w:pPr>
        <w:ind w:left="1350"/>
        <w:rPr>
          <w:del w:id="124" w:author="Gilmore, Rick" w:date="2022-11-14T17:45:00Z"/>
          <w:rFonts w:ascii="Calibri" w:hAnsi="Calibri" w:cs="Calibri"/>
          <w:i/>
          <w:color w:val="000000" w:themeColor="text1"/>
          <w:sz w:val="22"/>
          <w:szCs w:val="22"/>
        </w:rPr>
      </w:pPr>
      <w:del w:id="125" w:author="Gilmore, Rick" w:date="2022-11-14T17:45:00Z">
        <w:r w:rsidRPr="00BF333A" w:rsidDel="00AA606F">
          <w:rPr>
            <w:rFonts w:ascii="Calibri" w:hAnsi="Calibri" w:cs="Calibri"/>
            <w:i/>
            <w:color w:val="000000" w:themeColor="text1"/>
            <w:sz w:val="22"/>
            <w:szCs w:val="22"/>
          </w:rPr>
          <w:delText xml:space="preserve">The research team will collect only information essential to the study and in accord with the ‘Minimum Necessary’ standard (information reasonably necessary to accomplish the objectives of the research) per federal regulations. </w:delText>
        </w:r>
      </w:del>
    </w:p>
    <w:p w14:paraId="135531D8" w14:textId="374D0340" w:rsidR="00900723" w:rsidRPr="00BF333A" w:rsidDel="00AA606F" w:rsidRDefault="00900723" w:rsidP="00BF333A">
      <w:pPr>
        <w:ind w:left="1350"/>
        <w:rPr>
          <w:del w:id="126" w:author="Gilmore, Rick" w:date="2022-11-14T17:45:00Z"/>
          <w:rFonts w:ascii="Calibri" w:hAnsi="Calibri" w:cs="Calibri"/>
          <w:i/>
          <w:color w:val="000000" w:themeColor="text1"/>
          <w:sz w:val="22"/>
          <w:szCs w:val="22"/>
        </w:rPr>
      </w:pPr>
    </w:p>
    <w:p w14:paraId="4665DE45" w14:textId="4B4E8ABF" w:rsidR="009266E0" w:rsidDel="00AA606F" w:rsidRDefault="009266E0" w:rsidP="00BF333A">
      <w:pPr>
        <w:ind w:left="1350"/>
        <w:rPr>
          <w:del w:id="127" w:author="Gilmore, Rick" w:date="2022-11-14T17:45:00Z"/>
          <w:rFonts w:ascii="Calibri" w:hAnsi="Calibri" w:cs="Calibri"/>
          <w:i/>
          <w:color w:val="000000" w:themeColor="text1"/>
          <w:sz w:val="22"/>
          <w:szCs w:val="22"/>
        </w:rPr>
      </w:pPr>
      <w:del w:id="128" w:author="Gilmore, Rick" w:date="2022-11-14T17:45:00Z">
        <w:r w:rsidRPr="00BF333A" w:rsidDel="00AA606F">
          <w:rPr>
            <w:rFonts w:ascii="Calibri" w:hAnsi="Calibri" w:cs="Calibri"/>
            <w:i/>
            <w:color w:val="000000" w:themeColor="text1"/>
            <w:sz w:val="22"/>
            <w:szCs w:val="22"/>
          </w:rPr>
          <w:delText>Access to the information will be limited, to the greatest extent possible, within the research team. All disclosures or releases of identifiable information granted under this waiver will be accounted for and documented.</w:delText>
        </w:r>
      </w:del>
    </w:p>
    <w:p w14:paraId="5FD98E74" w14:textId="77777777" w:rsidR="00BF333A" w:rsidRPr="00BF333A" w:rsidRDefault="00BF333A" w:rsidP="00BF333A">
      <w:pPr>
        <w:ind w:left="1350"/>
        <w:rPr>
          <w:rFonts w:ascii="Calibri" w:hAnsi="Calibri" w:cs="Calibri"/>
          <w:iCs/>
          <w:sz w:val="22"/>
          <w:szCs w:val="22"/>
        </w:rPr>
      </w:pPr>
    </w:p>
    <w:p w14:paraId="017D89DF" w14:textId="549D2681" w:rsidR="000A4DFE" w:rsidRPr="00BF333A" w:rsidRDefault="000A4DFE" w:rsidP="00BF333A">
      <w:pPr>
        <w:pStyle w:val="Heading1"/>
        <w:numPr>
          <w:ilvl w:val="0"/>
          <w:numId w:val="5"/>
        </w:numPr>
        <w:spacing w:before="0" w:after="0"/>
        <w:rPr>
          <w:rFonts w:ascii="Calibri" w:hAnsi="Calibri" w:cs="Calibri"/>
          <w:sz w:val="22"/>
          <w:szCs w:val="22"/>
        </w:rPr>
      </w:pPr>
      <w:bookmarkStart w:id="129" w:name="_Toc117766513"/>
      <w:bookmarkStart w:id="130" w:name="_Toc117767333"/>
      <w:bookmarkStart w:id="131" w:name="_Toc117767334"/>
      <w:bookmarkEnd w:id="129"/>
      <w:bookmarkEnd w:id="130"/>
      <w:r w:rsidRPr="00BF333A">
        <w:rPr>
          <w:rFonts w:ascii="Calibri" w:hAnsi="Calibri" w:cs="Calibri"/>
          <w:sz w:val="22"/>
          <w:szCs w:val="22"/>
        </w:rPr>
        <w:lastRenderedPageBreak/>
        <w:t>Study Design and Procedures</w:t>
      </w:r>
      <w:bookmarkEnd w:id="110"/>
      <w:bookmarkEnd w:id="111"/>
      <w:bookmarkEnd w:id="112"/>
      <w:bookmarkEnd w:id="131"/>
    </w:p>
    <w:p w14:paraId="1B6DC28C" w14:textId="73032149" w:rsidR="00C620D8" w:rsidRPr="00BF333A" w:rsidRDefault="00C620D8" w:rsidP="00704BC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rPr>
          <w:rFonts w:ascii="Calibri" w:hAnsi="Calibri" w:cs="Calibri"/>
          <w:sz w:val="22"/>
          <w:szCs w:val="22"/>
        </w:rPr>
      </w:pPr>
      <w:r w:rsidRPr="00BF333A">
        <w:rPr>
          <w:rFonts w:ascii="Calibri" w:hAnsi="Calibri" w:cs="Calibri"/>
          <w:sz w:val="22"/>
          <w:szCs w:val="22"/>
        </w:rPr>
        <w:t>Data collection materials that will be seen or used by subjects in your study must be uploaded to CATS IRB (</w:t>
      </w:r>
      <w:hyperlink r:id="rId24" w:history="1">
        <w:r w:rsidRPr="00BF333A">
          <w:rPr>
            <w:rStyle w:val="Hyperlink"/>
            <w:rFonts w:ascii="Calibri" w:hAnsi="Calibri" w:cs="Calibri"/>
            <w:sz w:val="22"/>
            <w:szCs w:val="22"/>
          </w:rPr>
          <w:t>http://irb.psu.edu</w:t>
        </w:r>
      </w:hyperlink>
      <w:r w:rsidRPr="00BF333A">
        <w:rPr>
          <w:rFonts w:ascii="Calibri" w:hAnsi="Calibri" w:cs="Calibri"/>
          <w:sz w:val="22"/>
          <w:szCs w:val="22"/>
        </w:rPr>
        <w:t>).</w:t>
      </w:r>
      <w:r w:rsidR="007A60A2" w:rsidRPr="00BF333A">
        <w:rPr>
          <w:rFonts w:ascii="Calibri" w:hAnsi="Calibri" w:cs="Calibri"/>
          <w:sz w:val="22"/>
          <w:szCs w:val="22"/>
        </w:rPr>
        <w:t xml:space="preserve"> </w:t>
      </w:r>
      <w:r w:rsidR="007A60A2" w:rsidRPr="00BF333A">
        <w:rPr>
          <w:rFonts w:ascii="Calibri" w:hAnsi="Calibri" w:cs="Calibri"/>
          <w:b/>
          <w:sz w:val="22"/>
          <w:szCs w:val="22"/>
        </w:rPr>
        <w:t>D</w:t>
      </w:r>
      <w:r w:rsidR="009654A9" w:rsidRPr="00BF333A">
        <w:rPr>
          <w:rFonts w:ascii="Calibri" w:hAnsi="Calibri" w:cs="Calibri"/>
          <w:b/>
          <w:sz w:val="22"/>
          <w:szCs w:val="22"/>
        </w:rPr>
        <w:t>O NOT</w:t>
      </w:r>
      <w:r w:rsidR="009654A9" w:rsidRPr="00BF333A">
        <w:rPr>
          <w:rFonts w:ascii="Calibri" w:hAnsi="Calibri" w:cs="Calibri"/>
          <w:sz w:val="22"/>
          <w:szCs w:val="22"/>
        </w:rPr>
        <w:t xml:space="preserve"> include any actual data collection materials in this protocol (e.g.</w:t>
      </w:r>
      <w:r w:rsidR="00666162" w:rsidRPr="00BF333A">
        <w:rPr>
          <w:rFonts w:ascii="Calibri" w:hAnsi="Calibri" w:cs="Calibri"/>
          <w:sz w:val="22"/>
          <w:szCs w:val="22"/>
        </w:rPr>
        <w:t>,</w:t>
      </w:r>
      <w:r w:rsidR="009654A9" w:rsidRPr="00BF333A">
        <w:rPr>
          <w:rFonts w:ascii="Calibri" w:hAnsi="Calibri" w:cs="Calibri"/>
          <w:sz w:val="22"/>
          <w:szCs w:val="22"/>
        </w:rPr>
        <w:t xml:space="preserve"> actual survey or interview questions)</w:t>
      </w:r>
      <w:r w:rsidR="002D03F8">
        <w:rPr>
          <w:rFonts w:ascii="Calibri" w:hAnsi="Calibri" w:cs="Calibri"/>
          <w:sz w:val="22"/>
          <w:szCs w:val="22"/>
        </w:rPr>
        <w:t>.</w:t>
      </w:r>
      <w:r w:rsidR="002471B4">
        <w:rPr>
          <w:rFonts w:ascii="Calibri" w:hAnsi="Calibri" w:cs="Calibri"/>
          <w:sz w:val="22"/>
          <w:szCs w:val="22"/>
        </w:rPr>
        <w:t xml:space="preserve"> </w:t>
      </w:r>
    </w:p>
    <w:p w14:paraId="481ED480" w14:textId="6B5EC12F" w:rsidR="00ED261D" w:rsidRPr="00BF333A" w:rsidRDefault="00985EA4" w:rsidP="00BF333A">
      <w:pPr>
        <w:rPr>
          <w:rFonts w:ascii="Calibri" w:hAnsi="Calibri" w:cs="Calibri"/>
          <w:sz w:val="22"/>
          <w:szCs w:val="22"/>
        </w:rPr>
      </w:pPr>
      <w:r w:rsidRPr="00BF333A">
        <w:rPr>
          <w:rFonts w:ascii="Calibri" w:hAnsi="Calibri" w:cs="Calibri"/>
          <w:color w:val="000000"/>
          <w:sz w:val="22"/>
          <w:szCs w:val="22"/>
        </w:rPr>
        <w:tab/>
      </w:r>
      <w:r w:rsidRPr="00BF333A">
        <w:rPr>
          <w:rFonts w:ascii="Calibri" w:hAnsi="Calibri" w:cs="Calibri"/>
          <w:sz w:val="22"/>
          <w:szCs w:val="22"/>
        </w:rPr>
        <w:t>[Do not type here]</w:t>
      </w:r>
    </w:p>
    <w:p w14:paraId="2D261EFD" w14:textId="77777777" w:rsidR="00985EA4" w:rsidRPr="00BF333A" w:rsidRDefault="00985EA4" w:rsidP="00BF333A">
      <w:pPr>
        <w:rPr>
          <w:rFonts w:ascii="Calibri" w:hAnsi="Calibri" w:cs="Calibri"/>
          <w:color w:val="000000"/>
          <w:sz w:val="22"/>
          <w:szCs w:val="22"/>
        </w:rPr>
      </w:pPr>
    </w:p>
    <w:p w14:paraId="61CB1DF2" w14:textId="77777777" w:rsidR="00FD3A0D" w:rsidRPr="00BF333A" w:rsidRDefault="00FD3A0D" w:rsidP="00BF333A">
      <w:pPr>
        <w:pStyle w:val="Heading2"/>
        <w:numPr>
          <w:ilvl w:val="1"/>
          <w:numId w:val="5"/>
        </w:numPr>
        <w:spacing w:before="0" w:after="0"/>
        <w:rPr>
          <w:rFonts w:ascii="Calibri" w:hAnsi="Calibri" w:cs="Calibri"/>
          <w:color w:val="000000"/>
          <w:szCs w:val="22"/>
        </w:rPr>
      </w:pPr>
      <w:bookmarkStart w:id="132" w:name="_Toc361915582"/>
      <w:bookmarkStart w:id="133" w:name="_Toc361917206"/>
      <w:bookmarkStart w:id="134" w:name="_Toc364333933"/>
      <w:r w:rsidRPr="00BF333A">
        <w:rPr>
          <w:rFonts w:ascii="Calibri" w:hAnsi="Calibri" w:cs="Calibri"/>
          <w:color w:val="000000"/>
          <w:szCs w:val="22"/>
        </w:rPr>
        <w:t xml:space="preserve">Study </w:t>
      </w:r>
      <w:r w:rsidR="00FF6B96" w:rsidRPr="00BF333A">
        <w:rPr>
          <w:rFonts w:ascii="Calibri" w:hAnsi="Calibri" w:cs="Calibri"/>
          <w:color w:val="000000"/>
          <w:szCs w:val="22"/>
        </w:rPr>
        <w:t>D</w:t>
      </w:r>
      <w:r w:rsidRPr="00BF333A">
        <w:rPr>
          <w:rFonts w:ascii="Calibri" w:hAnsi="Calibri" w:cs="Calibri"/>
          <w:color w:val="000000"/>
          <w:szCs w:val="22"/>
        </w:rPr>
        <w:t>esign</w:t>
      </w:r>
      <w:bookmarkEnd w:id="132"/>
      <w:bookmarkEnd w:id="133"/>
      <w:bookmarkEnd w:id="134"/>
    </w:p>
    <w:p w14:paraId="4848C459" w14:textId="179BCFD9" w:rsidR="00ED261D"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and explain the study design.</w:t>
      </w:r>
      <w:r w:rsidR="00513ECB" w:rsidRPr="00513ECB">
        <w:t xml:space="preserve"> </w:t>
      </w:r>
    </w:p>
    <w:p w14:paraId="2AA178B4" w14:textId="77777777" w:rsidR="007362C5" w:rsidRPr="00BF333A" w:rsidRDefault="007362C5" w:rsidP="00BF333A">
      <w:pPr>
        <w:ind w:left="1440"/>
        <w:rPr>
          <w:rFonts w:ascii="Calibri" w:hAnsi="Calibri" w:cs="Calibri"/>
          <w:sz w:val="22"/>
          <w:szCs w:val="22"/>
        </w:rPr>
      </w:pPr>
    </w:p>
    <w:p w14:paraId="0FA05A39" w14:textId="2BE6C42B" w:rsidR="007362C5" w:rsidRPr="00BF333A" w:rsidRDefault="006F3278" w:rsidP="00BF333A">
      <w:pPr>
        <w:ind w:left="1440"/>
        <w:rPr>
          <w:rFonts w:ascii="Calibri" w:hAnsi="Calibri" w:cs="Calibri"/>
          <w:sz w:val="22"/>
          <w:szCs w:val="22"/>
        </w:rPr>
      </w:pPr>
      <w:bookmarkStart w:id="135" w:name="OLE_LINK18"/>
      <w:bookmarkStart w:id="136" w:name="OLE_LINK19"/>
      <w:r>
        <w:rPr>
          <w:rFonts w:ascii="Calibri" w:hAnsi="Calibri" w:cs="Calibri"/>
          <w:sz w:val="22"/>
          <w:szCs w:val="22"/>
        </w:rPr>
        <w:t>The survey involves a one-time assessment of knowledge and opinions.</w:t>
      </w:r>
      <w:r w:rsidR="005121B4">
        <w:rPr>
          <w:rFonts w:ascii="Calibri" w:hAnsi="Calibri" w:cs="Calibri"/>
          <w:sz w:val="22"/>
          <w:szCs w:val="22"/>
        </w:rPr>
        <w:t xml:space="preserve"> </w:t>
      </w:r>
      <w:bookmarkEnd w:id="135"/>
      <w:bookmarkEnd w:id="136"/>
      <w:r w:rsidR="005121B4" w:rsidRPr="005121B4">
        <w:rPr>
          <w:rFonts w:ascii="Calibri" w:hAnsi="Calibri" w:cs="Calibri"/>
          <w:sz w:val="22"/>
          <w:szCs w:val="22"/>
        </w:rPr>
        <w:t xml:space="preserve">Participants will be sent a link to the online survey, which contains several questions about their knowledge of Open Science in general, specific Open Science practices, and barriers that might exist that slow greater adoption of Open Science practices.  </w:t>
      </w:r>
    </w:p>
    <w:p w14:paraId="15B20577" w14:textId="77777777" w:rsidR="007362C5" w:rsidRPr="00BF333A" w:rsidRDefault="007362C5" w:rsidP="00BF333A">
      <w:pPr>
        <w:ind w:left="1440"/>
        <w:rPr>
          <w:rFonts w:ascii="Calibri" w:hAnsi="Calibri" w:cs="Calibri"/>
          <w:sz w:val="22"/>
          <w:szCs w:val="22"/>
        </w:rPr>
      </w:pPr>
    </w:p>
    <w:p w14:paraId="69886804" w14:textId="71D37300" w:rsidR="00FD3A0D" w:rsidRPr="00BF333A" w:rsidRDefault="00FF6B96" w:rsidP="00BF333A">
      <w:pPr>
        <w:pStyle w:val="Heading2"/>
        <w:numPr>
          <w:ilvl w:val="1"/>
          <w:numId w:val="5"/>
        </w:numPr>
        <w:spacing w:before="0" w:after="0"/>
        <w:rPr>
          <w:rFonts w:ascii="Calibri" w:hAnsi="Calibri" w:cs="Calibri"/>
          <w:color w:val="000000"/>
          <w:szCs w:val="22"/>
        </w:rPr>
      </w:pPr>
      <w:bookmarkStart w:id="137" w:name="_Toc361915583"/>
      <w:bookmarkStart w:id="138" w:name="_Toc361917207"/>
      <w:bookmarkStart w:id="139" w:name="_Toc364333934"/>
      <w:r w:rsidRPr="00BF333A">
        <w:rPr>
          <w:rFonts w:ascii="Calibri" w:hAnsi="Calibri" w:cs="Calibri"/>
          <w:color w:val="000000"/>
          <w:szCs w:val="22"/>
        </w:rPr>
        <w:t>Study P</w:t>
      </w:r>
      <w:r w:rsidR="00FD3A0D" w:rsidRPr="00BF333A">
        <w:rPr>
          <w:rFonts w:ascii="Calibri" w:hAnsi="Calibri" w:cs="Calibri"/>
          <w:color w:val="000000"/>
          <w:szCs w:val="22"/>
        </w:rPr>
        <w:t>rocedures</w:t>
      </w:r>
      <w:bookmarkEnd w:id="137"/>
      <w:bookmarkEnd w:id="138"/>
      <w:bookmarkEnd w:id="139"/>
    </w:p>
    <w:p w14:paraId="205BBA06" w14:textId="03EC312A" w:rsidR="00824C6A" w:rsidRPr="00BF333A" w:rsidRDefault="00B43F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Provide </w:t>
      </w:r>
      <w:r w:rsidR="005235CE" w:rsidRPr="00BF333A">
        <w:rPr>
          <w:rFonts w:ascii="Calibri" w:hAnsi="Calibri" w:cs="Calibri"/>
          <w:sz w:val="22"/>
          <w:szCs w:val="22"/>
        </w:rPr>
        <w:t>a step</w:t>
      </w:r>
      <w:r w:rsidR="0035263A" w:rsidRPr="00BF333A">
        <w:rPr>
          <w:rFonts w:ascii="Calibri" w:hAnsi="Calibri" w:cs="Calibri"/>
          <w:sz w:val="22"/>
          <w:szCs w:val="22"/>
        </w:rPr>
        <w:t>-</w:t>
      </w:r>
      <w:r w:rsidR="005235CE" w:rsidRPr="00BF333A">
        <w:rPr>
          <w:rFonts w:ascii="Calibri" w:hAnsi="Calibri" w:cs="Calibri"/>
          <w:sz w:val="22"/>
          <w:szCs w:val="22"/>
        </w:rPr>
        <w:t>by</w:t>
      </w:r>
      <w:r w:rsidR="0035263A" w:rsidRPr="00BF333A">
        <w:rPr>
          <w:rFonts w:ascii="Calibri" w:hAnsi="Calibri" w:cs="Calibri"/>
          <w:sz w:val="22"/>
          <w:szCs w:val="22"/>
        </w:rPr>
        <w:t>-</w:t>
      </w:r>
      <w:r w:rsidR="005235CE" w:rsidRPr="00BF333A">
        <w:rPr>
          <w:rFonts w:ascii="Calibri" w:hAnsi="Calibri" w:cs="Calibri"/>
          <w:sz w:val="22"/>
          <w:szCs w:val="22"/>
        </w:rPr>
        <w:t>step description of all research procedures being conducted (broken down by visit, if applicable) including such information as below (where and when applicable); d</w:t>
      </w:r>
      <w:r w:rsidR="00824C6A" w:rsidRPr="00BF333A">
        <w:rPr>
          <w:rFonts w:ascii="Calibri" w:hAnsi="Calibri" w:cs="Calibri"/>
          <w:sz w:val="22"/>
          <w:szCs w:val="22"/>
        </w:rPr>
        <w:t>escribe the following</w:t>
      </w:r>
      <w:r w:rsidRPr="00BF333A">
        <w:rPr>
          <w:rFonts w:ascii="Calibri" w:hAnsi="Calibri" w:cs="Calibri"/>
          <w:sz w:val="22"/>
          <w:szCs w:val="22"/>
        </w:rPr>
        <w:t>:</w:t>
      </w:r>
    </w:p>
    <w:p w14:paraId="79FC30F9" w14:textId="421CF350" w:rsidR="00824C6A" w:rsidRPr="00BF333A" w:rsidRDefault="00725FE8"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Calibri" w:hAnsi="Calibri" w:cs="Calibri"/>
          <w:sz w:val="22"/>
          <w:szCs w:val="22"/>
        </w:rPr>
      </w:pPr>
      <w:r w:rsidRPr="00BF333A">
        <w:rPr>
          <w:rFonts w:ascii="Calibri" w:hAnsi="Calibri" w:cs="Calibri"/>
          <w:sz w:val="22"/>
          <w:szCs w:val="22"/>
        </w:rPr>
        <w:t xml:space="preserve">HOW: </w:t>
      </w:r>
      <w:r w:rsidR="0074238C" w:rsidRPr="00BF333A">
        <w:rPr>
          <w:rFonts w:ascii="Calibri" w:hAnsi="Calibri" w:cs="Calibri"/>
          <w:sz w:val="22"/>
          <w:szCs w:val="22"/>
        </w:rPr>
        <w:t>(e.g.</w:t>
      </w:r>
      <w:r w:rsidR="00F24D8D" w:rsidRPr="00BF333A">
        <w:rPr>
          <w:rFonts w:ascii="Calibri" w:hAnsi="Calibri" w:cs="Calibri"/>
          <w:sz w:val="22"/>
          <w:szCs w:val="22"/>
        </w:rPr>
        <w:t>,</w:t>
      </w:r>
      <w:r w:rsidR="0074238C" w:rsidRPr="00BF333A">
        <w:rPr>
          <w:rFonts w:ascii="Calibri" w:hAnsi="Calibri" w:cs="Calibri"/>
          <w:sz w:val="22"/>
          <w:szCs w:val="22"/>
        </w:rPr>
        <w:t xml:space="preserve"> data collection via interviews, focus groups, forms such as surveys and questionnaires, </w:t>
      </w:r>
      <w:r w:rsidR="004014F9" w:rsidRPr="00BF333A">
        <w:rPr>
          <w:rFonts w:ascii="Calibri" w:hAnsi="Calibri" w:cs="Calibri"/>
          <w:sz w:val="22"/>
          <w:szCs w:val="22"/>
        </w:rPr>
        <w:t xml:space="preserve">medical/school </w:t>
      </w:r>
      <w:r w:rsidR="0074238C" w:rsidRPr="00BF333A">
        <w:rPr>
          <w:rFonts w:ascii="Calibri" w:hAnsi="Calibri" w:cs="Calibri"/>
          <w:sz w:val="22"/>
          <w:szCs w:val="22"/>
        </w:rPr>
        <w:t>records, audio/video/digital recordings, photographs, EKG procedures, MRI, mobile devices such as electronic tablets/cell phones, observations, collection of specimens, experimental drug/device testing, manipulation of behavior/use of deception, computer games</w:t>
      </w:r>
      <w:r w:rsidR="0089542B" w:rsidRPr="00BF333A">
        <w:rPr>
          <w:rFonts w:ascii="Calibri" w:hAnsi="Calibri" w:cs="Calibri"/>
          <w:sz w:val="22"/>
          <w:szCs w:val="22"/>
        </w:rPr>
        <w:t>,</w:t>
      </w:r>
      <w:r w:rsidR="0074238C" w:rsidRPr="00BF333A">
        <w:rPr>
          <w:rFonts w:ascii="Calibri" w:hAnsi="Calibri" w:cs="Calibri"/>
          <w:sz w:val="22"/>
          <w:szCs w:val="22"/>
        </w:rPr>
        <w:t xml:space="preserve"> etc.)</w:t>
      </w:r>
      <w:r w:rsidR="00676250" w:rsidRPr="00676250">
        <w:t xml:space="preserve"> </w:t>
      </w:r>
      <w:r w:rsidR="00676250" w:rsidRPr="00676250">
        <w:rPr>
          <w:rFonts w:ascii="Calibri" w:hAnsi="Calibri" w:cs="Calibri"/>
          <w:sz w:val="22"/>
          <w:szCs w:val="22"/>
        </w:rPr>
        <w:t>For surveys, indicate if subjects are able to skip questions that they don’t want to answer.</w:t>
      </w:r>
    </w:p>
    <w:p w14:paraId="5B0A5580" w14:textId="77777777" w:rsidR="002D03F8" w:rsidRPr="00704BC8" w:rsidRDefault="002D03F8" w:rsidP="00704BC8">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5AEFB485" w14:textId="64603CD3" w:rsidR="00824C6A" w:rsidRPr="00BF333A" w:rsidRDefault="0074238C"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Calibri" w:hAnsi="Calibri" w:cs="Calibri"/>
          <w:sz w:val="22"/>
          <w:szCs w:val="22"/>
        </w:rPr>
      </w:pPr>
      <w:r w:rsidRPr="00BF333A">
        <w:rPr>
          <w:rFonts w:ascii="Calibri" w:hAnsi="Calibri" w:cs="Calibri"/>
          <w:sz w:val="22"/>
          <w:szCs w:val="22"/>
        </w:rPr>
        <w:t xml:space="preserve">WHERE: </w:t>
      </w:r>
      <w:r w:rsidR="0089542B" w:rsidRPr="00BF333A">
        <w:rPr>
          <w:rFonts w:ascii="Calibri" w:hAnsi="Calibri" w:cs="Calibri"/>
          <w:sz w:val="22"/>
          <w:szCs w:val="22"/>
        </w:rPr>
        <w:t>(e.g.</w:t>
      </w:r>
      <w:r w:rsidR="00F24D8D" w:rsidRPr="00BF333A">
        <w:rPr>
          <w:rFonts w:ascii="Calibri" w:hAnsi="Calibri" w:cs="Calibri"/>
          <w:sz w:val="22"/>
          <w:szCs w:val="22"/>
        </w:rPr>
        <w:t>,</w:t>
      </w:r>
      <w:r w:rsidR="0089542B" w:rsidRPr="00BF333A">
        <w:rPr>
          <w:rFonts w:ascii="Calibri" w:hAnsi="Calibri" w:cs="Calibri"/>
          <w:sz w:val="22"/>
          <w:szCs w:val="22"/>
        </w:rPr>
        <w:t xml:space="preserve"> classrooms, labs, internet/online, places of business, medical settings, public spaces, etc.)</w:t>
      </w:r>
    </w:p>
    <w:p w14:paraId="57EFAA0E" w14:textId="77777777" w:rsidR="00824C6A" w:rsidRPr="00BF333A" w:rsidRDefault="00824C6A" w:rsidP="00BF333A">
      <w:pPr>
        <w:rPr>
          <w:rFonts w:ascii="Calibri" w:hAnsi="Calibri" w:cs="Calibri"/>
          <w:sz w:val="22"/>
          <w:szCs w:val="22"/>
        </w:rPr>
      </w:pPr>
    </w:p>
    <w:p w14:paraId="6E006890" w14:textId="3A848DA2" w:rsidR="006C2875" w:rsidDel="00B16D4E" w:rsidRDefault="00B16D4E" w:rsidP="00BF333A">
      <w:pPr>
        <w:ind w:left="1440"/>
        <w:rPr>
          <w:del w:id="140" w:author="Gilmore, Rick" w:date="2022-11-14T17:59:00Z"/>
          <w:rFonts w:ascii="Calibri" w:hAnsi="Calibri" w:cs="Calibri"/>
          <w:sz w:val="22"/>
          <w:szCs w:val="22"/>
        </w:rPr>
      </w:pPr>
      <w:bookmarkStart w:id="141" w:name="OLE_LINK30"/>
      <w:bookmarkStart w:id="142" w:name="OLE_LINK31"/>
      <w:ins w:id="143" w:author="Gilmore, Rick" w:date="2022-11-14T17:59:00Z">
        <w:r w:rsidRPr="00B16D4E">
          <w:rPr>
            <w:rFonts w:ascii="Calibri" w:hAnsi="Calibri" w:cs="Calibri"/>
            <w:sz w:val="22"/>
            <w:szCs w:val="22"/>
          </w:rPr>
          <w:t xml:space="preserve">The research procedure consists of an email with a link to an online survey sent to participants via a </w:t>
        </w:r>
        <w:proofErr w:type="gramStart"/>
        <w:r w:rsidRPr="00B16D4E">
          <w:rPr>
            <w:rFonts w:ascii="Calibri" w:hAnsi="Calibri" w:cs="Calibri"/>
            <w:sz w:val="22"/>
            <w:szCs w:val="22"/>
          </w:rPr>
          <w:t>University</w:t>
        </w:r>
        <w:proofErr w:type="gramEnd"/>
        <w:r w:rsidRPr="00B16D4E">
          <w:rPr>
            <w:rFonts w:ascii="Calibri" w:hAnsi="Calibri" w:cs="Calibri"/>
            <w:sz w:val="22"/>
            <w:szCs w:val="22"/>
          </w:rPr>
          <w:t>-approved listserv. Participants may delete the email, visit the survey but choose not to take it, take the survey but not complete it, or take the complete survey. Participants may skip questions that they do not want to answer. Participants may take the survey using any internet-connected device they have access to and in any location with internet connectivity participants choose.</w:t>
        </w:r>
      </w:ins>
      <w:del w:id="144" w:author="Gilmore, Rick" w:date="2022-11-14T17:58:00Z">
        <w:r w:rsidR="0089542B" w:rsidRPr="00BF333A" w:rsidDel="00B16D4E">
          <w:rPr>
            <w:rFonts w:ascii="Calibri" w:hAnsi="Calibri" w:cs="Calibri"/>
            <w:sz w:val="22"/>
            <w:szCs w:val="22"/>
          </w:rPr>
          <w:delText xml:space="preserve"> </w:delText>
        </w:r>
      </w:del>
      <w:del w:id="145" w:author="Gilmore, Rick" w:date="2022-11-14T17:46:00Z">
        <w:r w:rsidR="006C2875" w:rsidRPr="00BF333A" w:rsidDel="0035278D">
          <w:rPr>
            <w:rFonts w:ascii="Calibri" w:hAnsi="Calibri" w:cs="Calibri"/>
            <w:sz w:val="22"/>
            <w:szCs w:val="22"/>
          </w:rPr>
          <w:delText>[Type protocol text here]</w:delText>
        </w:r>
      </w:del>
    </w:p>
    <w:p w14:paraId="0A3A6096" w14:textId="77777777" w:rsidR="00B16D4E" w:rsidRPr="00BF333A" w:rsidRDefault="00B16D4E" w:rsidP="00BF333A">
      <w:pPr>
        <w:ind w:left="1440"/>
        <w:rPr>
          <w:ins w:id="146" w:author="Gilmore, Rick" w:date="2022-11-14T17:59:00Z"/>
          <w:rFonts w:ascii="Calibri" w:hAnsi="Calibri" w:cs="Calibri"/>
          <w:sz w:val="22"/>
          <w:szCs w:val="22"/>
        </w:rPr>
      </w:pPr>
    </w:p>
    <w:p w14:paraId="2EBD1CD3" w14:textId="77777777" w:rsidR="007362C5" w:rsidRPr="00BF333A" w:rsidRDefault="007362C5" w:rsidP="00BF333A">
      <w:pPr>
        <w:ind w:left="1440"/>
        <w:rPr>
          <w:rFonts w:ascii="Calibri" w:hAnsi="Calibri" w:cs="Calibri"/>
          <w:sz w:val="22"/>
          <w:szCs w:val="22"/>
        </w:rPr>
      </w:pPr>
      <w:bookmarkStart w:id="147" w:name="_Toc361915584"/>
      <w:bookmarkStart w:id="148" w:name="_Toc361917208"/>
      <w:bookmarkStart w:id="149" w:name="_Toc364333935"/>
      <w:bookmarkEnd w:id="141"/>
      <w:bookmarkEnd w:id="142"/>
    </w:p>
    <w:p w14:paraId="28079056" w14:textId="766744C6" w:rsidR="00FD3A0D" w:rsidRPr="00BF333A" w:rsidRDefault="00FD3A0D" w:rsidP="00BF333A">
      <w:pPr>
        <w:pStyle w:val="Heading3"/>
        <w:numPr>
          <w:ilvl w:val="3"/>
          <w:numId w:val="5"/>
        </w:numPr>
        <w:spacing w:before="0" w:after="0"/>
        <w:rPr>
          <w:rFonts w:ascii="Calibri" w:hAnsi="Calibri" w:cs="Calibri"/>
          <w:color w:val="000000"/>
          <w:szCs w:val="22"/>
        </w:rPr>
      </w:pPr>
      <w:r w:rsidRPr="00BF333A">
        <w:rPr>
          <w:rFonts w:ascii="Calibri" w:hAnsi="Calibri" w:cs="Calibri"/>
          <w:color w:val="000000"/>
          <w:szCs w:val="22"/>
        </w:rPr>
        <w:t>Visit 1 or Day 1 or Pre-test, etc.</w:t>
      </w:r>
      <w:r w:rsidR="00000791" w:rsidRPr="00BF333A">
        <w:rPr>
          <w:rFonts w:ascii="Calibri" w:hAnsi="Calibri" w:cs="Calibri"/>
          <w:color w:val="000000"/>
          <w:szCs w:val="22"/>
        </w:rPr>
        <w:t xml:space="preserve"> </w:t>
      </w:r>
      <w:bookmarkEnd w:id="147"/>
      <w:bookmarkEnd w:id="148"/>
      <w:bookmarkEnd w:id="149"/>
    </w:p>
    <w:p w14:paraId="45390A3C" w14:textId="51F373A0" w:rsidR="007362C5"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 xml:space="preserve">Provide a description </w:t>
      </w:r>
      <w:r w:rsidR="001C63EA" w:rsidRPr="00BF333A">
        <w:rPr>
          <w:rFonts w:ascii="Calibri" w:hAnsi="Calibri" w:cs="Calibri"/>
          <w:sz w:val="22"/>
          <w:szCs w:val="22"/>
        </w:rPr>
        <w:t>of what procedures will be performed on visit 1 or day 1 or pre-test</w:t>
      </w:r>
      <w:r w:rsidR="007A60A2" w:rsidRPr="00BF333A">
        <w:rPr>
          <w:rFonts w:ascii="Calibri" w:hAnsi="Calibri" w:cs="Calibri"/>
          <w:sz w:val="22"/>
          <w:szCs w:val="22"/>
        </w:rPr>
        <w:t xml:space="preserve"> in order of how these will be done</w:t>
      </w:r>
      <w:r w:rsidR="001C63EA" w:rsidRPr="00BF333A">
        <w:rPr>
          <w:rFonts w:ascii="Calibri" w:hAnsi="Calibri" w:cs="Calibri"/>
          <w:sz w:val="22"/>
          <w:szCs w:val="22"/>
        </w:rPr>
        <w:t>. If your study only involves one session or visit, use thi</w:t>
      </w:r>
      <w:r w:rsidR="007A60A2" w:rsidRPr="00BF333A">
        <w:rPr>
          <w:rFonts w:ascii="Calibri" w:hAnsi="Calibri" w:cs="Calibri"/>
          <w:sz w:val="22"/>
          <w:szCs w:val="22"/>
        </w:rPr>
        <w:t xml:space="preserve">s section only and </w:t>
      </w:r>
      <w:r w:rsidR="334D693C" w:rsidRPr="00BF333A">
        <w:rPr>
          <w:rFonts w:ascii="Calibri" w:hAnsi="Calibri" w:cs="Calibri"/>
          <w:sz w:val="22"/>
          <w:szCs w:val="22"/>
        </w:rPr>
        <w:t xml:space="preserve">delete </w:t>
      </w:r>
      <w:r w:rsidR="007A60A2" w:rsidRPr="00BF333A">
        <w:rPr>
          <w:rFonts w:ascii="Calibri" w:hAnsi="Calibri" w:cs="Calibri"/>
          <w:sz w:val="22"/>
          <w:szCs w:val="22"/>
        </w:rPr>
        <w:t xml:space="preserve">7.2.2. </w:t>
      </w:r>
    </w:p>
    <w:p w14:paraId="384A7537" w14:textId="77777777" w:rsidR="007362C5" w:rsidRPr="00BF333A" w:rsidRDefault="007362C5" w:rsidP="00BF333A">
      <w:pPr>
        <w:ind w:left="360"/>
        <w:rPr>
          <w:rFonts w:ascii="Calibri" w:hAnsi="Calibri" w:cs="Calibri"/>
          <w:sz w:val="22"/>
          <w:szCs w:val="22"/>
        </w:rPr>
      </w:pPr>
    </w:p>
    <w:p w14:paraId="097DFD4F" w14:textId="205D199C" w:rsidR="007362C5" w:rsidRDefault="001A5C4F" w:rsidP="001A5C4F">
      <w:pPr>
        <w:ind w:left="2160"/>
        <w:rPr>
          <w:rFonts w:ascii="Calibri" w:hAnsi="Calibri" w:cs="Calibri"/>
          <w:sz w:val="22"/>
          <w:szCs w:val="22"/>
        </w:rPr>
      </w:pPr>
      <w:r>
        <w:rPr>
          <w:rFonts w:ascii="Calibri" w:hAnsi="Calibri" w:cs="Calibri"/>
          <w:sz w:val="22"/>
          <w:szCs w:val="22"/>
        </w:rPr>
        <w:t>Prospective p</w:t>
      </w:r>
      <w:r w:rsidRPr="001A5C4F">
        <w:rPr>
          <w:rFonts w:ascii="Calibri" w:hAnsi="Calibri" w:cs="Calibri"/>
          <w:sz w:val="22"/>
          <w:szCs w:val="22"/>
        </w:rPr>
        <w:t xml:space="preserve">articipants will be sent a link to the online survey, which contains several questions about their knowledge of Open Science in general, specific Open Science practices, and barriers that might exist that slow greater adoption of Open Science practices.  </w:t>
      </w:r>
    </w:p>
    <w:p w14:paraId="2EAC3237" w14:textId="77777777" w:rsidR="001A5C4F" w:rsidRPr="00BF333A" w:rsidRDefault="001A5C4F" w:rsidP="001A5C4F">
      <w:pPr>
        <w:ind w:left="2160"/>
        <w:rPr>
          <w:rFonts w:ascii="Calibri" w:hAnsi="Calibri" w:cs="Calibri"/>
          <w:sz w:val="22"/>
          <w:szCs w:val="22"/>
        </w:rPr>
      </w:pPr>
    </w:p>
    <w:p w14:paraId="416B77D2" w14:textId="4CC45634" w:rsidR="00FD3A0D" w:rsidRPr="00BF333A" w:rsidRDefault="00FD3A0D" w:rsidP="00BF333A">
      <w:pPr>
        <w:pStyle w:val="Heading3"/>
        <w:numPr>
          <w:ilvl w:val="3"/>
          <w:numId w:val="5"/>
        </w:numPr>
        <w:spacing w:before="0" w:after="0"/>
        <w:rPr>
          <w:rFonts w:ascii="Calibri" w:hAnsi="Calibri" w:cs="Calibri"/>
          <w:color w:val="000000"/>
          <w:szCs w:val="22"/>
        </w:rPr>
      </w:pPr>
      <w:bookmarkStart w:id="150" w:name="_Toc361915585"/>
      <w:bookmarkStart w:id="151" w:name="_Toc361917209"/>
      <w:bookmarkStart w:id="152" w:name="_Toc364333936"/>
      <w:r w:rsidRPr="00BF333A">
        <w:rPr>
          <w:rFonts w:ascii="Calibri" w:hAnsi="Calibri" w:cs="Calibri"/>
          <w:color w:val="000000"/>
          <w:szCs w:val="22"/>
        </w:rPr>
        <w:t xml:space="preserve">Visit 2 or Day 2 or Post-test, etc. </w:t>
      </w:r>
      <w:r w:rsidR="00C620D8" w:rsidRPr="00BF333A">
        <w:rPr>
          <w:rFonts w:ascii="Calibri" w:hAnsi="Calibri" w:cs="Calibri"/>
          <w:color w:val="000000"/>
          <w:szCs w:val="22"/>
        </w:rPr>
        <w:t>(If applicable)</w:t>
      </w:r>
      <w:r w:rsidR="00C620D8" w:rsidRPr="00BF333A" w:rsidDel="00C620D8">
        <w:rPr>
          <w:rFonts w:ascii="Calibri" w:hAnsi="Calibri" w:cs="Calibri"/>
          <w:color w:val="000000"/>
          <w:szCs w:val="22"/>
        </w:rPr>
        <w:t xml:space="preserve"> </w:t>
      </w:r>
      <w:bookmarkEnd w:id="150"/>
      <w:bookmarkEnd w:id="151"/>
      <w:bookmarkEnd w:id="152"/>
    </w:p>
    <w:p w14:paraId="52E08F00" w14:textId="11E7D286" w:rsidR="007362C5" w:rsidRPr="00BF333A" w:rsidRDefault="007A60A2"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Provide a description of what procedures will be performed on visit 2 or day 2 or post-test in order of how these will be done. If your study involves more than two sessions or visits replicate this section for each additional session or visit (e.g.</w:t>
      </w:r>
      <w:r w:rsidR="004014F9" w:rsidRPr="00BF333A">
        <w:rPr>
          <w:rFonts w:ascii="Calibri" w:hAnsi="Calibri" w:cs="Calibri"/>
          <w:sz w:val="22"/>
          <w:szCs w:val="22"/>
        </w:rPr>
        <w:t>,</w:t>
      </w:r>
      <w:r w:rsidRPr="00BF333A">
        <w:rPr>
          <w:rFonts w:ascii="Calibri" w:hAnsi="Calibri" w:cs="Calibri"/>
          <w:sz w:val="22"/>
          <w:szCs w:val="22"/>
        </w:rPr>
        <w:t xml:space="preserve"> 7.2.3, 7.2.4, etc.).</w:t>
      </w:r>
      <w:r w:rsidR="007362C5" w:rsidRPr="00BF333A">
        <w:rPr>
          <w:rFonts w:ascii="Calibri" w:hAnsi="Calibri" w:cs="Calibri"/>
          <w:sz w:val="22"/>
          <w:szCs w:val="22"/>
        </w:rPr>
        <w:t xml:space="preserve"> </w:t>
      </w:r>
      <w:r w:rsidR="6BB42CEC" w:rsidRPr="00BF333A">
        <w:rPr>
          <w:rFonts w:ascii="Calibri" w:hAnsi="Calibri" w:cs="Calibri"/>
          <w:sz w:val="22"/>
          <w:szCs w:val="22"/>
        </w:rPr>
        <w:t>If your study involves only one session or visit, delete this section.</w:t>
      </w:r>
    </w:p>
    <w:p w14:paraId="0BDAD96E" w14:textId="77777777" w:rsidR="007362C5" w:rsidRPr="00BF333A" w:rsidRDefault="007362C5" w:rsidP="00BF333A">
      <w:pPr>
        <w:ind w:left="360"/>
        <w:rPr>
          <w:rFonts w:ascii="Calibri" w:hAnsi="Calibri" w:cs="Calibri"/>
          <w:sz w:val="22"/>
          <w:szCs w:val="22"/>
        </w:rPr>
      </w:pPr>
    </w:p>
    <w:p w14:paraId="334AED62" w14:textId="719ECB1B" w:rsidR="007A60A2" w:rsidRDefault="001A5C4F" w:rsidP="001A5C4F">
      <w:pPr>
        <w:ind w:left="2160"/>
        <w:rPr>
          <w:rFonts w:ascii="Calibri" w:hAnsi="Calibri" w:cs="Calibri"/>
          <w:sz w:val="22"/>
          <w:szCs w:val="22"/>
        </w:rPr>
      </w:pPr>
      <w:r w:rsidRPr="001A5C4F">
        <w:rPr>
          <w:rFonts w:ascii="Calibri" w:hAnsi="Calibri" w:cs="Calibri"/>
          <w:sz w:val="22"/>
          <w:szCs w:val="22"/>
        </w:rPr>
        <w:t>Not applicable to most participants. Some may elect to provide us their name and email so that we may follow up at a later date.</w:t>
      </w:r>
    </w:p>
    <w:p w14:paraId="73E2CF6E" w14:textId="77777777" w:rsidR="001A5C4F" w:rsidRPr="00BF333A" w:rsidRDefault="001A5C4F" w:rsidP="001A5C4F">
      <w:pPr>
        <w:ind w:left="2160"/>
        <w:rPr>
          <w:rFonts w:ascii="Calibri" w:hAnsi="Calibri" w:cs="Calibri"/>
          <w:sz w:val="22"/>
          <w:szCs w:val="22"/>
        </w:rPr>
      </w:pPr>
    </w:p>
    <w:p w14:paraId="14C4D5DE" w14:textId="77777777" w:rsidR="00FD3A0D" w:rsidRPr="00BF333A" w:rsidRDefault="00FD3A0D" w:rsidP="00BF333A">
      <w:pPr>
        <w:pStyle w:val="Heading2"/>
        <w:numPr>
          <w:ilvl w:val="1"/>
          <w:numId w:val="5"/>
        </w:numPr>
        <w:spacing w:before="0" w:after="0"/>
        <w:rPr>
          <w:rFonts w:ascii="Calibri" w:hAnsi="Calibri" w:cs="Calibri"/>
          <w:color w:val="000000"/>
          <w:szCs w:val="22"/>
        </w:rPr>
      </w:pPr>
      <w:bookmarkStart w:id="153" w:name="_Toc361915586"/>
      <w:bookmarkStart w:id="154" w:name="_Toc361917210"/>
      <w:bookmarkStart w:id="155" w:name="_Toc364333937"/>
      <w:r w:rsidRPr="00BF333A">
        <w:rPr>
          <w:rFonts w:ascii="Calibri" w:hAnsi="Calibri" w:cs="Calibri"/>
          <w:color w:val="000000"/>
          <w:szCs w:val="22"/>
        </w:rPr>
        <w:t>Duration of Participation</w:t>
      </w:r>
      <w:bookmarkEnd w:id="153"/>
      <w:bookmarkEnd w:id="154"/>
      <w:bookmarkEnd w:id="155"/>
    </w:p>
    <w:p w14:paraId="5E4D6137" w14:textId="149097BE" w:rsidR="00ED261D"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w:t>
      </w:r>
      <w:r w:rsidR="00B501F7" w:rsidRPr="00BF333A">
        <w:rPr>
          <w:rFonts w:ascii="Calibri" w:hAnsi="Calibri" w:cs="Calibri"/>
          <w:sz w:val="22"/>
          <w:szCs w:val="22"/>
        </w:rPr>
        <w:t xml:space="preserve">how long subjects will be involved in this research study. Include the number of sessions and the duration of each session - consider the total number of minutes, hours, days, months, years, etc.  </w:t>
      </w:r>
    </w:p>
    <w:p w14:paraId="59976454" w14:textId="77777777" w:rsidR="00D70451" w:rsidRPr="00BF333A" w:rsidRDefault="00D70451" w:rsidP="00BF333A">
      <w:pPr>
        <w:ind w:left="1440"/>
        <w:rPr>
          <w:rFonts w:ascii="Calibri" w:hAnsi="Calibri" w:cs="Calibri"/>
          <w:sz w:val="22"/>
          <w:szCs w:val="22"/>
        </w:rPr>
      </w:pPr>
    </w:p>
    <w:p w14:paraId="1FF0D331" w14:textId="5814EA61" w:rsidR="00D47781" w:rsidRDefault="00A5316F" w:rsidP="00A5316F">
      <w:pPr>
        <w:ind w:left="1440"/>
        <w:rPr>
          <w:rFonts w:ascii="Calibri" w:hAnsi="Calibri" w:cs="Calibri"/>
          <w:sz w:val="22"/>
          <w:szCs w:val="22"/>
        </w:rPr>
      </w:pPr>
      <w:r w:rsidRPr="00A5316F">
        <w:rPr>
          <w:rFonts w:ascii="Calibri" w:hAnsi="Calibri" w:cs="Calibri"/>
          <w:sz w:val="22"/>
          <w:szCs w:val="22"/>
        </w:rPr>
        <w:t>The survey will take approximately ten (10) minutes to complete.</w:t>
      </w:r>
    </w:p>
    <w:p w14:paraId="05172976" w14:textId="77777777" w:rsidR="00BF333A" w:rsidRPr="00BF333A" w:rsidRDefault="00BF333A" w:rsidP="00BF333A">
      <w:pPr>
        <w:ind w:left="1440"/>
        <w:rPr>
          <w:rFonts w:ascii="Calibri" w:hAnsi="Calibri" w:cs="Calibri"/>
          <w:sz w:val="22"/>
          <w:szCs w:val="22"/>
        </w:rPr>
      </w:pPr>
    </w:p>
    <w:p w14:paraId="3C30CDAD" w14:textId="5138CF79" w:rsidR="005F20A1" w:rsidRPr="00BF333A" w:rsidRDefault="00F464AC" w:rsidP="00BF333A">
      <w:pPr>
        <w:pStyle w:val="Heading1"/>
        <w:numPr>
          <w:ilvl w:val="0"/>
          <w:numId w:val="5"/>
        </w:numPr>
        <w:spacing w:before="0" w:after="0"/>
        <w:rPr>
          <w:rFonts w:ascii="Calibri" w:hAnsi="Calibri" w:cs="Calibri"/>
          <w:sz w:val="22"/>
          <w:szCs w:val="22"/>
        </w:rPr>
      </w:pPr>
      <w:bookmarkStart w:id="156" w:name="_Toc117766515"/>
      <w:bookmarkStart w:id="157" w:name="_Toc117767335"/>
      <w:bookmarkStart w:id="158" w:name="_Toc361915594"/>
      <w:bookmarkStart w:id="159" w:name="_Toc361917218"/>
      <w:bookmarkStart w:id="160" w:name="_Toc364333945"/>
      <w:bookmarkStart w:id="161" w:name="_Toc117767336"/>
      <w:bookmarkEnd w:id="156"/>
      <w:bookmarkEnd w:id="157"/>
      <w:r w:rsidRPr="00BF333A">
        <w:rPr>
          <w:rFonts w:ascii="Calibri" w:hAnsi="Calibri" w:cs="Calibri"/>
          <w:sz w:val="22"/>
          <w:szCs w:val="22"/>
        </w:rPr>
        <w:t>Number of Subjects</w:t>
      </w:r>
      <w:r w:rsidR="0021444D" w:rsidRPr="00BF333A">
        <w:rPr>
          <w:rFonts w:ascii="Calibri" w:hAnsi="Calibri" w:cs="Calibri"/>
          <w:sz w:val="22"/>
          <w:szCs w:val="22"/>
        </w:rPr>
        <w:t xml:space="preserve"> and </w:t>
      </w:r>
      <w:r w:rsidR="00865588" w:rsidRPr="00BF333A">
        <w:rPr>
          <w:rFonts w:ascii="Calibri" w:hAnsi="Calibri" w:cs="Calibri"/>
          <w:sz w:val="22"/>
          <w:szCs w:val="22"/>
        </w:rPr>
        <w:t>Statistical Plan</w:t>
      </w:r>
      <w:bookmarkEnd w:id="158"/>
      <w:bookmarkEnd w:id="159"/>
      <w:bookmarkEnd w:id="160"/>
      <w:bookmarkEnd w:id="161"/>
    </w:p>
    <w:p w14:paraId="374F319A" w14:textId="77777777" w:rsidR="00ED261D" w:rsidRPr="00BF333A" w:rsidRDefault="00ED261D" w:rsidP="00BF333A">
      <w:pPr>
        <w:ind w:left="720"/>
        <w:rPr>
          <w:rFonts w:ascii="Calibri" w:hAnsi="Calibri" w:cs="Calibri"/>
          <w:color w:val="000000"/>
          <w:sz w:val="22"/>
          <w:szCs w:val="22"/>
        </w:rPr>
      </w:pPr>
    </w:p>
    <w:p w14:paraId="742EACEB" w14:textId="77777777" w:rsidR="0020145A" w:rsidRPr="00BF333A" w:rsidRDefault="0020145A" w:rsidP="00BF333A">
      <w:pPr>
        <w:pStyle w:val="Heading2"/>
        <w:numPr>
          <w:ilvl w:val="1"/>
          <w:numId w:val="5"/>
        </w:numPr>
        <w:spacing w:before="0" w:after="0"/>
        <w:rPr>
          <w:rFonts w:ascii="Calibri" w:hAnsi="Calibri" w:cs="Calibri"/>
          <w:color w:val="000000"/>
          <w:szCs w:val="22"/>
        </w:rPr>
      </w:pPr>
      <w:bookmarkStart w:id="162" w:name="_Toc361915595"/>
      <w:bookmarkStart w:id="163" w:name="_Toc361917219"/>
      <w:bookmarkStart w:id="164" w:name="_Toc364333946"/>
      <w:r w:rsidRPr="00BF333A">
        <w:rPr>
          <w:rFonts w:ascii="Calibri" w:hAnsi="Calibri" w:cs="Calibri"/>
          <w:color w:val="000000"/>
          <w:szCs w:val="22"/>
        </w:rPr>
        <w:t>Number of Subjects</w:t>
      </w:r>
    </w:p>
    <w:p w14:paraId="1A8BD3E3" w14:textId="2ADFDEE8" w:rsidR="0020145A" w:rsidRPr="00BF333A" w:rsidRDefault="0020145A"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bCs w:val="0"/>
          <w:szCs w:val="22"/>
        </w:rPr>
      </w:pPr>
      <w:r w:rsidRPr="00BF333A">
        <w:rPr>
          <w:rFonts w:ascii="Calibri" w:hAnsi="Calibri" w:cs="Calibri"/>
          <w:b w:val="0"/>
          <w:bCs w:val="0"/>
          <w:szCs w:val="22"/>
        </w:rPr>
        <w:t xml:space="preserve">Indicate the </w:t>
      </w:r>
      <w:r w:rsidR="00287B75" w:rsidRPr="00BF333A">
        <w:rPr>
          <w:rFonts w:ascii="Calibri" w:hAnsi="Calibri" w:cs="Calibri"/>
          <w:b w:val="0"/>
          <w:bCs w:val="0"/>
          <w:szCs w:val="22"/>
        </w:rPr>
        <w:t xml:space="preserve">maximum </w:t>
      </w:r>
      <w:r w:rsidRPr="00BF333A">
        <w:rPr>
          <w:rFonts w:ascii="Calibri" w:hAnsi="Calibri" w:cs="Calibri"/>
          <w:b w:val="0"/>
          <w:bCs w:val="0"/>
          <w:szCs w:val="22"/>
        </w:rPr>
        <w:t>number of subjects to be accrued</w:t>
      </w:r>
      <w:r w:rsidR="00FB2477" w:rsidRPr="00BF333A">
        <w:rPr>
          <w:rFonts w:ascii="Calibri" w:hAnsi="Calibri" w:cs="Calibri"/>
          <w:b w:val="0"/>
          <w:bCs w:val="0"/>
          <w:szCs w:val="22"/>
        </w:rPr>
        <w:t>/</w:t>
      </w:r>
      <w:r w:rsidR="00287B75" w:rsidRPr="00BF333A">
        <w:rPr>
          <w:rFonts w:ascii="Calibri" w:hAnsi="Calibri" w:cs="Calibri"/>
          <w:b w:val="0"/>
          <w:bCs w:val="0"/>
          <w:szCs w:val="22"/>
        </w:rPr>
        <w:t>enrolled</w:t>
      </w:r>
      <w:r w:rsidR="010BBA7A" w:rsidRPr="00BF333A">
        <w:rPr>
          <w:rFonts w:ascii="Calibri" w:hAnsi="Calibri" w:cs="Calibri"/>
          <w:b w:val="0"/>
          <w:bCs w:val="0"/>
          <w:szCs w:val="22"/>
        </w:rPr>
        <w:t>, to include all persons who sign consent for the study. If applicable, d</w:t>
      </w:r>
      <w:r w:rsidRPr="00BF333A">
        <w:rPr>
          <w:rFonts w:ascii="Calibri" w:hAnsi="Calibri" w:cs="Calibri"/>
          <w:b w:val="0"/>
          <w:bCs w:val="0"/>
          <w:szCs w:val="22"/>
        </w:rPr>
        <w:t>istinguish between the number of subjects who are expected to be enrolled and screened, and the number of subjects needed to complete the research procedures</w:t>
      </w:r>
      <w:r w:rsidR="00BA7955" w:rsidRPr="00BF333A">
        <w:rPr>
          <w:rFonts w:ascii="Calibri" w:hAnsi="Calibri" w:cs="Calibri"/>
          <w:b w:val="0"/>
          <w:bCs w:val="0"/>
          <w:szCs w:val="22"/>
        </w:rPr>
        <w:t xml:space="preserve"> </w:t>
      </w:r>
      <w:r w:rsidRPr="00BF333A">
        <w:rPr>
          <w:rFonts w:ascii="Calibri" w:hAnsi="Calibri" w:cs="Calibri"/>
          <w:b w:val="0"/>
          <w:bCs w:val="0"/>
          <w:szCs w:val="22"/>
        </w:rPr>
        <w:t>(i.e., numbers of subjects excluding screen failures.)</w:t>
      </w:r>
    </w:p>
    <w:p w14:paraId="014C726D" w14:textId="017AECED" w:rsidR="0020145A" w:rsidRDefault="0020145A" w:rsidP="00BF333A">
      <w:pPr>
        <w:ind w:left="1440"/>
        <w:rPr>
          <w:rFonts w:ascii="Calibri" w:hAnsi="Calibri" w:cs="Calibri"/>
          <w:sz w:val="22"/>
          <w:szCs w:val="22"/>
        </w:rPr>
      </w:pPr>
    </w:p>
    <w:p w14:paraId="63DFF72B" w14:textId="38437207" w:rsidR="00A5316F" w:rsidRPr="00BF333A" w:rsidRDefault="00B16D4E" w:rsidP="00B16D4E">
      <w:pPr>
        <w:ind w:left="1440"/>
        <w:rPr>
          <w:rFonts w:ascii="Calibri" w:hAnsi="Calibri" w:cs="Calibri"/>
          <w:sz w:val="22"/>
          <w:szCs w:val="22"/>
        </w:rPr>
      </w:pPr>
      <w:bookmarkStart w:id="165" w:name="OLE_LINK3"/>
      <w:bookmarkStart w:id="166" w:name="OLE_LINK4"/>
      <w:bookmarkStart w:id="167" w:name="OLE_LINK32"/>
      <w:bookmarkStart w:id="168" w:name="OLE_LINK33"/>
      <w:ins w:id="169" w:author="Gilmore, Rick" w:date="2022-11-14T18:02:00Z">
        <w:r w:rsidRPr="00B16D4E">
          <w:rPr>
            <w:rFonts w:ascii="Calibri" w:hAnsi="Calibri" w:cs="Calibri"/>
            <w:sz w:val="22"/>
            <w:szCs w:val="22"/>
          </w:rPr>
          <w:t xml:space="preserve">The number of participants depends on the number of </w:t>
        </w:r>
        <w:proofErr w:type="gramStart"/>
        <w:r w:rsidRPr="00B16D4E">
          <w:rPr>
            <w:rFonts w:ascii="Calibri" w:hAnsi="Calibri" w:cs="Calibri"/>
            <w:sz w:val="22"/>
            <w:szCs w:val="22"/>
          </w:rPr>
          <w:t>University</w:t>
        </w:r>
        <w:proofErr w:type="gramEnd"/>
        <w:r w:rsidRPr="00B16D4E">
          <w:rPr>
            <w:rFonts w:ascii="Calibri" w:hAnsi="Calibri" w:cs="Calibri"/>
            <w:sz w:val="22"/>
            <w:szCs w:val="22"/>
          </w:rPr>
          <w:t xml:space="preserve">-approved lists we are able to access, the number of subscribers to those lists, and the proportion of recipients who respond. We hope to have a sample of several hundred. </w:t>
        </w:r>
        <w:r>
          <w:rPr>
            <w:rFonts w:ascii="Calibri" w:hAnsi="Calibri" w:cs="Calibri"/>
            <w:sz w:val="22"/>
            <w:szCs w:val="22"/>
          </w:rPr>
          <w:t xml:space="preserve"> </w:t>
        </w:r>
        <w:r w:rsidRPr="00B16D4E">
          <w:rPr>
            <w:rFonts w:ascii="Calibri" w:hAnsi="Calibri" w:cs="Calibri"/>
            <w:sz w:val="22"/>
            <w:szCs w:val="22"/>
          </w:rPr>
          <w:t xml:space="preserve">We estimate that the maximum number of participants is about 2,000, assuming a very optimistic response rate of 10% and a total possible participant pool of ~20,000 (see Section 15.2). </w:t>
        </w:r>
      </w:ins>
      <w:del w:id="170" w:author="Gilmore, Rick" w:date="2022-11-14T18:01:00Z">
        <w:r w:rsidR="00A5316F" w:rsidDel="00B16D4E">
          <w:rPr>
            <w:rFonts w:ascii="Calibri" w:hAnsi="Calibri" w:cs="Calibri"/>
            <w:sz w:val="22"/>
            <w:szCs w:val="22"/>
          </w:rPr>
          <w:delText>The number of participants depends on the number of University-approved lists we are able to access, the number of subscribers to those lists, and the proportion of recipients who respond. We hope to have a sample of several hundred.</w:delText>
        </w:r>
      </w:del>
    </w:p>
    <w:bookmarkEnd w:id="165"/>
    <w:bookmarkEnd w:id="166"/>
    <w:bookmarkEnd w:id="167"/>
    <w:bookmarkEnd w:id="168"/>
    <w:p w14:paraId="3E189BFC" w14:textId="77777777" w:rsidR="00A5316F" w:rsidRPr="00BF333A" w:rsidRDefault="00A5316F" w:rsidP="00BF333A">
      <w:pPr>
        <w:ind w:left="1440"/>
        <w:rPr>
          <w:rFonts w:ascii="Calibri" w:hAnsi="Calibri" w:cs="Calibri"/>
          <w:sz w:val="22"/>
          <w:szCs w:val="22"/>
        </w:rPr>
      </w:pPr>
    </w:p>
    <w:p w14:paraId="6CFBDEA3" w14:textId="62A67175" w:rsidR="00FD3A0D" w:rsidRPr="00BF333A" w:rsidRDefault="00FD3A0D"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themeColor="text1"/>
          <w:szCs w:val="22"/>
        </w:rPr>
        <w:t xml:space="preserve">Sample </w:t>
      </w:r>
      <w:r w:rsidR="271EAA5F" w:rsidRPr="00BF333A">
        <w:rPr>
          <w:rFonts w:ascii="Calibri" w:hAnsi="Calibri" w:cs="Calibri"/>
          <w:color w:val="000000" w:themeColor="text1"/>
          <w:szCs w:val="22"/>
        </w:rPr>
        <w:t>S</w:t>
      </w:r>
      <w:r w:rsidRPr="00BF333A">
        <w:rPr>
          <w:rFonts w:ascii="Calibri" w:hAnsi="Calibri" w:cs="Calibri"/>
          <w:color w:val="000000" w:themeColor="text1"/>
          <w:szCs w:val="22"/>
        </w:rPr>
        <w:t xml:space="preserve">ize </w:t>
      </w:r>
      <w:r w:rsidR="5F796C40" w:rsidRPr="00BF333A">
        <w:rPr>
          <w:rFonts w:ascii="Calibri" w:hAnsi="Calibri" w:cs="Calibri"/>
          <w:color w:val="000000" w:themeColor="text1"/>
          <w:szCs w:val="22"/>
        </w:rPr>
        <w:t>D</w:t>
      </w:r>
      <w:r w:rsidRPr="00BF333A">
        <w:rPr>
          <w:rFonts w:ascii="Calibri" w:hAnsi="Calibri" w:cs="Calibri"/>
          <w:color w:val="000000" w:themeColor="text1"/>
          <w:szCs w:val="22"/>
        </w:rPr>
        <w:t>etermination</w:t>
      </w:r>
      <w:bookmarkEnd w:id="162"/>
      <w:bookmarkEnd w:id="163"/>
      <w:bookmarkEnd w:id="164"/>
    </w:p>
    <w:p w14:paraId="15991059" w14:textId="6EF66946" w:rsidR="00ED261D"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1440"/>
        <w:rPr>
          <w:rFonts w:ascii="Calibri" w:hAnsi="Calibri" w:cs="Calibri"/>
          <w:sz w:val="22"/>
          <w:szCs w:val="22"/>
        </w:rPr>
      </w:pPr>
      <w:r w:rsidRPr="00BF333A">
        <w:rPr>
          <w:rFonts w:ascii="Calibri" w:hAnsi="Calibri" w:cs="Calibri"/>
          <w:sz w:val="22"/>
          <w:szCs w:val="22"/>
        </w:rPr>
        <w:t xml:space="preserve">If applicable, provide a </w:t>
      </w:r>
      <w:r w:rsidR="00AD3DAC" w:rsidRPr="00BF333A">
        <w:rPr>
          <w:rFonts w:ascii="Calibri" w:hAnsi="Calibri" w:cs="Calibri"/>
          <w:sz w:val="22"/>
          <w:szCs w:val="22"/>
        </w:rPr>
        <w:t>justification of th</w:t>
      </w:r>
      <w:r w:rsidRPr="00BF333A">
        <w:rPr>
          <w:rFonts w:ascii="Calibri" w:hAnsi="Calibri" w:cs="Calibri"/>
          <w:sz w:val="22"/>
          <w:szCs w:val="22"/>
        </w:rPr>
        <w:t>e</w:t>
      </w:r>
      <w:r w:rsidR="00AD3DAC" w:rsidRPr="00BF333A">
        <w:rPr>
          <w:rFonts w:ascii="Calibri" w:hAnsi="Calibri" w:cs="Calibri"/>
          <w:sz w:val="22"/>
          <w:szCs w:val="22"/>
        </w:rPr>
        <w:t xml:space="preserve"> sample size</w:t>
      </w:r>
      <w:r w:rsidRPr="00BF333A">
        <w:rPr>
          <w:rFonts w:ascii="Calibri" w:hAnsi="Calibri" w:cs="Calibri"/>
          <w:sz w:val="22"/>
          <w:szCs w:val="22"/>
        </w:rPr>
        <w:t xml:space="preserve"> outlined in </w:t>
      </w:r>
      <w:r w:rsidR="007A00E1" w:rsidRPr="00BF333A">
        <w:rPr>
          <w:rFonts w:ascii="Calibri" w:hAnsi="Calibri" w:cs="Calibri"/>
          <w:sz w:val="22"/>
          <w:szCs w:val="22"/>
        </w:rPr>
        <w:t>s</w:t>
      </w:r>
      <w:r w:rsidRPr="00BF333A">
        <w:rPr>
          <w:rFonts w:ascii="Calibri" w:hAnsi="Calibri" w:cs="Calibri"/>
          <w:sz w:val="22"/>
          <w:szCs w:val="22"/>
        </w:rPr>
        <w:t xml:space="preserve">ection 8.1 to </w:t>
      </w:r>
      <w:r w:rsidR="00AD3DAC" w:rsidRPr="00BF333A">
        <w:rPr>
          <w:rFonts w:ascii="Calibri" w:hAnsi="Calibri" w:cs="Calibri"/>
          <w:sz w:val="22"/>
          <w:szCs w:val="22"/>
        </w:rPr>
        <w:t>include reflections on, or calculations of, the power of the study.</w:t>
      </w:r>
    </w:p>
    <w:p w14:paraId="2C14E6FF" w14:textId="77777777" w:rsidR="00D70451" w:rsidRPr="00BF333A" w:rsidRDefault="00D70451" w:rsidP="00BF333A">
      <w:pPr>
        <w:tabs>
          <w:tab w:val="left" w:pos="360"/>
          <w:tab w:val="left" w:pos="720"/>
        </w:tabs>
        <w:ind w:left="1440"/>
        <w:rPr>
          <w:rFonts w:ascii="Calibri" w:hAnsi="Calibri" w:cs="Calibri"/>
          <w:sz w:val="22"/>
          <w:szCs w:val="22"/>
        </w:rPr>
      </w:pPr>
    </w:p>
    <w:p w14:paraId="38EE951C" w14:textId="3BD314D6" w:rsidR="00AD3DAC" w:rsidRPr="00BF333A" w:rsidRDefault="00A5316F" w:rsidP="00A5316F">
      <w:pPr>
        <w:ind w:left="1440"/>
        <w:rPr>
          <w:rFonts w:ascii="Calibri" w:hAnsi="Calibri" w:cs="Calibri"/>
          <w:sz w:val="22"/>
          <w:szCs w:val="22"/>
        </w:rPr>
      </w:pPr>
      <w:r w:rsidRPr="00A5316F">
        <w:rPr>
          <w:rFonts w:ascii="Calibri" w:hAnsi="Calibri" w:cs="Calibri"/>
          <w:sz w:val="22"/>
          <w:szCs w:val="22"/>
        </w:rPr>
        <w:t>This is an exploratory study that will use simple statistical techniques, and has no formal inferential goals.</w:t>
      </w:r>
      <w:r>
        <w:rPr>
          <w:rFonts w:ascii="Calibri" w:hAnsi="Calibri" w:cs="Calibri"/>
          <w:sz w:val="22"/>
          <w:szCs w:val="22"/>
        </w:rPr>
        <w:t xml:space="preserve"> </w:t>
      </w:r>
      <w:r w:rsidRPr="00A5316F">
        <w:rPr>
          <w:rFonts w:ascii="Calibri" w:hAnsi="Calibri" w:cs="Calibri"/>
          <w:sz w:val="22"/>
          <w:szCs w:val="22"/>
        </w:rPr>
        <w:t>Hence power considerations are not directly applicable.</w:t>
      </w:r>
    </w:p>
    <w:p w14:paraId="33DB3029" w14:textId="77777777" w:rsidR="00AD3DAC" w:rsidRPr="00BF333A" w:rsidRDefault="00AD3DAC" w:rsidP="00BF333A">
      <w:pPr>
        <w:tabs>
          <w:tab w:val="left" w:pos="360"/>
          <w:tab w:val="left" w:pos="720"/>
        </w:tabs>
        <w:ind w:left="1440"/>
        <w:rPr>
          <w:rFonts w:ascii="Calibri" w:hAnsi="Calibri" w:cs="Calibri"/>
          <w:sz w:val="22"/>
          <w:szCs w:val="22"/>
        </w:rPr>
      </w:pPr>
    </w:p>
    <w:p w14:paraId="7AD35854" w14:textId="2A54483D" w:rsidR="00FD3A0D" w:rsidRPr="00BF333A" w:rsidRDefault="00FD3A0D" w:rsidP="00BF333A">
      <w:pPr>
        <w:pStyle w:val="Heading2"/>
        <w:numPr>
          <w:ilvl w:val="1"/>
          <w:numId w:val="5"/>
        </w:numPr>
        <w:spacing w:before="0" w:after="0"/>
        <w:rPr>
          <w:rFonts w:ascii="Calibri" w:hAnsi="Calibri" w:cs="Calibri"/>
          <w:color w:val="000000"/>
          <w:szCs w:val="22"/>
        </w:rPr>
      </w:pPr>
      <w:bookmarkStart w:id="171" w:name="_Toc361915596"/>
      <w:bookmarkStart w:id="172" w:name="_Toc361917220"/>
      <w:bookmarkStart w:id="173" w:name="_Toc364333947"/>
      <w:r w:rsidRPr="00BF333A">
        <w:rPr>
          <w:rFonts w:ascii="Calibri" w:hAnsi="Calibri" w:cs="Calibri"/>
          <w:color w:val="000000" w:themeColor="text1"/>
          <w:szCs w:val="22"/>
        </w:rPr>
        <w:t>Statistical</w:t>
      </w:r>
      <w:r w:rsidR="00704BC8">
        <w:rPr>
          <w:rFonts w:ascii="Calibri" w:hAnsi="Calibri" w:cs="Calibri"/>
          <w:color w:val="000000" w:themeColor="text1"/>
          <w:szCs w:val="22"/>
        </w:rPr>
        <w:t xml:space="preserve"> </w:t>
      </w:r>
      <w:r w:rsidR="00194AB6">
        <w:rPr>
          <w:rFonts w:ascii="Calibri" w:hAnsi="Calibri" w:cs="Calibri"/>
          <w:color w:val="000000" w:themeColor="text1"/>
          <w:szCs w:val="22"/>
        </w:rPr>
        <w:t xml:space="preserve">or </w:t>
      </w:r>
      <w:r w:rsidR="00FC1DB8" w:rsidRPr="00BF333A">
        <w:rPr>
          <w:rFonts w:ascii="Calibri" w:hAnsi="Calibri" w:cs="Calibri"/>
          <w:color w:val="000000" w:themeColor="text1"/>
          <w:szCs w:val="22"/>
        </w:rPr>
        <w:t>Analytic</w:t>
      </w:r>
      <w:r w:rsidRPr="00BF333A">
        <w:rPr>
          <w:rFonts w:ascii="Calibri" w:hAnsi="Calibri" w:cs="Calibri"/>
          <w:color w:val="000000" w:themeColor="text1"/>
          <w:szCs w:val="22"/>
        </w:rPr>
        <w:t xml:space="preserve"> </w:t>
      </w:r>
      <w:r w:rsidR="00FC1DB8" w:rsidRPr="00BF333A">
        <w:rPr>
          <w:rFonts w:ascii="Calibri" w:hAnsi="Calibri" w:cs="Calibri"/>
          <w:color w:val="000000" w:themeColor="text1"/>
          <w:szCs w:val="22"/>
        </w:rPr>
        <w:t>M</w:t>
      </w:r>
      <w:r w:rsidRPr="00BF333A">
        <w:rPr>
          <w:rFonts w:ascii="Calibri" w:hAnsi="Calibri" w:cs="Calibri"/>
          <w:color w:val="000000" w:themeColor="text1"/>
          <w:szCs w:val="22"/>
        </w:rPr>
        <w:t>ethods</w:t>
      </w:r>
      <w:bookmarkEnd w:id="171"/>
      <w:bookmarkEnd w:id="172"/>
      <w:bookmarkEnd w:id="173"/>
    </w:p>
    <w:p w14:paraId="18F07AA4" w14:textId="77777777" w:rsidR="00ED261D" w:rsidRPr="00BF333A" w:rsidRDefault="00AD3DAC"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0"/>
          <w:tab w:val="left" w:pos="360"/>
        </w:tabs>
        <w:ind w:left="1440"/>
        <w:rPr>
          <w:rFonts w:ascii="Calibri" w:hAnsi="Calibri" w:cs="Calibri"/>
          <w:sz w:val="22"/>
          <w:szCs w:val="22"/>
        </w:rPr>
      </w:pPr>
      <w:r w:rsidRPr="00BF333A">
        <w:rPr>
          <w:rFonts w:ascii="Calibri" w:hAnsi="Calibri" w:cs="Calibri"/>
          <w:sz w:val="22"/>
          <w:szCs w:val="22"/>
        </w:rPr>
        <w:t>Describe the statistical methods (or non-statistical methods of analysis) that will be employed.</w:t>
      </w:r>
    </w:p>
    <w:p w14:paraId="5C9D9D40" w14:textId="77777777" w:rsidR="00D70451" w:rsidRPr="00BF333A" w:rsidRDefault="00D70451" w:rsidP="00BF333A">
      <w:pPr>
        <w:tabs>
          <w:tab w:val="left" w:pos="90"/>
          <w:tab w:val="left" w:pos="360"/>
        </w:tabs>
        <w:ind w:left="1440"/>
        <w:rPr>
          <w:rFonts w:ascii="Calibri" w:hAnsi="Calibri" w:cs="Calibri"/>
          <w:sz w:val="22"/>
          <w:szCs w:val="22"/>
        </w:rPr>
      </w:pPr>
    </w:p>
    <w:p w14:paraId="211A439E" w14:textId="769FC4F0" w:rsidR="00A5316F" w:rsidRPr="00A5316F" w:rsidRDefault="00A5316F" w:rsidP="00A5316F">
      <w:pPr>
        <w:tabs>
          <w:tab w:val="left" w:pos="90"/>
          <w:tab w:val="left" w:pos="360"/>
        </w:tabs>
        <w:ind w:left="1440"/>
        <w:rPr>
          <w:rFonts w:ascii="Calibri" w:hAnsi="Calibri" w:cs="Calibri"/>
          <w:sz w:val="22"/>
          <w:szCs w:val="22"/>
        </w:rPr>
      </w:pPr>
      <w:r w:rsidRPr="00A5316F">
        <w:rPr>
          <w:rFonts w:ascii="Calibri" w:hAnsi="Calibri" w:cs="Calibri"/>
          <w:sz w:val="22"/>
          <w:szCs w:val="22"/>
        </w:rPr>
        <w:t xml:space="preserve">The survey results will be summarized as tabular breakdowns and cross-tabulations.  </w:t>
      </w:r>
    </w:p>
    <w:p w14:paraId="25A67884" w14:textId="618FE4E2" w:rsidR="00AD3DAC" w:rsidRPr="00BF333A" w:rsidRDefault="00A5316F" w:rsidP="00A5316F">
      <w:pPr>
        <w:tabs>
          <w:tab w:val="left" w:pos="90"/>
          <w:tab w:val="left" w:pos="360"/>
        </w:tabs>
        <w:ind w:left="1440"/>
        <w:rPr>
          <w:rFonts w:ascii="Calibri" w:hAnsi="Calibri" w:cs="Calibri"/>
          <w:sz w:val="22"/>
          <w:szCs w:val="22"/>
        </w:rPr>
      </w:pPr>
      <w:r w:rsidRPr="00A5316F">
        <w:rPr>
          <w:rFonts w:ascii="Calibri" w:hAnsi="Calibri" w:cs="Calibri"/>
          <w:sz w:val="22"/>
          <w:szCs w:val="22"/>
        </w:rPr>
        <w:t>Simple visualizations may also be employed.</w:t>
      </w:r>
      <w:r>
        <w:rPr>
          <w:rFonts w:ascii="Calibri" w:hAnsi="Calibri" w:cs="Calibri"/>
          <w:sz w:val="22"/>
          <w:szCs w:val="22"/>
        </w:rPr>
        <w:t xml:space="preserve"> </w:t>
      </w:r>
      <w:r w:rsidRPr="00A5316F">
        <w:rPr>
          <w:rFonts w:ascii="Calibri" w:hAnsi="Calibri" w:cs="Calibri"/>
          <w:sz w:val="22"/>
          <w:szCs w:val="22"/>
        </w:rPr>
        <w:t>The goal of the survey is exploratory.</w:t>
      </w:r>
    </w:p>
    <w:p w14:paraId="3812D5A5" w14:textId="06AA56E6" w:rsidR="00CC092A" w:rsidRPr="00BF333A" w:rsidRDefault="00CC092A" w:rsidP="00BF333A">
      <w:pPr>
        <w:tabs>
          <w:tab w:val="left" w:pos="90"/>
          <w:tab w:val="left" w:pos="360"/>
        </w:tabs>
        <w:ind w:left="1440"/>
        <w:rPr>
          <w:rFonts w:ascii="Calibri" w:hAnsi="Calibri" w:cs="Calibri"/>
          <w:sz w:val="22"/>
          <w:szCs w:val="22"/>
        </w:rPr>
      </w:pPr>
    </w:p>
    <w:p w14:paraId="0E06E88F" w14:textId="77777777" w:rsidR="00E320AA" w:rsidRPr="00BF333A" w:rsidRDefault="00E320AA" w:rsidP="00BF333A">
      <w:pPr>
        <w:pStyle w:val="Heading1"/>
        <w:numPr>
          <w:ilvl w:val="0"/>
          <w:numId w:val="5"/>
        </w:numPr>
        <w:spacing w:before="0" w:after="0"/>
        <w:rPr>
          <w:rFonts w:ascii="Calibri" w:hAnsi="Calibri" w:cs="Calibri"/>
          <w:sz w:val="22"/>
          <w:szCs w:val="22"/>
        </w:rPr>
      </w:pPr>
      <w:bookmarkStart w:id="174" w:name="_Toc117767337"/>
      <w:bookmarkStart w:id="175" w:name="_Toc361915613"/>
      <w:bookmarkStart w:id="176" w:name="_Toc361917238"/>
      <w:bookmarkStart w:id="177" w:name="_Toc364333965"/>
      <w:r w:rsidRPr="00BF333A">
        <w:rPr>
          <w:rFonts w:ascii="Calibri" w:hAnsi="Calibri" w:cs="Calibri"/>
          <w:sz w:val="22"/>
          <w:szCs w:val="22"/>
        </w:rPr>
        <w:t>Data and Safety Monitoring Plan</w:t>
      </w:r>
      <w:bookmarkEnd w:id="174"/>
    </w:p>
    <w:p w14:paraId="3A146C33"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b/>
          <w:sz w:val="22"/>
          <w:szCs w:val="22"/>
        </w:rPr>
      </w:pPr>
      <w:r w:rsidRPr="00BF333A">
        <w:rPr>
          <w:rFonts w:ascii="Calibri" w:hAnsi="Calibri" w:cs="Calibri"/>
          <w:b/>
          <w:sz w:val="22"/>
          <w:szCs w:val="22"/>
        </w:rPr>
        <w:t>This section is required when research involves more than Minimal Risk to subjects as defined in “HRP-001 SOP- Definitions.”</w:t>
      </w:r>
    </w:p>
    <w:p w14:paraId="3C87A77C"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p>
    <w:p w14:paraId="3B311A69" w14:textId="5BBE001D"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r w:rsidRPr="00BF333A">
        <w:rPr>
          <w:rFonts w:ascii="Calibri" w:hAnsi="Calibri" w:cs="Calibri"/>
          <w:sz w:val="22"/>
          <w:szCs w:val="22"/>
        </w:rPr>
        <w:t xml:space="preserve">Minimal Risk is defined as the probability and magnitude of harm or discomfort anticipated in the research that are not greater in and of themselves than those ordinarily encountered in daily life or during the performance of routine physical or psychological examinations or tests. For research involving prisoners, Minimal Risk is the probability and magnitude of physical or psychological harm that is normally encountered in the daily lives, or in the routine medical, dental, or psychological examination of healthy persons. </w:t>
      </w:r>
    </w:p>
    <w:p w14:paraId="65CF0A3B"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p>
    <w:p w14:paraId="52C85C57" w14:textId="73CD4895"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r w:rsidRPr="00BF333A">
        <w:rPr>
          <w:rFonts w:ascii="Calibri" w:hAnsi="Calibri" w:cs="Calibri"/>
          <w:b/>
          <w:bCs/>
          <w:sz w:val="22"/>
          <w:szCs w:val="22"/>
        </w:rPr>
        <w:t xml:space="preserve">Please complete </w:t>
      </w:r>
      <w:r w:rsidR="240CF6B6" w:rsidRPr="00BF333A">
        <w:rPr>
          <w:rFonts w:ascii="Calibri" w:hAnsi="Calibri" w:cs="Calibri"/>
          <w:b/>
          <w:bCs/>
          <w:sz w:val="22"/>
          <w:szCs w:val="22"/>
        </w:rPr>
        <w:t xml:space="preserve">each </w:t>
      </w:r>
      <w:r w:rsidRPr="00BF333A">
        <w:rPr>
          <w:rFonts w:ascii="Calibri" w:hAnsi="Calibri" w:cs="Calibri"/>
          <w:b/>
          <w:bCs/>
          <w:sz w:val="22"/>
          <w:szCs w:val="22"/>
        </w:rPr>
        <w:t>section below if the research involves more than minimal risk to subjects</w:t>
      </w:r>
      <w:r w:rsidR="006116D7">
        <w:rPr>
          <w:rFonts w:ascii="Calibri" w:hAnsi="Calibri" w:cs="Calibri"/>
          <w:b/>
          <w:bCs/>
          <w:sz w:val="22"/>
          <w:szCs w:val="22"/>
        </w:rPr>
        <w:t xml:space="preserve"> or indicate not </w:t>
      </w:r>
      <w:r w:rsidRPr="00BF333A">
        <w:rPr>
          <w:rFonts w:ascii="Calibri" w:hAnsi="Calibri" w:cs="Calibri"/>
          <w:b/>
          <w:bCs/>
          <w:sz w:val="22"/>
          <w:szCs w:val="22"/>
        </w:rPr>
        <w:t xml:space="preserve">applicable. </w:t>
      </w:r>
    </w:p>
    <w:p w14:paraId="6B8B4673" w14:textId="70F95456" w:rsidR="00E320AA" w:rsidRDefault="00985EA4" w:rsidP="00BF333A">
      <w:pPr>
        <w:ind w:left="720"/>
        <w:rPr>
          <w:rFonts w:ascii="Calibri" w:hAnsi="Calibri" w:cs="Calibri"/>
          <w:sz w:val="22"/>
          <w:szCs w:val="22"/>
        </w:rPr>
      </w:pPr>
      <w:r w:rsidRPr="00BF333A">
        <w:rPr>
          <w:rFonts w:ascii="Calibri" w:hAnsi="Calibri" w:cs="Calibri"/>
          <w:sz w:val="22"/>
          <w:szCs w:val="22"/>
        </w:rPr>
        <w:t>[Do not type here]</w:t>
      </w:r>
    </w:p>
    <w:p w14:paraId="282557B5" w14:textId="77777777" w:rsidR="00BF333A" w:rsidRPr="00BF333A" w:rsidRDefault="00BF333A" w:rsidP="00BF333A">
      <w:pPr>
        <w:ind w:left="720"/>
        <w:rPr>
          <w:rFonts w:ascii="Calibri" w:hAnsi="Calibri" w:cs="Calibri"/>
          <w:sz w:val="22"/>
          <w:szCs w:val="22"/>
        </w:rPr>
      </w:pPr>
    </w:p>
    <w:p w14:paraId="591AA99B"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lastRenderedPageBreak/>
        <w:t>Periodic evaluation of data</w:t>
      </w:r>
    </w:p>
    <w:p w14:paraId="6EE974A6"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plan to periodically evaluate the data collected regarding both harms and benefits to determine whether subjects remain safe.</w:t>
      </w:r>
    </w:p>
    <w:p w14:paraId="0D2D003D" w14:textId="77777777" w:rsidR="00E320AA" w:rsidRPr="00BF333A" w:rsidRDefault="00E320AA" w:rsidP="00BF333A">
      <w:pPr>
        <w:ind w:left="1440"/>
        <w:rPr>
          <w:rFonts w:ascii="Calibri" w:hAnsi="Calibri" w:cs="Calibri"/>
          <w:sz w:val="22"/>
          <w:szCs w:val="22"/>
        </w:rPr>
      </w:pPr>
    </w:p>
    <w:p w14:paraId="126EE86C" w14:textId="65232017" w:rsidR="00E320AA" w:rsidRPr="00BF333A" w:rsidRDefault="003E4AC4" w:rsidP="00BF333A">
      <w:pPr>
        <w:ind w:left="1440"/>
        <w:rPr>
          <w:rFonts w:ascii="Calibri" w:hAnsi="Calibri" w:cs="Calibri"/>
          <w:sz w:val="22"/>
          <w:szCs w:val="22"/>
        </w:rPr>
      </w:pPr>
      <w:bookmarkStart w:id="178" w:name="OLE_LINK20"/>
      <w:bookmarkStart w:id="179" w:name="OLE_LINK21"/>
      <w:r>
        <w:rPr>
          <w:rFonts w:ascii="Calibri" w:hAnsi="Calibri" w:cs="Calibri"/>
          <w:sz w:val="22"/>
          <w:szCs w:val="22"/>
        </w:rPr>
        <w:t>Not applicable.</w:t>
      </w:r>
    </w:p>
    <w:bookmarkEnd w:id="178"/>
    <w:bookmarkEnd w:id="179"/>
    <w:p w14:paraId="27A55F6E" w14:textId="77777777" w:rsidR="00E228A4" w:rsidRPr="00BF333A" w:rsidRDefault="00E228A4" w:rsidP="00BF333A">
      <w:pPr>
        <w:ind w:left="1440"/>
        <w:rPr>
          <w:rFonts w:ascii="Calibri" w:hAnsi="Calibri" w:cs="Calibri"/>
          <w:sz w:val="22"/>
          <w:szCs w:val="22"/>
        </w:rPr>
      </w:pPr>
    </w:p>
    <w:p w14:paraId="3348DA5D" w14:textId="77777777" w:rsidR="00E320AA" w:rsidRPr="00BF333A" w:rsidRDefault="00E320AA" w:rsidP="00BF333A">
      <w:pPr>
        <w:pStyle w:val="ListParagraph"/>
        <w:numPr>
          <w:ilvl w:val="1"/>
          <w:numId w:val="5"/>
        </w:numPr>
        <w:rPr>
          <w:rFonts w:ascii="Calibri" w:hAnsi="Calibri" w:cs="Calibri"/>
          <w:b/>
          <w:color w:val="000000"/>
          <w:sz w:val="22"/>
          <w:szCs w:val="22"/>
        </w:rPr>
      </w:pPr>
      <w:r w:rsidRPr="00BF333A">
        <w:rPr>
          <w:rFonts w:ascii="Calibri" w:hAnsi="Calibri" w:cs="Calibri"/>
          <w:b/>
          <w:color w:val="000000"/>
          <w:sz w:val="22"/>
          <w:szCs w:val="22"/>
        </w:rPr>
        <w:t>Data that are reviewed</w:t>
      </w:r>
    </w:p>
    <w:p w14:paraId="0CEDF735" w14:textId="77777777" w:rsidR="00E320AA" w:rsidRPr="00BF333A" w:rsidRDefault="00E320AA"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szCs w:val="22"/>
        </w:rPr>
      </w:pPr>
      <w:r w:rsidRPr="00BF333A">
        <w:rPr>
          <w:rFonts w:ascii="Calibri" w:hAnsi="Calibri" w:cs="Calibri"/>
          <w:b w:val="0"/>
          <w:szCs w:val="22"/>
        </w:rPr>
        <w:t>Describe the data that are reviewed, including safety data, untoward events, and efficacy data.</w:t>
      </w:r>
    </w:p>
    <w:p w14:paraId="2031626E" w14:textId="77777777" w:rsidR="00E320AA" w:rsidRPr="00BF333A" w:rsidRDefault="00E320AA" w:rsidP="00BF333A">
      <w:pPr>
        <w:ind w:left="1440"/>
        <w:rPr>
          <w:rFonts w:ascii="Calibri" w:hAnsi="Calibri" w:cs="Calibri"/>
          <w:sz w:val="22"/>
          <w:szCs w:val="22"/>
        </w:rPr>
      </w:pPr>
    </w:p>
    <w:p w14:paraId="3F2423D5" w14:textId="77777777" w:rsidR="003E4AC4"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25B1A9C4" w14:textId="7B62E1EE" w:rsidR="00E320AA" w:rsidRPr="00BF333A" w:rsidRDefault="00E320AA" w:rsidP="00BF333A">
      <w:pPr>
        <w:ind w:left="1440"/>
        <w:rPr>
          <w:rFonts w:ascii="Calibri" w:hAnsi="Calibri" w:cs="Calibri"/>
          <w:sz w:val="22"/>
          <w:szCs w:val="22"/>
        </w:rPr>
      </w:pPr>
    </w:p>
    <w:p w14:paraId="2BCA798E"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Method of collection of safety information</w:t>
      </w:r>
    </w:p>
    <w:p w14:paraId="11A5FCA7"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the method by which the safety information will be collected (e.g., with case report forms, at study visits, by telephone calls and with subjects).</w:t>
      </w:r>
    </w:p>
    <w:p w14:paraId="27DA51C2" w14:textId="77777777" w:rsidR="00E320AA" w:rsidRPr="00BF333A" w:rsidRDefault="00E320AA" w:rsidP="00BF333A">
      <w:pPr>
        <w:tabs>
          <w:tab w:val="left" w:pos="720"/>
        </w:tabs>
        <w:ind w:left="1440"/>
        <w:rPr>
          <w:rFonts w:ascii="Calibri" w:hAnsi="Calibri" w:cs="Calibri"/>
          <w:sz w:val="22"/>
          <w:szCs w:val="22"/>
        </w:rPr>
      </w:pPr>
    </w:p>
    <w:p w14:paraId="7D7F5710" w14:textId="7E4337E7"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0B3CD825" w14:textId="77777777" w:rsidR="00E228A4" w:rsidRPr="00BF333A" w:rsidRDefault="00E228A4" w:rsidP="00BF333A">
      <w:pPr>
        <w:tabs>
          <w:tab w:val="left" w:pos="720"/>
        </w:tabs>
        <w:ind w:left="1440"/>
        <w:rPr>
          <w:rFonts w:ascii="Calibri" w:hAnsi="Calibri" w:cs="Calibri"/>
          <w:sz w:val="22"/>
          <w:szCs w:val="22"/>
        </w:rPr>
      </w:pPr>
    </w:p>
    <w:p w14:paraId="2FF111C1" w14:textId="705F047E"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Frequency of data collection</w:t>
      </w:r>
    </w:p>
    <w:p w14:paraId="4E42DC19"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frequency of data collection, including when safety data collection starts.</w:t>
      </w:r>
    </w:p>
    <w:p w14:paraId="760293C1" w14:textId="77777777" w:rsidR="00E320AA" w:rsidRPr="00BF333A" w:rsidRDefault="00E320AA" w:rsidP="00BF333A">
      <w:pPr>
        <w:ind w:left="1440"/>
        <w:rPr>
          <w:rFonts w:ascii="Calibri" w:hAnsi="Calibri" w:cs="Calibri"/>
          <w:sz w:val="22"/>
          <w:szCs w:val="22"/>
        </w:rPr>
      </w:pPr>
    </w:p>
    <w:p w14:paraId="5BEB49CC" w14:textId="06CA4AD7"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6C7B0C85" w14:textId="364B0752" w:rsidR="00E320AA" w:rsidRPr="00BF333A" w:rsidRDefault="00E320AA" w:rsidP="00BF333A">
      <w:pPr>
        <w:ind w:left="1440"/>
        <w:rPr>
          <w:rFonts w:ascii="Calibri" w:hAnsi="Calibri" w:cs="Calibri"/>
          <w:sz w:val="22"/>
          <w:szCs w:val="22"/>
        </w:rPr>
      </w:pPr>
    </w:p>
    <w:p w14:paraId="479C3C5B"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Individuals reviewing the data</w:t>
      </w:r>
    </w:p>
    <w:p w14:paraId="4FC45A94"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the individuals who will review the data. The plan might include establishing a data and safety monitoring committee and a plan for reporting data monitoring committee findings to the IRB and the sponsor.</w:t>
      </w:r>
    </w:p>
    <w:p w14:paraId="3AD3D2B5" w14:textId="77777777" w:rsidR="00E320AA" w:rsidRPr="00BF333A" w:rsidRDefault="00E320AA" w:rsidP="00BF333A">
      <w:pPr>
        <w:ind w:left="1440"/>
        <w:rPr>
          <w:rFonts w:ascii="Calibri" w:hAnsi="Calibri" w:cs="Calibri"/>
          <w:sz w:val="22"/>
          <w:szCs w:val="22"/>
        </w:rPr>
      </w:pPr>
    </w:p>
    <w:p w14:paraId="6B4735A7" w14:textId="530F8E6C"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25E247F2" w14:textId="62DD98B3" w:rsidR="00E320AA" w:rsidRPr="00BF333A" w:rsidRDefault="00E320AA" w:rsidP="00BF333A">
      <w:pPr>
        <w:ind w:left="1440"/>
        <w:rPr>
          <w:rFonts w:ascii="Calibri" w:hAnsi="Calibri" w:cs="Calibri"/>
          <w:sz w:val="22"/>
          <w:szCs w:val="22"/>
        </w:rPr>
      </w:pPr>
    </w:p>
    <w:p w14:paraId="74EEE78D"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Frequency of review of cumulative data</w:t>
      </w:r>
    </w:p>
    <w:p w14:paraId="0C3607DC"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frequency or periodicity of review of cumulative data.</w:t>
      </w:r>
    </w:p>
    <w:p w14:paraId="0FD82B50" w14:textId="77777777" w:rsidR="00E320AA" w:rsidRPr="00BF333A" w:rsidRDefault="00E320AA" w:rsidP="00BF333A">
      <w:pPr>
        <w:ind w:left="1440"/>
        <w:rPr>
          <w:rFonts w:ascii="Calibri" w:hAnsi="Calibri" w:cs="Calibri"/>
          <w:sz w:val="22"/>
          <w:szCs w:val="22"/>
        </w:rPr>
      </w:pPr>
    </w:p>
    <w:p w14:paraId="73024BDD" w14:textId="79A71525"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3A255924" w14:textId="795F8FD4" w:rsidR="00E320AA" w:rsidRPr="00BF333A" w:rsidRDefault="00E320AA" w:rsidP="00BF333A">
      <w:pPr>
        <w:ind w:left="1440"/>
        <w:rPr>
          <w:rFonts w:ascii="Calibri" w:hAnsi="Calibri" w:cs="Calibri"/>
          <w:sz w:val="22"/>
          <w:szCs w:val="22"/>
        </w:rPr>
      </w:pPr>
    </w:p>
    <w:p w14:paraId="45D99DA8"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Statistical tests</w:t>
      </w:r>
    </w:p>
    <w:p w14:paraId="48821F3B"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statistical tests for analyzing the safety data to determine whether harms are occurring.</w:t>
      </w:r>
    </w:p>
    <w:p w14:paraId="42F4F52C" w14:textId="77777777" w:rsidR="00E320AA" w:rsidRPr="00BF333A" w:rsidRDefault="00E320AA" w:rsidP="00BF333A">
      <w:pPr>
        <w:ind w:left="1440"/>
        <w:rPr>
          <w:rFonts w:ascii="Calibri" w:hAnsi="Calibri" w:cs="Calibri"/>
          <w:sz w:val="22"/>
          <w:szCs w:val="22"/>
        </w:rPr>
      </w:pPr>
    </w:p>
    <w:p w14:paraId="4A6E718D" w14:textId="70C6F024"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0A06FC87" w14:textId="65AA81F1" w:rsidR="00E320AA" w:rsidRPr="00BF333A" w:rsidRDefault="00E320AA" w:rsidP="00BF333A">
      <w:pPr>
        <w:ind w:left="1440"/>
        <w:rPr>
          <w:rFonts w:ascii="Calibri" w:hAnsi="Calibri" w:cs="Calibri"/>
          <w:sz w:val="22"/>
          <w:szCs w:val="22"/>
        </w:rPr>
      </w:pPr>
    </w:p>
    <w:p w14:paraId="49127366"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Suspension of research</w:t>
      </w:r>
    </w:p>
    <w:p w14:paraId="63E1FE46"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any conditions that trigger an immediate suspension of research.</w:t>
      </w:r>
    </w:p>
    <w:p w14:paraId="6FE4A4AF" w14:textId="77777777" w:rsidR="00E320AA" w:rsidRPr="00BF333A" w:rsidRDefault="00E320AA" w:rsidP="00BF333A">
      <w:pPr>
        <w:ind w:left="1440"/>
        <w:rPr>
          <w:rFonts w:ascii="Calibri" w:hAnsi="Calibri" w:cs="Calibri"/>
          <w:sz w:val="22"/>
          <w:szCs w:val="22"/>
        </w:rPr>
      </w:pPr>
    </w:p>
    <w:p w14:paraId="0E751E16" w14:textId="77777777" w:rsidR="003E4AC4"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4D25EC4D" w14:textId="77777777" w:rsidR="00E320AA" w:rsidRPr="00BF333A" w:rsidRDefault="00E320AA" w:rsidP="00BF333A">
      <w:pPr>
        <w:tabs>
          <w:tab w:val="left" w:pos="360"/>
        </w:tabs>
        <w:ind w:left="720"/>
        <w:rPr>
          <w:rFonts w:ascii="Calibri" w:hAnsi="Calibri" w:cs="Calibri"/>
          <w:color w:val="000000"/>
          <w:sz w:val="22"/>
          <w:szCs w:val="22"/>
        </w:rPr>
      </w:pPr>
    </w:p>
    <w:p w14:paraId="51E8D4DF" w14:textId="4E08EF63" w:rsidR="007D6472" w:rsidRPr="00BF333A" w:rsidRDefault="00397044" w:rsidP="00BF333A">
      <w:pPr>
        <w:pStyle w:val="Heading1"/>
        <w:numPr>
          <w:ilvl w:val="0"/>
          <w:numId w:val="5"/>
        </w:numPr>
        <w:spacing w:before="0" w:after="0"/>
        <w:rPr>
          <w:rFonts w:ascii="Calibri" w:hAnsi="Calibri" w:cs="Calibri"/>
          <w:sz w:val="22"/>
          <w:szCs w:val="22"/>
        </w:rPr>
      </w:pPr>
      <w:bookmarkStart w:id="180" w:name="_Toc117767338"/>
      <w:r w:rsidRPr="00BF333A">
        <w:rPr>
          <w:rFonts w:ascii="Calibri" w:hAnsi="Calibri" w:cs="Calibri"/>
          <w:sz w:val="22"/>
          <w:szCs w:val="22"/>
        </w:rPr>
        <w:t>Risks</w:t>
      </w:r>
      <w:bookmarkEnd w:id="175"/>
      <w:bookmarkEnd w:id="176"/>
      <w:bookmarkEnd w:id="177"/>
      <w:bookmarkEnd w:id="180"/>
    </w:p>
    <w:p w14:paraId="31A1B71A" w14:textId="6D6F7438" w:rsidR="00D87266" w:rsidRPr="00BF333A" w:rsidRDefault="007E27B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List the reasonably foreseeable risks, discomforts, hazards, or inconveniences to the subjects related the subjects’ participation in the research. Include as may be useful for the IRB’s consideration, a description of the probability, magnitude, duration</w:t>
      </w:r>
      <w:r w:rsidR="006116D7">
        <w:rPr>
          <w:rFonts w:ascii="Calibri" w:hAnsi="Calibri" w:cs="Calibri"/>
          <w:sz w:val="22"/>
          <w:szCs w:val="22"/>
        </w:rPr>
        <w:t>,</w:t>
      </w:r>
      <w:r w:rsidRPr="00BF333A">
        <w:rPr>
          <w:rFonts w:ascii="Calibri" w:hAnsi="Calibri" w:cs="Calibri"/>
          <w:sz w:val="22"/>
          <w:szCs w:val="22"/>
        </w:rPr>
        <w:t xml:space="preserve"> and reversibility of the risks. Consider all types of risk including physical, </w:t>
      </w:r>
      <w:r w:rsidRPr="00BF333A">
        <w:rPr>
          <w:rFonts w:ascii="Calibri" w:hAnsi="Calibri" w:cs="Calibri"/>
          <w:sz w:val="22"/>
          <w:szCs w:val="22"/>
        </w:rPr>
        <w:lastRenderedPageBreak/>
        <w:t xml:space="preserve">psychological, social, legal, and economic risks. </w:t>
      </w:r>
      <w:bookmarkStart w:id="181" w:name="_Hlk117449913"/>
      <w:r w:rsidRPr="00704BC8">
        <w:rPr>
          <w:rFonts w:ascii="Calibri" w:hAnsi="Calibri" w:cs="Calibri"/>
          <w:b/>
          <w:sz w:val="22"/>
          <w:szCs w:val="22"/>
          <w:shd w:val="clear" w:color="auto" w:fill="D9D9D9" w:themeFill="background1" w:themeFillShade="D9"/>
        </w:rPr>
        <w:t>Note: Loss of confidentiality is a potential risk when conducting human subject research</w:t>
      </w:r>
      <w:r w:rsidR="00FC1DB8" w:rsidRPr="00704BC8">
        <w:rPr>
          <w:rFonts w:ascii="Calibri" w:hAnsi="Calibri" w:cs="Calibri"/>
          <w:b/>
          <w:sz w:val="22"/>
          <w:szCs w:val="22"/>
          <w:shd w:val="clear" w:color="auto" w:fill="D9D9D9" w:themeFill="background1" w:themeFillShade="D9"/>
        </w:rPr>
        <w:t xml:space="preserve"> and must be listed here</w:t>
      </w:r>
      <w:r w:rsidRPr="00704BC8">
        <w:rPr>
          <w:rFonts w:ascii="Calibri" w:hAnsi="Calibri" w:cs="Calibri"/>
          <w:b/>
          <w:sz w:val="22"/>
          <w:szCs w:val="22"/>
          <w:shd w:val="clear" w:color="auto" w:fill="D9D9D9" w:themeFill="background1" w:themeFillShade="D9"/>
        </w:rPr>
        <w:t>.</w:t>
      </w:r>
      <w:bookmarkEnd w:id="181"/>
    </w:p>
    <w:p w14:paraId="5B3068F2" w14:textId="77777777" w:rsidR="00C07D64" w:rsidRPr="00BF333A" w:rsidRDefault="00C07D64"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If applicable, indicate which procedures may have risks to the subjects that are currently unforeseeable.</w:t>
      </w:r>
    </w:p>
    <w:p w14:paraId="23FA39E9" w14:textId="6163EA5D" w:rsidR="00D87266" w:rsidRPr="00BF333A" w:rsidRDefault="00C07D64"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If applicable, indicate which procedures may have risks to an embryo or fetus should the subject be or become pregnant.</w:t>
      </w:r>
    </w:p>
    <w:p w14:paraId="6D46D602" w14:textId="40D3B632" w:rsidR="00D87266" w:rsidRPr="00BF333A" w:rsidRDefault="00C07D64"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If applicable, describe risks to others who are not subjects.</w:t>
      </w:r>
    </w:p>
    <w:p w14:paraId="4F8C2EEB" w14:textId="77777777" w:rsidR="00C07D64" w:rsidRPr="00BF333A" w:rsidRDefault="00C07D64" w:rsidP="00BF333A">
      <w:pPr>
        <w:rPr>
          <w:rFonts w:ascii="Calibri" w:hAnsi="Calibri" w:cs="Calibri"/>
          <w:sz w:val="22"/>
          <w:szCs w:val="22"/>
        </w:rPr>
      </w:pPr>
    </w:p>
    <w:p w14:paraId="27AEC276" w14:textId="110D9741" w:rsidR="00A5316F" w:rsidRPr="00A5316F" w:rsidRDefault="00A5316F" w:rsidP="00A5316F">
      <w:pPr>
        <w:ind w:left="720"/>
        <w:rPr>
          <w:rFonts w:ascii="Calibri" w:hAnsi="Calibri" w:cs="Calibri"/>
          <w:sz w:val="22"/>
          <w:szCs w:val="22"/>
        </w:rPr>
      </w:pPr>
      <w:r w:rsidRPr="00A5316F">
        <w:rPr>
          <w:rFonts w:ascii="Calibri" w:hAnsi="Calibri" w:cs="Calibri"/>
          <w:sz w:val="22"/>
          <w:szCs w:val="22"/>
        </w:rPr>
        <w:t>The study poses minimal risk beyond the potential for loss of confidentiality. The items are non-sensitive and hold little potential to cause psychological distress.</w:t>
      </w:r>
    </w:p>
    <w:p w14:paraId="5AA2B15B" w14:textId="77777777" w:rsidR="00A5316F" w:rsidRDefault="00A5316F" w:rsidP="00A5316F">
      <w:pPr>
        <w:ind w:left="720"/>
        <w:rPr>
          <w:rFonts w:ascii="Calibri" w:hAnsi="Calibri" w:cs="Calibri"/>
          <w:sz w:val="22"/>
          <w:szCs w:val="22"/>
        </w:rPr>
      </w:pPr>
    </w:p>
    <w:p w14:paraId="7559C91D" w14:textId="5170420C" w:rsidR="00B300FE" w:rsidRPr="00BF333A" w:rsidRDefault="00A5316F" w:rsidP="00A5316F">
      <w:pPr>
        <w:ind w:left="720"/>
        <w:rPr>
          <w:rFonts w:ascii="Calibri" w:hAnsi="Calibri" w:cs="Calibri"/>
          <w:sz w:val="22"/>
          <w:szCs w:val="22"/>
        </w:rPr>
      </w:pPr>
      <w:r w:rsidRPr="00A5316F">
        <w:rPr>
          <w:rFonts w:ascii="Calibri" w:hAnsi="Calibri" w:cs="Calibri"/>
          <w:sz w:val="22"/>
          <w:szCs w:val="22"/>
        </w:rPr>
        <w:t>General steps to ensure confidentiality are as follows: (1) all data files and responses will be stored on password protected servers and personal computers; (2) only investigators listed on this application will have access to the raw data; (3) data will be presented in aggregated form.</w:t>
      </w:r>
    </w:p>
    <w:p w14:paraId="10856562" w14:textId="77777777" w:rsidR="00D47781" w:rsidRPr="00BF333A" w:rsidRDefault="00D47781" w:rsidP="00BF333A">
      <w:pPr>
        <w:ind w:left="720"/>
        <w:rPr>
          <w:rFonts w:ascii="Calibri" w:hAnsi="Calibri" w:cs="Calibri"/>
          <w:sz w:val="22"/>
          <w:szCs w:val="22"/>
        </w:rPr>
      </w:pPr>
      <w:bookmarkStart w:id="182" w:name="_Toc361915614"/>
      <w:bookmarkStart w:id="183" w:name="_Toc361917239"/>
      <w:bookmarkStart w:id="184" w:name="_Toc364333966"/>
    </w:p>
    <w:p w14:paraId="0683086F" w14:textId="75B69883" w:rsidR="00EB2F82" w:rsidRPr="00BF333A" w:rsidRDefault="00397044" w:rsidP="00BF333A">
      <w:pPr>
        <w:pStyle w:val="Heading1"/>
        <w:numPr>
          <w:ilvl w:val="0"/>
          <w:numId w:val="5"/>
        </w:numPr>
        <w:spacing w:before="0" w:after="0"/>
        <w:rPr>
          <w:rFonts w:ascii="Calibri" w:hAnsi="Calibri" w:cs="Calibri"/>
          <w:sz w:val="22"/>
          <w:szCs w:val="22"/>
        </w:rPr>
      </w:pPr>
      <w:bookmarkStart w:id="185" w:name="_Toc117767339"/>
      <w:r w:rsidRPr="00BF333A">
        <w:rPr>
          <w:rFonts w:ascii="Calibri" w:hAnsi="Calibri" w:cs="Calibri"/>
          <w:sz w:val="22"/>
          <w:szCs w:val="22"/>
        </w:rPr>
        <w:t>Potential Benefits to Subjects and Other</w:t>
      </w:r>
      <w:bookmarkEnd w:id="182"/>
      <w:bookmarkEnd w:id="183"/>
      <w:bookmarkEnd w:id="184"/>
      <w:r w:rsidR="005C7839" w:rsidRPr="00BF333A">
        <w:rPr>
          <w:rFonts w:ascii="Calibri" w:hAnsi="Calibri" w:cs="Calibri"/>
          <w:sz w:val="22"/>
          <w:szCs w:val="22"/>
        </w:rPr>
        <w:t>s</w:t>
      </w:r>
      <w:bookmarkEnd w:id="185"/>
      <w:r w:rsidR="005C7839" w:rsidRPr="00BF333A">
        <w:rPr>
          <w:rFonts w:ascii="Calibri" w:hAnsi="Calibri" w:cs="Calibri"/>
          <w:sz w:val="22"/>
          <w:szCs w:val="22"/>
        </w:rPr>
        <w:t xml:space="preserve"> </w:t>
      </w:r>
    </w:p>
    <w:p w14:paraId="3CE67D67" w14:textId="77777777" w:rsidR="00BF333A" w:rsidRDefault="00BF333A" w:rsidP="00BF333A">
      <w:pPr>
        <w:pStyle w:val="Heading2"/>
        <w:spacing w:before="0" w:after="0"/>
        <w:ind w:left="1440"/>
        <w:rPr>
          <w:rFonts w:ascii="Calibri" w:hAnsi="Calibri" w:cs="Calibri"/>
          <w:szCs w:val="22"/>
        </w:rPr>
      </w:pPr>
      <w:bookmarkStart w:id="186" w:name="_Toc361915615"/>
      <w:bookmarkStart w:id="187" w:name="_Toc361917240"/>
      <w:bookmarkStart w:id="188" w:name="_Toc364333967"/>
    </w:p>
    <w:p w14:paraId="377916DD" w14:textId="1CA9E5ED" w:rsidR="00397044" w:rsidRPr="00BF333A" w:rsidRDefault="00397044" w:rsidP="00BF333A">
      <w:pPr>
        <w:pStyle w:val="Heading2"/>
        <w:numPr>
          <w:ilvl w:val="1"/>
          <w:numId w:val="5"/>
        </w:numPr>
        <w:spacing w:before="0" w:after="0"/>
        <w:rPr>
          <w:rFonts w:ascii="Calibri" w:hAnsi="Calibri" w:cs="Calibri"/>
          <w:szCs w:val="22"/>
        </w:rPr>
      </w:pPr>
      <w:r w:rsidRPr="00BF333A">
        <w:rPr>
          <w:rFonts w:ascii="Calibri" w:hAnsi="Calibri" w:cs="Calibri"/>
          <w:szCs w:val="22"/>
        </w:rPr>
        <w:t>Potential Benefits to Subjects</w:t>
      </w:r>
      <w:bookmarkEnd w:id="186"/>
      <w:bookmarkEnd w:id="187"/>
      <w:bookmarkEnd w:id="188"/>
    </w:p>
    <w:p w14:paraId="3B6F00D7" w14:textId="7ED7E26D" w:rsidR="00ED261D"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the potential benefits that individual subjects may experience from taking part in the research. </w:t>
      </w:r>
      <w:r w:rsidR="0077011B" w:rsidRPr="00BF333A">
        <w:rPr>
          <w:rFonts w:ascii="Calibri" w:hAnsi="Calibri" w:cs="Calibri"/>
          <w:sz w:val="22"/>
          <w:szCs w:val="22"/>
        </w:rPr>
        <w:t xml:space="preserve">If there is no direct benefit </w:t>
      </w:r>
      <w:r w:rsidR="00336751" w:rsidRPr="00BF333A">
        <w:rPr>
          <w:rFonts w:ascii="Calibri" w:hAnsi="Calibri" w:cs="Calibri"/>
          <w:sz w:val="22"/>
          <w:szCs w:val="22"/>
        </w:rPr>
        <w:t>to subjects, indicate as such. Compensation is not considered a benefit</w:t>
      </w:r>
      <w:r w:rsidR="00BE6CE9" w:rsidRPr="00BF333A">
        <w:rPr>
          <w:rFonts w:ascii="Calibri" w:hAnsi="Calibri" w:cs="Calibri"/>
          <w:sz w:val="22"/>
          <w:szCs w:val="22"/>
        </w:rPr>
        <w:t>. Compensation should be addressed in section 1</w:t>
      </w:r>
      <w:r w:rsidR="00095951" w:rsidRPr="00BF333A">
        <w:rPr>
          <w:rFonts w:ascii="Calibri" w:hAnsi="Calibri" w:cs="Calibri"/>
          <w:sz w:val="22"/>
          <w:szCs w:val="22"/>
        </w:rPr>
        <w:t>3</w:t>
      </w:r>
      <w:r w:rsidR="00BE6CE9" w:rsidRPr="00BF333A">
        <w:rPr>
          <w:rFonts w:ascii="Calibri" w:hAnsi="Calibri" w:cs="Calibri"/>
          <w:sz w:val="22"/>
          <w:szCs w:val="22"/>
        </w:rPr>
        <w:t>.0</w:t>
      </w:r>
      <w:r w:rsidR="00336751" w:rsidRPr="00BF333A">
        <w:rPr>
          <w:rFonts w:ascii="Calibri" w:hAnsi="Calibri" w:cs="Calibri"/>
          <w:sz w:val="22"/>
          <w:szCs w:val="22"/>
        </w:rPr>
        <w:t>.</w:t>
      </w:r>
    </w:p>
    <w:p w14:paraId="2C8008CE" w14:textId="77777777" w:rsidR="00D70451" w:rsidRPr="00BF333A" w:rsidRDefault="00D70451" w:rsidP="00BF333A">
      <w:pPr>
        <w:ind w:left="1440"/>
        <w:rPr>
          <w:rFonts w:ascii="Calibri" w:hAnsi="Calibri" w:cs="Calibri"/>
          <w:sz w:val="22"/>
          <w:szCs w:val="22"/>
        </w:rPr>
      </w:pPr>
    </w:p>
    <w:p w14:paraId="426FE8C3" w14:textId="0A9BB14C" w:rsidR="007D7095" w:rsidRDefault="003E4AC4" w:rsidP="00BF333A">
      <w:pPr>
        <w:ind w:left="1440"/>
        <w:rPr>
          <w:rFonts w:ascii="Calibri" w:hAnsi="Calibri" w:cs="Calibri"/>
          <w:sz w:val="22"/>
          <w:szCs w:val="22"/>
        </w:rPr>
      </w:pPr>
      <w:r>
        <w:rPr>
          <w:rFonts w:ascii="Calibri" w:hAnsi="Calibri" w:cs="Calibri"/>
          <w:sz w:val="22"/>
          <w:szCs w:val="22"/>
        </w:rPr>
        <w:t>None.</w:t>
      </w:r>
    </w:p>
    <w:p w14:paraId="64DA02CE" w14:textId="77777777" w:rsidR="00BF333A" w:rsidRPr="00BF333A" w:rsidRDefault="00BF333A" w:rsidP="00BF333A">
      <w:pPr>
        <w:ind w:left="1440"/>
        <w:rPr>
          <w:rFonts w:ascii="Calibri" w:hAnsi="Calibri" w:cs="Calibri"/>
          <w:sz w:val="22"/>
          <w:szCs w:val="22"/>
        </w:rPr>
      </w:pPr>
    </w:p>
    <w:p w14:paraId="089703BD" w14:textId="23918A34" w:rsidR="0062687F" w:rsidRPr="00BF333A" w:rsidRDefault="0062687F" w:rsidP="00BF333A">
      <w:pPr>
        <w:pStyle w:val="Heading2"/>
        <w:numPr>
          <w:ilvl w:val="1"/>
          <w:numId w:val="5"/>
        </w:numPr>
        <w:spacing w:before="0" w:after="0"/>
        <w:rPr>
          <w:rFonts w:ascii="Calibri" w:hAnsi="Calibri" w:cs="Calibri"/>
          <w:szCs w:val="22"/>
        </w:rPr>
      </w:pPr>
      <w:r w:rsidRPr="00BF333A">
        <w:rPr>
          <w:rFonts w:ascii="Calibri" w:hAnsi="Calibri" w:cs="Calibri"/>
          <w:szCs w:val="22"/>
        </w:rPr>
        <w:t>Potential Benefits to Others</w:t>
      </w:r>
    </w:p>
    <w:p w14:paraId="3AB4B040" w14:textId="4DFD4C75" w:rsidR="00ED261D" w:rsidRPr="00BF333A" w:rsidRDefault="00FC1DB8"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the potential </w:t>
      </w:r>
      <w:r w:rsidR="004026EB" w:rsidRPr="00BF333A">
        <w:rPr>
          <w:rFonts w:ascii="Calibri" w:hAnsi="Calibri" w:cs="Calibri"/>
          <w:sz w:val="22"/>
          <w:szCs w:val="22"/>
        </w:rPr>
        <w:t>benefits to society or others.</w:t>
      </w:r>
      <w:r w:rsidR="0077011B" w:rsidRPr="00BF333A">
        <w:rPr>
          <w:rFonts w:ascii="Calibri" w:hAnsi="Calibri" w:cs="Calibri"/>
          <w:sz w:val="22"/>
          <w:szCs w:val="22"/>
        </w:rPr>
        <w:t xml:space="preserve"> </w:t>
      </w:r>
    </w:p>
    <w:p w14:paraId="40DA6775" w14:textId="77777777" w:rsidR="00D70451" w:rsidRPr="00BF333A" w:rsidRDefault="00D70451" w:rsidP="00BF333A">
      <w:pPr>
        <w:ind w:left="1440"/>
        <w:rPr>
          <w:rFonts w:ascii="Calibri" w:hAnsi="Calibri" w:cs="Calibri"/>
          <w:sz w:val="22"/>
          <w:szCs w:val="22"/>
        </w:rPr>
      </w:pPr>
    </w:p>
    <w:p w14:paraId="6054AD10" w14:textId="0DCE2060" w:rsidR="003E4AC4" w:rsidRPr="003E4AC4" w:rsidRDefault="003E4AC4" w:rsidP="003E4AC4">
      <w:pPr>
        <w:ind w:left="1440"/>
        <w:rPr>
          <w:rFonts w:ascii="Calibri" w:hAnsi="Calibri" w:cs="Calibri"/>
          <w:sz w:val="22"/>
          <w:szCs w:val="22"/>
        </w:rPr>
      </w:pPr>
      <w:r w:rsidRPr="003E4AC4">
        <w:rPr>
          <w:rFonts w:ascii="Calibri" w:hAnsi="Calibri" w:cs="Calibri"/>
          <w:sz w:val="22"/>
          <w:szCs w:val="22"/>
        </w:rPr>
        <w:t>The academic community will learn more about who knows what about Open Science at Penn State.</w:t>
      </w:r>
    </w:p>
    <w:p w14:paraId="2B801A74" w14:textId="77777777" w:rsidR="003E4AC4" w:rsidRPr="003E4AC4" w:rsidRDefault="003E4AC4" w:rsidP="003E4AC4">
      <w:pPr>
        <w:ind w:left="1440"/>
        <w:rPr>
          <w:rFonts w:ascii="Calibri" w:hAnsi="Calibri" w:cs="Calibri"/>
          <w:sz w:val="22"/>
          <w:szCs w:val="22"/>
        </w:rPr>
      </w:pPr>
      <w:r w:rsidRPr="003E4AC4">
        <w:rPr>
          <w:rFonts w:ascii="Calibri" w:hAnsi="Calibri" w:cs="Calibri"/>
          <w:sz w:val="22"/>
          <w:szCs w:val="22"/>
        </w:rPr>
        <w:t>The findings may help shape future institutional policies related to Open Science.</w:t>
      </w:r>
    </w:p>
    <w:p w14:paraId="15BFD60A" w14:textId="37BCB3CE" w:rsidR="004026EB" w:rsidRPr="00BF333A" w:rsidRDefault="003E4AC4" w:rsidP="003E4AC4">
      <w:pPr>
        <w:ind w:left="1440"/>
        <w:rPr>
          <w:rFonts w:ascii="Calibri" w:hAnsi="Calibri" w:cs="Calibri"/>
          <w:sz w:val="22"/>
          <w:szCs w:val="22"/>
        </w:rPr>
      </w:pPr>
      <w:r w:rsidRPr="003E4AC4">
        <w:rPr>
          <w:rFonts w:ascii="Calibri" w:hAnsi="Calibri" w:cs="Calibri"/>
          <w:sz w:val="22"/>
          <w:szCs w:val="22"/>
        </w:rPr>
        <w:t>The research might also be published, and hence become available to the general public.</w:t>
      </w:r>
    </w:p>
    <w:p w14:paraId="7B82EBA3" w14:textId="77777777" w:rsidR="00D47781" w:rsidRPr="00BF333A" w:rsidRDefault="00D47781" w:rsidP="00BF333A">
      <w:pPr>
        <w:ind w:left="1440"/>
        <w:rPr>
          <w:rFonts w:ascii="Calibri" w:hAnsi="Calibri" w:cs="Calibri"/>
          <w:sz w:val="22"/>
          <w:szCs w:val="22"/>
        </w:rPr>
      </w:pPr>
    </w:p>
    <w:p w14:paraId="6896BA48" w14:textId="7122A3AE" w:rsidR="007D6472" w:rsidRPr="00BF333A" w:rsidRDefault="00397044" w:rsidP="00BF333A">
      <w:pPr>
        <w:pStyle w:val="Heading1"/>
        <w:numPr>
          <w:ilvl w:val="0"/>
          <w:numId w:val="5"/>
        </w:numPr>
        <w:spacing w:before="0" w:after="0"/>
        <w:rPr>
          <w:rFonts w:ascii="Calibri" w:hAnsi="Calibri" w:cs="Calibri"/>
          <w:sz w:val="22"/>
          <w:szCs w:val="22"/>
        </w:rPr>
      </w:pPr>
      <w:bookmarkStart w:id="189" w:name="_Toc361915617"/>
      <w:bookmarkStart w:id="190" w:name="_Toc361917242"/>
      <w:bookmarkStart w:id="191" w:name="_Toc364333969"/>
      <w:bookmarkStart w:id="192" w:name="_Toc117767340"/>
      <w:r w:rsidRPr="00BF333A">
        <w:rPr>
          <w:rFonts w:ascii="Calibri" w:hAnsi="Calibri" w:cs="Calibri"/>
          <w:sz w:val="22"/>
          <w:szCs w:val="22"/>
        </w:rPr>
        <w:t>Sharing Results with Subjects</w:t>
      </w:r>
      <w:bookmarkEnd w:id="189"/>
      <w:bookmarkEnd w:id="190"/>
      <w:bookmarkEnd w:id="191"/>
      <w:bookmarkEnd w:id="192"/>
    </w:p>
    <w:p w14:paraId="797555E9" w14:textId="50A85565" w:rsidR="00397044" w:rsidRPr="00BF333A" w:rsidRDefault="004026EB"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720"/>
        <w:rPr>
          <w:rFonts w:ascii="Calibri" w:hAnsi="Calibri" w:cs="Calibri"/>
          <w:b w:val="0"/>
          <w:szCs w:val="22"/>
        </w:rPr>
      </w:pPr>
      <w:r w:rsidRPr="00BF333A">
        <w:rPr>
          <w:rFonts w:ascii="Calibri" w:hAnsi="Calibri" w:cs="Calibri"/>
          <w:b w:val="0"/>
          <w:szCs w:val="22"/>
        </w:rPr>
        <w:t xml:space="preserve">Describe whether results (study results or individual subject results, such as results of investigational diagnostic tests, genetic tests, or incidental findings) will be shared with subjects or others (e.g., the subject’s primary care physicians) and if so, describe how </w:t>
      </w:r>
      <w:r w:rsidR="00B267AE" w:rsidRPr="00BF333A">
        <w:rPr>
          <w:rFonts w:ascii="Calibri" w:hAnsi="Calibri" w:cs="Calibri"/>
          <w:b w:val="0"/>
          <w:szCs w:val="22"/>
        </w:rPr>
        <w:t>information</w:t>
      </w:r>
      <w:r w:rsidRPr="00BF333A">
        <w:rPr>
          <w:rFonts w:ascii="Calibri" w:hAnsi="Calibri" w:cs="Calibri"/>
          <w:b w:val="0"/>
          <w:szCs w:val="22"/>
        </w:rPr>
        <w:t xml:space="preserve"> will be shared.</w:t>
      </w:r>
      <w:r w:rsidR="00774AAC" w:rsidRPr="00BF333A">
        <w:rPr>
          <w:rFonts w:ascii="Calibri" w:hAnsi="Calibri" w:cs="Calibri"/>
          <w:b w:val="0"/>
          <w:szCs w:val="22"/>
        </w:rPr>
        <w:t xml:space="preserve"> </w:t>
      </w:r>
    </w:p>
    <w:p w14:paraId="256DD238" w14:textId="77777777" w:rsidR="00943F6C" w:rsidRPr="00BF333A" w:rsidRDefault="00943F6C" w:rsidP="00BF333A">
      <w:pPr>
        <w:pStyle w:val="Heading1"/>
        <w:spacing w:before="0" w:after="0"/>
        <w:ind w:left="720"/>
        <w:rPr>
          <w:rFonts w:ascii="Calibri" w:hAnsi="Calibri" w:cs="Calibri"/>
          <w:b w:val="0"/>
          <w:sz w:val="22"/>
          <w:szCs w:val="22"/>
        </w:rPr>
      </w:pPr>
      <w:bookmarkStart w:id="193" w:name="_Toc361915618"/>
      <w:bookmarkStart w:id="194" w:name="_Toc361917243"/>
      <w:bookmarkStart w:id="195" w:name="_Toc364333970"/>
    </w:p>
    <w:p w14:paraId="01266A84" w14:textId="158ED294" w:rsidR="004026EB" w:rsidRPr="00BF333A" w:rsidRDefault="00D57BDB" w:rsidP="00BF333A">
      <w:pPr>
        <w:ind w:left="720"/>
        <w:rPr>
          <w:rFonts w:ascii="Calibri" w:hAnsi="Calibri" w:cs="Calibri"/>
          <w:sz w:val="22"/>
          <w:szCs w:val="22"/>
        </w:rPr>
      </w:pPr>
      <w:r w:rsidRPr="00D57BDB">
        <w:rPr>
          <w:rFonts w:ascii="Calibri" w:hAnsi="Calibri" w:cs="Calibri"/>
          <w:sz w:val="22"/>
          <w:szCs w:val="22"/>
        </w:rPr>
        <w:t>There are no plans to share results with subjects, but we do plan to share aggregate and summary data with the Penn State community and possibly with the public.</w:t>
      </w:r>
    </w:p>
    <w:p w14:paraId="39D0F7F6" w14:textId="77777777" w:rsidR="00D47781" w:rsidRPr="00BF333A" w:rsidRDefault="00D47781" w:rsidP="00BF333A">
      <w:pPr>
        <w:ind w:left="720"/>
        <w:rPr>
          <w:rFonts w:ascii="Calibri" w:hAnsi="Calibri" w:cs="Calibri"/>
          <w:sz w:val="22"/>
          <w:szCs w:val="22"/>
        </w:rPr>
      </w:pPr>
    </w:p>
    <w:p w14:paraId="20C56014" w14:textId="6B6EB0A1" w:rsidR="00172A2F" w:rsidRPr="00BF333A" w:rsidRDefault="00172A2F" w:rsidP="00BF333A">
      <w:pPr>
        <w:pStyle w:val="Heading1"/>
        <w:numPr>
          <w:ilvl w:val="0"/>
          <w:numId w:val="5"/>
        </w:numPr>
        <w:spacing w:before="0" w:after="0"/>
        <w:rPr>
          <w:rFonts w:ascii="Calibri" w:hAnsi="Calibri" w:cs="Calibri"/>
          <w:sz w:val="22"/>
          <w:szCs w:val="22"/>
        </w:rPr>
      </w:pPr>
      <w:bookmarkStart w:id="196" w:name="_Toc361915629"/>
      <w:bookmarkStart w:id="197" w:name="_Toc361917254"/>
      <w:bookmarkStart w:id="198" w:name="_Toc364333981"/>
      <w:bookmarkStart w:id="199" w:name="_Toc117767341"/>
      <w:r w:rsidRPr="00BF333A">
        <w:rPr>
          <w:rFonts w:ascii="Calibri" w:hAnsi="Calibri" w:cs="Calibri"/>
          <w:sz w:val="22"/>
          <w:szCs w:val="22"/>
        </w:rPr>
        <w:t xml:space="preserve">Subject </w:t>
      </w:r>
      <w:r w:rsidR="000E263B" w:rsidRPr="00BF333A">
        <w:rPr>
          <w:rFonts w:ascii="Calibri" w:hAnsi="Calibri" w:cs="Calibri"/>
          <w:sz w:val="22"/>
          <w:szCs w:val="22"/>
        </w:rPr>
        <w:t xml:space="preserve">Payment </w:t>
      </w:r>
      <w:r w:rsidRPr="00BF333A">
        <w:rPr>
          <w:rFonts w:ascii="Calibri" w:hAnsi="Calibri" w:cs="Calibri"/>
          <w:sz w:val="22"/>
          <w:szCs w:val="22"/>
        </w:rPr>
        <w:t>and/or Travel Reimbursements</w:t>
      </w:r>
      <w:bookmarkEnd w:id="196"/>
      <w:bookmarkEnd w:id="197"/>
      <w:bookmarkEnd w:id="198"/>
      <w:bookmarkEnd w:id="199"/>
    </w:p>
    <w:p w14:paraId="4F0397B0" w14:textId="2E52BD89"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Describe the amount</w:t>
      </w:r>
      <w:r w:rsidR="005A436B" w:rsidRPr="00BF333A">
        <w:rPr>
          <w:rFonts w:ascii="Calibri" w:hAnsi="Calibri" w:cs="Calibri"/>
          <w:sz w:val="22"/>
          <w:szCs w:val="22"/>
        </w:rPr>
        <w:t xml:space="preserve">, type (cash, check, gift card, other) </w:t>
      </w:r>
      <w:r w:rsidRPr="00BF333A">
        <w:rPr>
          <w:rFonts w:ascii="Calibri" w:hAnsi="Calibri" w:cs="Calibri"/>
          <w:sz w:val="22"/>
          <w:szCs w:val="22"/>
        </w:rPr>
        <w:t xml:space="preserve">and timing of any subject payment or travel reimbursement. If there is </w:t>
      </w:r>
      <w:r w:rsidRPr="00BF333A">
        <w:rPr>
          <w:rFonts w:ascii="Calibri" w:hAnsi="Calibri" w:cs="Calibri"/>
          <w:b/>
          <w:sz w:val="22"/>
          <w:szCs w:val="22"/>
        </w:rPr>
        <w:t xml:space="preserve">no </w:t>
      </w:r>
      <w:r w:rsidRPr="00BF333A">
        <w:rPr>
          <w:rFonts w:ascii="Calibri" w:hAnsi="Calibri" w:cs="Calibri"/>
          <w:sz w:val="22"/>
          <w:szCs w:val="22"/>
        </w:rPr>
        <w:t xml:space="preserve">subject payment or travel reimbursement, </w:t>
      </w:r>
      <w:r w:rsidR="00AF6246" w:rsidRPr="00BF333A">
        <w:rPr>
          <w:rFonts w:ascii="Calibri" w:hAnsi="Calibri" w:cs="Calibri"/>
          <w:sz w:val="22"/>
          <w:szCs w:val="22"/>
        </w:rPr>
        <w:t>indicate as not applicable</w:t>
      </w:r>
      <w:r w:rsidRPr="00BF333A">
        <w:rPr>
          <w:rFonts w:ascii="Calibri" w:hAnsi="Calibri" w:cs="Calibri"/>
          <w:sz w:val="22"/>
          <w:szCs w:val="22"/>
        </w:rPr>
        <w:t xml:space="preserve">. </w:t>
      </w:r>
    </w:p>
    <w:p w14:paraId="57DF0C29"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22E256D7" w14:textId="3D5FE4F1" w:rsidR="00172A2F" w:rsidRPr="00BF333A" w:rsidRDefault="005A436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Extra or Course Credit: D</w:t>
      </w:r>
      <w:r w:rsidR="00172A2F" w:rsidRPr="00BF333A">
        <w:rPr>
          <w:rFonts w:ascii="Calibri" w:hAnsi="Calibri" w:cs="Calibri"/>
          <w:sz w:val="22"/>
          <w:szCs w:val="22"/>
        </w:rPr>
        <w:t xml:space="preserve">escribe the amount of credit </w:t>
      </w:r>
      <w:r w:rsidR="00172A2F" w:rsidRPr="00BF333A">
        <w:rPr>
          <w:rFonts w:ascii="Calibri" w:hAnsi="Calibri" w:cs="Calibri"/>
          <w:b/>
          <w:sz w:val="22"/>
          <w:szCs w:val="22"/>
        </w:rPr>
        <w:t>and</w:t>
      </w:r>
      <w:r w:rsidR="00172A2F" w:rsidRPr="00BF333A">
        <w:rPr>
          <w:rFonts w:ascii="Calibri" w:hAnsi="Calibri" w:cs="Calibri"/>
          <w:sz w:val="22"/>
          <w:szCs w:val="22"/>
        </w:rPr>
        <w:t xml:space="preserve"> the available alternatives. Alternatives should be equal in time and effort to the amount of course or extra credit offered.</w:t>
      </w:r>
      <w:r w:rsidR="00E21653" w:rsidRPr="00BF333A">
        <w:rPr>
          <w:rFonts w:ascii="Calibri" w:hAnsi="Calibri" w:cs="Calibri"/>
          <w:sz w:val="22"/>
          <w:szCs w:val="22"/>
        </w:rPr>
        <w:t xml:space="preserve"> It is not acceptable to indicate that the amount of credit is </w:t>
      </w:r>
      <w:r w:rsidR="00F7797D" w:rsidRPr="00BF333A">
        <w:rPr>
          <w:rFonts w:ascii="Calibri" w:hAnsi="Calibri" w:cs="Calibri"/>
          <w:sz w:val="22"/>
          <w:szCs w:val="22"/>
        </w:rPr>
        <w:t>t</w:t>
      </w:r>
      <w:r w:rsidR="00184EAA" w:rsidRPr="00BF333A">
        <w:rPr>
          <w:rFonts w:ascii="Calibri" w:hAnsi="Calibri" w:cs="Calibri"/>
          <w:sz w:val="22"/>
          <w:szCs w:val="22"/>
        </w:rPr>
        <w:t xml:space="preserve">o be determined or at the discretion of the instructor of the course. </w:t>
      </w:r>
    </w:p>
    <w:p w14:paraId="602A36B1" w14:textId="77777777" w:rsidR="0077011B" w:rsidRPr="00BF333A" w:rsidRDefault="0077011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4E81142B" w14:textId="3BFDDDC9" w:rsidR="0077011B" w:rsidRPr="00BF333A" w:rsidRDefault="005A436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Approved Subject P</w:t>
      </w:r>
      <w:r w:rsidR="0077011B" w:rsidRPr="00BF333A">
        <w:rPr>
          <w:rFonts w:ascii="Calibri" w:hAnsi="Calibri" w:cs="Calibri"/>
          <w:sz w:val="22"/>
          <w:szCs w:val="22"/>
        </w:rPr>
        <w:t>ool</w:t>
      </w:r>
      <w:r w:rsidRPr="00BF333A">
        <w:rPr>
          <w:rFonts w:ascii="Calibri" w:hAnsi="Calibri" w:cs="Calibri"/>
          <w:sz w:val="22"/>
          <w:szCs w:val="22"/>
        </w:rPr>
        <w:t>:</w:t>
      </w:r>
      <w:r w:rsidR="0077011B" w:rsidRPr="00BF333A">
        <w:rPr>
          <w:rFonts w:ascii="Calibri" w:hAnsi="Calibri" w:cs="Calibri"/>
          <w:sz w:val="22"/>
          <w:szCs w:val="22"/>
        </w:rPr>
        <w:t xml:space="preserve"> </w:t>
      </w:r>
      <w:r w:rsidRPr="00BF333A">
        <w:rPr>
          <w:rFonts w:ascii="Calibri" w:hAnsi="Calibri" w:cs="Calibri"/>
          <w:sz w:val="22"/>
          <w:szCs w:val="22"/>
        </w:rPr>
        <w:t>I</w:t>
      </w:r>
      <w:r w:rsidR="0077011B" w:rsidRPr="00BF333A">
        <w:rPr>
          <w:rFonts w:ascii="Calibri" w:hAnsi="Calibri" w:cs="Calibri"/>
          <w:sz w:val="22"/>
          <w:szCs w:val="22"/>
        </w:rPr>
        <w:t xml:space="preserve">ndicate </w:t>
      </w:r>
      <w:r w:rsidRPr="00BF333A">
        <w:rPr>
          <w:rFonts w:ascii="Calibri" w:hAnsi="Calibri" w:cs="Calibri"/>
          <w:sz w:val="22"/>
          <w:szCs w:val="22"/>
        </w:rPr>
        <w:t>which approved subject pool will be used; include in response below that course credit will be given and</w:t>
      </w:r>
      <w:r w:rsidR="0077011B" w:rsidRPr="00BF333A">
        <w:rPr>
          <w:rFonts w:ascii="Calibri" w:hAnsi="Calibri" w:cs="Calibri"/>
          <w:sz w:val="22"/>
          <w:szCs w:val="22"/>
        </w:rPr>
        <w:t xml:space="preserve"> alternatives will be offered as per the approved subject pool procedures. </w:t>
      </w:r>
    </w:p>
    <w:p w14:paraId="48EF96BA" w14:textId="77777777" w:rsidR="00172A2F" w:rsidRPr="00BF333A" w:rsidRDefault="00172A2F" w:rsidP="00BF333A">
      <w:pPr>
        <w:ind w:left="720"/>
        <w:rPr>
          <w:rFonts w:ascii="Calibri" w:hAnsi="Calibri" w:cs="Calibri"/>
          <w:sz w:val="22"/>
          <w:szCs w:val="22"/>
        </w:rPr>
      </w:pPr>
    </w:p>
    <w:p w14:paraId="2A7646FF" w14:textId="67ABC733" w:rsidR="00172A2F" w:rsidRPr="00BF333A" w:rsidRDefault="003C054F" w:rsidP="00BF333A">
      <w:pPr>
        <w:ind w:left="720"/>
        <w:rPr>
          <w:rFonts w:ascii="Calibri" w:hAnsi="Calibri" w:cs="Calibri"/>
          <w:sz w:val="22"/>
          <w:szCs w:val="22"/>
        </w:rPr>
      </w:pPr>
      <w:r w:rsidRPr="003C054F">
        <w:rPr>
          <w:rFonts w:ascii="Calibri" w:hAnsi="Calibri" w:cs="Calibri"/>
          <w:sz w:val="22"/>
          <w:szCs w:val="22"/>
        </w:rPr>
        <w:lastRenderedPageBreak/>
        <w:t>Not applicable.</w:t>
      </w:r>
    </w:p>
    <w:p w14:paraId="168E6DEB" w14:textId="77777777" w:rsidR="00172A2F" w:rsidRPr="00BF333A" w:rsidRDefault="00172A2F" w:rsidP="00BF333A">
      <w:pPr>
        <w:ind w:left="720"/>
        <w:rPr>
          <w:rFonts w:ascii="Calibri" w:hAnsi="Calibri" w:cs="Calibri"/>
          <w:sz w:val="22"/>
          <w:szCs w:val="22"/>
        </w:rPr>
      </w:pPr>
    </w:p>
    <w:p w14:paraId="711B9C92" w14:textId="03B5A33E" w:rsidR="00397044" w:rsidRPr="00BF333A" w:rsidRDefault="00397044" w:rsidP="00BF333A">
      <w:pPr>
        <w:pStyle w:val="Heading1"/>
        <w:numPr>
          <w:ilvl w:val="0"/>
          <w:numId w:val="5"/>
        </w:numPr>
        <w:spacing w:before="0" w:after="0"/>
        <w:rPr>
          <w:rFonts w:ascii="Calibri" w:hAnsi="Calibri" w:cs="Calibri"/>
          <w:sz w:val="22"/>
          <w:szCs w:val="22"/>
        </w:rPr>
      </w:pPr>
      <w:bookmarkStart w:id="200" w:name="_Toc117767342"/>
      <w:r w:rsidRPr="00BF333A">
        <w:rPr>
          <w:rFonts w:ascii="Calibri" w:hAnsi="Calibri" w:cs="Calibri"/>
          <w:sz w:val="22"/>
          <w:szCs w:val="22"/>
        </w:rPr>
        <w:t>Economic Burden to Subjects</w:t>
      </w:r>
      <w:bookmarkEnd w:id="193"/>
      <w:bookmarkEnd w:id="194"/>
      <w:bookmarkEnd w:id="195"/>
      <w:bookmarkEnd w:id="200"/>
    </w:p>
    <w:p w14:paraId="26F63179" w14:textId="77777777" w:rsidR="00BF333A" w:rsidRDefault="00BF333A" w:rsidP="00BF333A">
      <w:pPr>
        <w:pStyle w:val="Heading2"/>
        <w:spacing w:before="0" w:after="0"/>
        <w:ind w:left="1440"/>
        <w:rPr>
          <w:rFonts w:ascii="Calibri" w:hAnsi="Calibri" w:cs="Calibri"/>
          <w:szCs w:val="22"/>
        </w:rPr>
      </w:pPr>
    </w:p>
    <w:p w14:paraId="3D019142" w14:textId="3F472228" w:rsidR="00C70A8E" w:rsidRPr="00BF333A" w:rsidRDefault="0062687F" w:rsidP="00BF333A">
      <w:pPr>
        <w:pStyle w:val="Heading2"/>
        <w:numPr>
          <w:ilvl w:val="1"/>
          <w:numId w:val="5"/>
        </w:numPr>
        <w:spacing w:before="0" w:after="0"/>
        <w:rPr>
          <w:rFonts w:ascii="Calibri" w:hAnsi="Calibri" w:cs="Calibri"/>
          <w:szCs w:val="22"/>
        </w:rPr>
      </w:pPr>
      <w:r w:rsidRPr="00BF333A">
        <w:rPr>
          <w:rFonts w:ascii="Calibri" w:hAnsi="Calibri" w:cs="Calibri"/>
          <w:szCs w:val="22"/>
        </w:rPr>
        <w:t>Costs</w:t>
      </w:r>
      <w:bookmarkStart w:id="201" w:name="_Toc361915619"/>
      <w:bookmarkStart w:id="202" w:name="_Toc361917244"/>
      <w:bookmarkStart w:id="203" w:name="_Toc364333971"/>
    </w:p>
    <w:bookmarkEnd w:id="201"/>
    <w:bookmarkEnd w:id="202"/>
    <w:bookmarkEnd w:id="203"/>
    <w:p w14:paraId="22F2B9C1" w14:textId="77777777" w:rsidR="009D7F07"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any costs that subjects may be responsible for because of participation in the research.</w:t>
      </w:r>
    </w:p>
    <w:p w14:paraId="54CCE1A0" w14:textId="77777777" w:rsidR="00F1164A" w:rsidRPr="00BF333A" w:rsidRDefault="00F1164A" w:rsidP="00BF333A">
      <w:pPr>
        <w:pStyle w:val="Heading2"/>
        <w:spacing w:before="0" w:after="0"/>
        <w:ind w:left="1440"/>
        <w:rPr>
          <w:rFonts w:ascii="Calibri" w:hAnsi="Calibri" w:cs="Calibri"/>
          <w:b w:val="0"/>
          <w:szCs w:val="22"/>
        </w:rPr>
      </w:pPr>
      <w:bookmarkStart w:id="204" w:name="_Toc361915620"/>
      <w:bookmarkStart w:id="205" w:name="_Toc361917245"/>
      <w:bookmarkStart w:id="206" w:name="_Toc364333972"/>
    </w:p>
    <w:p w14:paraId="52F8A006" w14:textId="4B1BC031" w:rsidR="004026EB" w:rsidRPr="00BF333A" w:rsidRDefault="00B540DA" w:rsidP="00BF333A">
      <w:pPr>
        <w:ind w:left="1440"/>
        <w:rPr>
          <w:rFonts w:ascii="Calibri" w:hAnsi="Calibri" w:cs="Calibri"/>
          <w:sz w:val="22"/>
          <w:szCs w:val="22"/>
        </w:rPr>
      </w:pPr>
      <w:r w:rsidRPr="00B540DA">
        <w:rPr>
          <w:rFonts w:ascii="Calibri" w:hAnsi="Calibri" w:cs="Calibri"/>
          <w:sz w:val="22"/>
          <w:szCs w:val="22"/>
        </w:rPr>
        <w:t>Not applicable</w:t>
      </w:r>
    </w:p>
    <w:p w14:paraId="271FEB69" w14:textId="77777777" w:rsidR="004026EB" w:rsidRPr="00BF333A" w:rsidRDefault="004026EB" w:rsidP="00BF333A">
      <w:pPr>
        <w:ind w:left="1440"/>
        <w:rPr>
          <w:rFonts w:ascii="Calibri" w:hAnsi="Calibri" w:cs="Calibri"/>
          <w:sz w:val="22"/>
          <w:szCs w:val="22"/>
        </w:rPr>
      </w:pPr>
    </w:p>
    <w:p w14:paraId="0E96DDD6" w14:textId="56C96675" w:rsidR="00397044" w:rsidRPr="00BF333A" w:rsidRDefault="00397044"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Compensation for research-related injury</w:t>
      </w:r>
      <w:bookmarkEnd w:id="204"/>
      <w:bookmarkEnd w:id="205"/>
      <w:bookmarkEnd w:id="206"/>
    </w:p>
    <w:p w14:paraId="4CC9012E"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b/>
          <w:sz w:val="22"/>
          <w:szCs w:val="22"/>
        </w:rPr>
      </w:pPr>
      <w:r w:rsidRPr="00BF333A">
        <w:rPr>
          <w:rFonts w:ascii="Calibri" w:hAnsi="Calibri" w:cs="Calibri"/>
          <w:b/>
          <w:sz w:val="22"/>
          <w:szCs w:val="22"/>
        </w:rPr>
        <w:t xml:space="preserve">If the research involves more than </w:t>
      </w:r>
      <w:r w:rsidR="0077011B" w:rsidRPr="00BF333A">
        <w:rPr>
          <w:rFonts w:ascii="Calibri" w:hAnsi="Calibri" w:cs="Calibri"/>
          <w:b/>
          <w:sz w:val="22"/>
          <w:szCs w:val="22"/>
        </w:rPr>
        <w:t>M</w:t>
      </w:r>
      <w:r w:rsidRPr="00BF333A">
        <w:rPr>
          <w:rFonts w:ascii="Calibri" w:hAnsi="Calibri" w:cs="Calibri"/>
          <w:b/>
          <w:sz w:val="22"/>
          <w:szCs w:val="22"/>
        </w:rPr>
        <w:t xml:space="preserve">inimal </w:t>
      </w:r>
      <w:r w:rsidR="0077011B" w:rsidRPr="00BF333A">
        <w:rPr>
          <w:rFonts w:ascii="Calibri" w:hAnsi="Calibri" w:cs="Calibri"/>
          <w:b/>
          <w:sz w:val="22"/>
          <w:szCs w:val="22"/>
        </w:rPr>
        <w:t>R</w:t>
      </w:r>
      <w:r w:rsidRPr="00BF333A">
        <w:rPr>
          <w:rFonts w:ascii="Calibri" w:hAnsi="Calibri" w:cs="Calibri"/>
          <w:b/>
          <w:sz w:val="22"/>
          <w:szCs w:val="22"/>
        </w:rPr>
        <w:t>isk to subjects, describe the available compensation in the event of research related injury.</w:t>
      </w:r>
    </w:p>
    <w:p w14:paraId="563F2284"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4F1C15DE"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b/>
          <w:sz w:val="22"/>
          <w:szCs w:val="22"/>
        </w:rPr>
      </w:pPr>
      <w:r w:rsidRPr="00BF333A">
        <w:rPr>
          <w:rFonts w:ascii="Calibri" w:hAnsi="Calibri" w:cs="Calibri"/>
          <w:b/>
          <w:sz w:val="22"/>
          <w:szCs w:val="22"/>
        </w:rPr>
        <w:t xml:space="preserve">If there is no sponsor agreement that addresses compensation for medical care for research subjects with a research-related injury, </w:t>
      </w:r>
      <w:r w:rsidR="00AF6246" w:rsidRPr="00BF333A">
        <w:rPr>
          <w:rFonts w:ascii="Calibri" w:hAnsi="Calibri" w:cs="Calibri"/>
          <w:b/>
          <w:sz w:val="22"/>
          <w:szCs w:val="22"/>
        </w:rPr>
        <w:t xml:space="preserve">include </w:t>
      </w:r>
      <w:r w:rsidRPr="00BF333A">
        <w:rPr>
          <w:rFonts w:ascii="Calibri" w:hAnsi="Calibri" w:cs="Calibri"/>
          <w:b/>
          <w:sz w:val="22"/>
          <w:szCs w:val="22"/>
        </w:rPr>
        <w:t>the following text</w:t>
      </w:r>
      <w:r w:rsidR="00AF6246" w:rsidRPr="00BF333A">
        <w:rPr>
          <w:rFonts w:ascii="Calibri" w:hAnsi="Calibri" w:cs="Calibri"/>
          <w:b/>
          <w:sz w:val="22"/>
          <w:szCs w:val="22"/>
        </w:rPr>
        <w:t xml:space="preserve"> as written</w:t>
      </w:r>
      <w:r w:rsidR="00646CA6" w:rsidRPr="00BF333A">
        <w:rPr>
          <w:rFonts w:ascii="Calibri" w:hAnsi="Calibri" w:cs="Calibri"/>
          <w:b/>
          <w:sz w:val="22"/>
          <w:szCs w:val="22"/>
        </w:rPr>
        <w:t xml:space="preserve"> </w:t>
      </w:r>
      <w:r w:rsidR="00AF6246" w:rsidRPr="00BF333A">
        <w:rPr>
          <w:rFonts w:ascii="Calibri" w:hAnsi="Calibri" w:cs="Calibri"/>
          <w:b/>
          <w:sz w:val="22"/>
          <w:szCs w:val="22"/>
        </w:rPr>
        <w:t>-</w:t>
      </w:r>
      <w:r w:rsidR="00646CA6" w:rsidRPr="00BF333A">
        <w:rPr>
          <w:rFonts w:ascii="Calibri" w:hAnsi="Calibri" w:cs="Calibri"/>
          <w:b/>
          <w:sz w:val="22"/>
          <w:szCs w:val="22"/>
        </w:rPr>
        <w:t xml:space="preserve"> </w:t>
      </w:r>
      <w:r w:rsidR="00AF6246" w:rsidRPr="00BF333A">
        <w:rPr>
          <w:rFonts w:ascii="Calibri" w:hAnsi="Calibri" w:cs="Calibri"/>
          <w:b/>
          <w:sz w:val="22"/>
          <w:szCs w:val="22"/>
        </w:rPr>
        <w:t>DO NOT ALTER OR DELETE</w:t>
      </w:r>
      <w:r w:rsidRPr="00BF333A">
        <w:rPr>
          <w:rFonts w:ascii="Calibri" w:hAnsi="Calibri" w:cs="Calibri"/>
          <w:b/>
          <w:sz w:val="22"/>
          <w:szCs w:val="22"/>
        </w:rPr>
        <w:t>:</w:t>
      </w:r>
    </w:p>
    <w:p w14:paraId="037FBF6B"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It is the policy of the institution to provide neither financial compensation nor free medical treatment for research-related injury. In the event of injury resulting from this research, medical treatment is available but will be provided at the usual charge. Costs for the treatment of research-related injuries will be charged to subjects or their insurance carriers. </w:t>
      </w:r>
    </w:p>
    <w:p w14:paraId="56DF1036"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467DC521"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b/>
          <w:sz w:val="22"/>
          <w:szCs w:val="22"/>
        </w:rPr>
      </w:pPr>
      <w:r w:rsidRPr="00BF333A">
        <w:rPr>
          <w:rFonts w:ascii="Calibri" w:hAnsi="Calibri" w:cs="Calibri"/>
          <w:b/>
          <w:sz w:val="22"/>
          <w:szCs w:val="22"/>
        </w:rPr>
        <w:t xml:space="preserve">For sponsored research studies with a research agreement with the sponsor that addresses compensation for medical care for research-related injuries, </w:t>
      </w:r>
      <w:r w:rsidR="00AF6246" w:rsidRPr="00BF333A">
        <w:rPr>
          <w:rFonts w:ascii="Calibri" w:hAnsi="Calibri" w:cs="Calibri"/>
          <w:b/>
          <w:sz w:val="22"/>
          <w:szCs w:val="22"/>
        </w:rPr>
        <w:t xml:space="preserve">include </w:t>
      </w:r>
      <w:r w:rsidRPr="00BF333A">
        <w:rPr>
          <w:rFonts w:ascii="Calibri" w:hAnsi="Calibri" w:cs="Calibri"/>
          <w:b/>
          <w:sz w:val="22"/>
          <w:szCs w:val="22"/>
        </w:rPr>
        <w:t>the following text</w:t>
      </w:r>
      <w:r w:rsidR="00AF6246" w:rsidRPr="00BF333A">
        <w:rPr>
          <w:rFonts w:ascii="Calibri" w:hAnsi="Calibri" w:cs="Calibri"/>
          <w:b/>
          <w:sz w:val="22"/>
          <w:szCs w:val="22"/>
        </w:rPr>
        <w:t xml:space="preserve"> as written</w:t>
      </w:r>
      <w:r w:rsidR="00646CA6" w:rsidRPr="00BF333A">
        <w:rPr>
          <w:rFonts w:ascii="Calibri" w:hAnsi="Calibri" w:cs="Calibri"/>
          <w:b/>
          <w:sz w:val="22"/>
          <w:szCs w:val="22"/>
        </w:rPr>
        <w:t xml:space="preserve"> </w:t>
      </w:r>
      <w:r w:rsidR="00AF6246" w:rsidRPr="00BF333A">
        <w:rPr>
          <w:rFonts w:ascii="Calibri" w:hAnsi="Calibri" w:cs="Calibri"/>
          <w:b/>
          <w:sz w:val="22"/>
          <w:szCs w:val="22"/>
        </w:rPr>
        <w:t>-</w:t>
      </w:r>
      <w:r w:rsidR="00AF6246" w:rsidRPr="00BF333A">
        <w:rPr>
          <w:rFonts w:ascii="Calibri" w:hAnsi="Calibri" w:cs="Calibri"/>
          <w:sz w:val="22"/>
          <w:szCs w:val="22"/>
        </w:rPr>
        <w:t xml:space="preserve"> </w:t>
      </w:r>
      <w:r w:rsidR="00AF6246" w:rsidRPr="00BF333A">
        <w:rPr>
          <w:rFonts w:ascii="Calibri" w:hAnsi="Calibri" w:cs="Calibri"/>
          <w:b/>
          <w:sz w:val="22"/>
          <w:szCs w:val="22"/>
        </w:rPr>
        <w:t>DO NOT ALTER OR DELETE</w:t>
      </w:r>
      <w:r w:rsidRPr="00BF333A">
        <w:rPr>
          <w:rFonts w:ascii="Calibri" w:hAnsi="Calibri" w:cs="Calibri"/>
          <w:b/>
          <w:sz w:val="22"/>
          <w:szCs w:val="22"/>
        </w:rPr>
        <w:t>:</w:t>
      </w:r>
    </w:p>
    <w:p w14:paraId="620050D6" w14:textId="77777777" w:rsidR="00ED261D"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It is the policy of the institution to provide neither financial compensation nor free medical treatment for research-related injury. In the event of injury resulting from this research, medical treatment is available but will be provided at the usual charge. Such charges may be paid by the study sponsor as outlined in the research agreement and explained in the consent form.</w:t>
      </w:r>
    </w:p>
    <w:p w14:paraId="412A1761" w14:textId="77777777" w:rsidR="00D70451" w:rsidRPr="00BF333A" w:rsidRDefault="00D70451" w:rsidP="00BF333A">
      <w:pPr>
        <w:ind w:left="1440"/>
        <w:rPr>
          <w:rFonts w:ascii="Calibri" w:hAnsi="Calibri" w:cs="Calibri"/>
          <w:sz w:val="22"/>
          <w:szCs w:val="22"/>
        </w:rPr>
      </w:pPr>
    </w:p>
    <w:p w14:paraId="06CFC4D3" w14:textId="26756BAA" w:rsidR="00691EFA" w:rsidRPr="00BF333A" w:rsidRDefault="00B540DA" w:rsidP="00BF333A">
      <w:pPr>
        <w:ind w:left="1440"/>
        <w:rPr>
          <w:rFonts w:ascii="Calibri" w:hAnsi="Calibri" w:cs="Calibri"/>
          <w:sz w:val="22"/>
          <w:szCs w:val="22"/>
        </w:rPr>
      </w:pPr>
      <w:r>
        <w:rPr>
          <w:rFonts w:ascii="Calibri" w:hAnsi="Calibri" w:cs="Calibri"/>
          <w:sz w:val="22"/>
          <w:szCs w:val="22"/>
        </w:rPr>
        <w:t>Not applicable.</w:t>
      </w:r>
    </w:p>
    <w:p w14:paraId="6BBE8B4C" w14:textId="77777777" w:rsidR="00D47781" w:rsidRPr="00BF333A" w:rsidRDefault="00D47781" w:rsidP="00BF333A">
      <w:pPr>
        <w:ind w:left="1440"/>
        <w:rPr>
          <w:rFonts w:ascii="Calibri" w:hAnsi="Calibri" w:cs="Calibri"/>
          <w:sz w:val="22"/>
          <w:szCs w:val="22"/>
        </w:rPr>
      </w:pPr>
    </w:p>
    <w:p w14:paraId="71000D16" w14:textId="52DD396F" w:rsidR="00003DE4" w:rsidRPr="00BF333A" w:rsidRDefault="00397044" w:rsidP="00BF333A">
      <w:pPr>
        <w:pStyle w:val="Heading1"/>
        <w:numPr>
          <w:ilvl w:val="0"/>
          <w:numId w:val="5"/>
        </w:numPr>
        <w:spacing w:before="0" w:after="0"/>
        <w:rPr>
          <w:rFonts w:ascii="Calibri" w:hAnsi="Calibri" w:cs="Calibri"/>
          <w:sz w:val="22"/>
          <w:szCs w:val="22"/>
        </w:rPr>
      </w:pPr>
      <w:bookmarkStart w:id="207" w:name="_Toc361915622"/>
      <w:bookmarkStart w:id="208" w:name="_Toc361917247"/>
      <w:bookmarkStart w:id="209" w:name="_Toc364333974"/>
      <w:bookmarkStart w:id="210" w:name="_Toc117767343"/>
      <w:r w:rsidRPr="00BF333A">
        <w:rPr>
          <w:rFonts w:ascii="Calibri" w:hAnsi="Calibri" w:cs="Calibri"/>
          <w:sz w:val="22"/>
          <w:szCs w:val="22"/>
        </w:rPr>
        <w:t>Resources Availabl</w:t>
      </w:r>
      <w:bookmarkEnd w:id="207"/>
      <w:bookmarkEnd w:id="208"/>
      <w:bookmarkEnd w:id="209"/>
      <w:r w:rsidR="00003DE4" w:rsidRPr="00BF333A">
        <w:rPr>
          <w:rFonts w:ascii="Calibri" w:hAnsi="Calibri" w:cs="Calibri"/>
          <w:sz w:val="22"/>
          <w:szCs w:val="22"/>
        </w:rPr>
        <w:t>e</w:t>
      </w:r>
      <w:bookmarkEnd w:id="210"/>
      <w:r w:rsidR="00003DE4" w:rsidRPr="00BF333A">
        <w:rPr>
          <w:rFonts w:ascii="Calibri" w:hAnsi="Calibri" w:cs="Calibri"/>
          <w:sz w:val="22"/>
          <w:szCs w:val="22"/>
        </w:rPr>
        <w:t xml:space="preserve"> </w:t>
      </w:r>
    </w:p>
    <w:p w14:paraId="080BC452" w14:textId="77777777" w:rsidR="000F0CDD" w:rsidRPr="00BF333A" w:rsidRDefault="000F0CDD" w:rsidP="00BF333A">
      <w:pPr>
        <w:pStyle w:val="Heading2"/>
        <w:spacing w:before="0" w:after="0"/>
        <w:ind w:left="720"/>
        <w:rPr>
          <w:rFonts w:ascii="Calibri" w:hAnsi="Calibri" w:cs="Calibri"/>
          <w:b w:val="0"/>
          <w:color w:val="000000"/>
          <w:szCs w:val="22"/>
        </w:rPr>
      </w:pPr>
      <w:bookmarkStart w:id="211" w:name="_Toc361915623"/>
      <w:bookmarkStart w:id="212" w:name="_Toc361917248"/>
      <w:bookmarkStart w:id="213" w:name="_Toc364333975"/>
    </w:p>
    <w:p w14:paraId="4677201B" w14:textId="0AC8A3A3" w:rsidR="00397044" w:rsidRPr="00BF333A" w:rsidRDefault="00397044"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Facilities and locations</w:t>
      </w:r>
      <w:bookmarkEnd w:id="211"/>
      <w:bookmarkEnd w:id="212"/>
      <w:bookmarkEnd w:id="213"/>
    </w:p>
    <w:p w14:paraId="63178CFD" w14:textId="3B9F6F60" w:rsidR="00646CA6" w:rsidRPr="00BF333A" w:rsidRDefault="00B300F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and describe the facilities, sites</w:t>
      </w:r>
      <w:r w:rsidR="002D03F8">
        <w:rPr>
          <w:rFonts w:ascii="Calibri" w:hAnsi="Calibri" w:cs="Calibri"/>
          <w:sz w:val="22"/>
          <w:szCs w:val="22"/>
        </w:rPr>
        <w:t>,</w:t>
      </w:r>
      <w:r w:rsidRPr="00BF333A">
        <w:rPr>
          <w:rFonts w:ascii="Calibri" w:hAnsi="Calibri" w:cs="Calibri"/>
          <w:sz w:val="22"/>
          <w:szCs w:val="22"/>
        </w:rPr>
        <w:t xml:space="preserve"> and locations where recruitment and study procedures will be performed. </w:t>
      </w:r>
    </w:p>
    <w:p w14:paraId="1988B64E" w14:textId="77777777" w:rsidR="00646CA6" w:rsidRPr="00BF333A" w:rsidRDefault="00646CA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2CC6937F" w14:textId="77777777" w:rsidR="00ED261D" w:rsidRPr="00BF333A" w:rsidRDefault="00B300F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If research will be conducted outside the United States, describe site-specific regulations or customs affecting the research, and describe the process for obtaining local ethical review. Also, describe the principal investigator’s experience conducting research at these locations and familiarity with local culture.</w:t>
      </w:r>
    </w:p>
    <w:p w14:paraId="59153BB6" w14:textId="77777777" w:rsidR="00EE5909" w:rsidRPr="00BF333A" w:rsidRDefault="00EE5909" w:rsidP="00BF333A">
      <w:pPr>
        <w:pStyle w:val="Heading2"/>
        <w:spacing w:before="0" w:after="0"/>
        <w:ind w:left="1440"/>
        <w:rPr>
          <w:rFonts w:ascii="Calibri" w:hAnsi="Calibri" w:cs="Calibri"/>
          <w:b w:val="0"/>
          <w:szCs w:val="22"/>
        </w:rPr>
      </w:pPr>
      <w:bookmarkStart w:id="214" w:name="_Toc361915624"/>
      <w:bookmarkStart w:id="215" w:name="_Toc361917249"/>
      <w:bookmarkStart w:id="216" w:name="_Toc364333976"/>
    </w:p>
    <w:p w14:paraId="1EA0A763" w14:textId="29EE26AB" w:rsidR="00B300FE" w:rsidRPr="00BF333A" w:rsidRDefault="002D4FB1" w:rsidP="00BF333A">
      <w:pPr>
        <w:ind w:left="1440"/>
        <w:rPr>
          <w:rFonts w:ascii="Calibri" w:hAnsi="Calibri" w:cs="Calibri"/>
          <w:sz w:val="22"/>
          <w:szCs w:val="22"/>
        </w:rPr>
      </w:pPr>
      <w:r w:rsidRPr="002D4FB1">
        <w:rPr>
          <w:rFonts w:ascii="Calibri" w:hAnsi="Calibri" w:cs="Calibri"/>
          <w:sz w:val="22"/>
          <w:szCs w:val="22"/>
        </w:rPr>
        <w:t>The survey will be conducted online using Penn State's email servers, a Google Form, and Google Sheets.</w:t>
      </w:r>
    </w:p>
    <w:p w14:paraId="6C5353E3" w14:textId="77777777" w:rsidR="00C70A8E" w:rsidRPr="00BF333A" w:rsidRDefault="00C70A8E" w:rsidP="00BF333A">
      <w:pPr>
        <w:ind w:left="1440"/>
        <w:rPr>
          <w:rFonts w:ascii="Calibri" w:hAnsi="Calibri" w:cs="Calibri"/>
          <w:sz w:val="22"/>
          <w:szCs w:val="22"/>
        </w:rPr>
      </w:pPr>
    </w:p>
    <w:p w14:paraId="14423485" w14:textId="64EFBFF8" w:rsidR="00397044" w:rsidRPr="00BF333A" w:rsidRDefault="00397044" w:rsidP="00BF333A">
      <w:pPr>
        <w:pStyle w:val="Heading2"/>
        <w:numPr>
          <w:ilvl w:val="1"/>
          <w:numId w:val="5"/>
        </w:numPr>
        <w:spacing w:before="0" w:after="0"/>
        <w:rPr>
          <w:rFonts w:ascii="Calibri" w:hAnsi="Calibri" w:cs="Calibri"/>
          <w:szCs w:val="22"/>
        </w:rPr>
      </w:pPr>
      <w:r w:rsidRPr="00BF333A">
        <w:rPr>
          <w:rFonts w:ascii="Calibri" w:hAnsi="Calibri" w:cs="Calibri"/>
          <w:szCs w:val="22"/>
        </w:rPr>
        <w:t>Feasibility of recruiting the required number of subjects</w:t>
      </w:r>
      <w:bookmarkEnd w:id="214"/>
      <w:bookmarkEnd w:id="215"/>
      <w:bookmarkEnd w:id="216"/>
    </w:p>
    <w:p w14:paraId="4AE58498" w14:textId="0B590026" w:rsidR="00ED261D" w:rsidRPr="00BF333A" w:rsidRDefault="00F6746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Indicate the number of potential subjects to which the study team has access. Indicate the percentage of those potential subjects needed for recruitment.</w:t>
      </w:r>
    </w:p>
    <w:p w14:paraId="621C907C" w14:textId="77777777" w:rsidR="00D70451" w:rsidRPr="00BF333A" w:rsidRDefault="00D70451" w:rsidP="00BF333A">
      <w:pPr>
        <w:ind w:left="1440"/>
        <w:rPr>
          <w:rFonts w:ascii="Calibri" w:hAnsi="Calibri" w:cs="Calibri"/>
          <w:sz w:val="22"/>
          <w:szCs w:val="22"/>
        </w:rPr>
      </w:pPr>
    </w:p>
    <w:p w14:paraId="34A8D709" w14:textId="2E9F159D" w:rsidR="002D4FB1" w:rsidRPr="002D4FB1" w:rsidRDefault="002D4FB1" w:rsidP="002D4FB1">
      <w:pPr>
        <w:ind w:left="1440"/>
        <w:rPr>
          <w:rFonts w:ascii="Calibri" w:hAnsi="Calibri" w:cs="Calibri"/>
          <w:sz w:val="22"/>
          <w:szCs w:val="22"/>
        </w:rPr>
      </w:pPr>
      <w:r w:rsidRPr="002D4FB1">
        <w:rPr>
          <w:rFonts w:ascii="Calibri" w:hAnsi="Calibri" w:cs="Calibri"/>
          <w:sz w:val="22"/>
          <w:szCs w:val="22"/>
        </w:rPr>
        <w:lastRenderedPageBreak/>
        <w:t>According to https://datadigest.psu.edu/faculty-and-staff/, there are more than 6,400 full-time and 4,980 part-time faculty; 400+ administrators; 6,000+ graduate students and postdocs; and more than 10,000 staff</w:t>
      </w:r>
      <w:r>
        <w:rPr>
          <w:rFonts w:ascii="Calibri" w:hAnsi="Calibri" w:cs="Calibri"/>
          <w:sz w:val="22"/>
          <w:szCs w:val="22"/>
        </w:rPr>
        <w:t xml:space="preserve">. </w:t>
      </w:r>
      <w:r w:rsidRPr="002D4FB1">
        <w:rPr>
          <w:rFonts w:ascii="Calibri" w:hAnsi="Calibri" w:cs="Calibri"/>
          <w:sz w:val="22"/>
          <w:szCs w:val="22"/>
        </w:rPr>
        <w:t>So, the potential number of respondents exceeds 20,000.</w:t>
      </w:r>
    </w:p>
    <w:p w14:paraId="4C4E3143" w14:textId="77777777" w:rsidR="002D4FB1" w:rsidRPr="002D4FB1" w:rsidRDefault="002D4FB1" w:rsidP="002D4FB1">
      <w:pPr>
        <w:ind w:left="1440"/>
        <w:rPr>
          <w:rFonts w:ascii="Calibri" w:hAnsi="Calibri" w:cs="Calibri"/>
          <w:sz w:val="22"/>
          <w:szCs w:val="22"/>
        </w:rPr>
      </w:pPr>
    </w:p>
    <w:p w14:paraId="6EC4B722" w14:textId="167AFB23" w:rsidR="002D4FB1" w:rsidRPr="002D4FB1" w:rsidRDefault="002D4FB1" w:rsidP="002D4FB1">
      <w:pPr>
        <w:ind w:left="1440"/>
        <w:rPr>
          <w:rFonts w:ascii="Calibri" w:hAnsi="Calibri" w:cs="Calibri"/>
          <w:sz w:val="22"/>
          <w:szCs w:val="22"/>
        </w:rPr>
      </w:pPr>
      <w:bookmarkStart w:id="217" w:name="OLE_LINK22"/>
      <w:bookmarkStart w:id="218" w:name="OLE_LINK23"/>
      <w:r w:rsidRPr="002D4FB1">
        <w:rPr>
          <w:rFonts w:ascii="Calibri" w:hAnsi="Calibri" w:cs="Calibri"/>
          <w:sz w:val="22"/>
          <w:szCs w:val="22"/>
        </w:rPr>
        <w:t xml:space="preserve">We hope to achieve a </w:t>
      </w:r>
      <w:r>
        <w:rPr>
          <w:rFonts w:ascii="Calibri" w:hAnsi="Calibri" w:cs="Calibri"/>
          <w:sz w:val="22"/>
          <w:szCs w:val="22"/>
        </w:rPr>
        <w:t>5-</w:t>
      </w:r>
      <w:r w:rsidRPr="002D4FB1">
        <w:rPr>
          <w:rFonts w:ascii="Calibri" w:hAnsi="Calibri" w:cs="Calibri"/>
          <w:sz w:val="22"/>
          <w:szCs w:val="22"/>
        </w:rPr>
        <w:t>10% response rate among faculty, postdocs, and graduate students.</w:t>
      </w:r>
    </w:p>
    <w:p w14:paraId="7CDFDA02" w14:textId="24D5991E" w:rsidR="00F6746C" w:rsidRPr="00BF333A" w:rsidRDefault="002D4FB1" w:rsidP="002D4FB1">
      <w:pPr>
        <w:ind w:left="1440"/>
        <w:rPr>
          <w:rFonts w:ascii="Calibri" w:hAnsi="Calibri" w:cs="Calibri"/>
          <w:sz w:val="22"/>
          <w:szCs w:val="22"/>
        </w:rPr>
      </w:pPr>
      <w:r w:rsidRPr="002D4FB1">
        <w:rPr>
          <w:rFonts w:ascii="Calibri" w:hAnsi="Calibri" w:cs="Calibri"/>
          <w:sz w:val="22"/>
          <w:szCs w:val="22"/>
        </w:rPr>
        <w:t xml:space="preserve">That would result in </w:t>
      </w:r>
      <w:r>
        <w:rPr>
          <w:rFonts w:ascii="Calibri" w:hAnsi="Calibri" w:cs="Calibri"/>
          <w:sz w:val="22"/>
          <w:szCs w:val="22"/>
        </w:rPr>
        <w:t>850-</w:t>
      </w:r>
      <w:r w:rsidRPr="002D4FB1">
        <w:rPr>
          <w:rFonts w:ascii="Calibri" w:hAnsi="Calibri" w:cs="Calibri"/>
          <w:sz w:val="22"/>
          <w:szCs w:val="22"/>
        </w:rPr>
        <w:t>1,700 responses.</w:t>
      </w:r>
    </w:p>
    <w:bookmarkEnd w:id="217"/>
    <w:bookmarkEnd w:id="218"/>
    <w:p w14:paraId="32BB6D52" w14:textId="25CA41C1" w:rsidR="00172A2F" w:rsidRPr="00BF333A" w:rsidRDefault="00172A2F" w:rsidP="00BF333A">
      <w:pPr>
        <w:ind w:left="1440"/>
        <w:rPr>
          <w:rFonts w:ascii="Calibri" w:hAnsi="Calibri" w:cs="Calibri"/>
          <w:sz w:val="22"/>
          <w:szCs w:val="22"/>
        </w:rPr>
      </w:pPr>
    </w:p>
    <w:p w14:paraId="5B5DC086" w14:textId="77777777" w:rsidR="00397044" w:rsidRPr="00BF333A" w:rsidRDefault="00FC42B2" w:rsidP="00BF333A">
      <w:pPr>
        <w:pStyle w:val="Heading2"/>
        <w:numPr>
          <w:ilvl w:val="1"/>
          <w:numId w:val="5"/>
        </w:numPr>
        <w:spacing w:before="0" w:after="0"/>
        <w:rPr>
          <w:rFonts w:ascii="Calibri" w:hAnsi="Calibri" w:cs="Calibri"/>
          <w:szCs w:val="22"/>
        </w:rPr>
      </w:pPr>
      <w:bookmarkStart w:id="219" w:name="_Toc361915625"/>
      <w:bookmarkStart w:id="220" w:name="_Toc361917250"/>
      <w:bookmarkStart w:id="221" w:name="_Toc364333977"/>
      <w:r w:rsidRPr="00BF333A">
        <w:rPr>
          <w:rFonts w:ascii="Calibri" w:hAnsi="Calibri" w:cs="Calibri"/>
          <w:szCs w:val="22"/>
        </w:rPr>
        <w:t xml:space="preserve">PI </w:t>
      </w:r>
      <w:r w:rsidR="00397044" w:rsidRPr="00BF333A">
        <w:rPr>
          <w:rFonts w:ascii="Calibri" w:hAnsi="Calibri" w:cs="Calibri"/>
          <w:szCs w:val="22"/>
        </w:rPr>
        <w:t>Time devoted to conducting the research</w:t>
      </w:r>
      <w:bookmarkEnd w:id="219"/>
      <w:bookmarkEnd w:id="220"/>
      <w:bookmarkEnd w:id="221"/>
    </w:p>
    <w:p w14:paraId="36AFB770" w14:textId="3DADC967" w:rsidR="0060225C" w:rsidRPr="00BF333A" w:rsidRDefault="0060225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how the PI will ensure that a sufficient amount of time will be devoted to conducting and completing the research. </w:t>
      </w:r>
      <w:r w:rsidR="006116D7">
        <w:rPr>
          <w:rFonts w:ascii="Calibri" w:hAnsi="Calibri" w:cs="Calibri"/>
          <w:sz w:val="22"/>
          <w:szCs w:val="22"/>
        </w:rPr>
        <w:t>C</w:t>
      </w:r>
      <w:r w:rsidRPr="00BF333A">
        <w:rPr>
          <w:rFonts w:ascii="Calibri" w:hAnsi="Calibri" w:cs="Calibri"/>
          <w:sz w:val="22"/>
          <w:szCs w:val="22"/>
        </w:rPr>
        <w:t>onsider outside responsibilities as well as other on-going research for which the PI is responsible.</w:t>
      </w:r>
      <w:r w:rsidR="006116D7">
        <w:rPr>
          <w:rFonts w:ascii="Calibri" w:hAnsi="Calibri" w:cs="Calibri"/>
          <w:sz w:val="22"/>
          <w:szCs w:val="22"/>
        </w:rPr>
        <w:t xml:space="preserve"> Please only provide a response for the principal investigator – do </w:t>
      </w:r>
      <w:r w:rsidR="006116D7" w:rsidRPr="00704BC8">
        <w:rPr>
          <w:rFonts w:ascii="Calibri" w:hAnsi="Calibri" w:cs="Calibri"/>
          <w:b/>
          <w:bCs/>
          <w:sz w:val="22"/>
          <w:szCs w:val="22"/>
        </w:rPr>
        <w:t>not</w:t>
      </w:r>
      <w:r w:rsidR="006116D7">
        <w:rPr>
          <w:rFonts w:ascii="Calibri" w:hAnsi="Calibri" w:cs="Calibri"/>
          <w:sz w:val="22"/>
          <w:szCs w:val="22"/>
        </w:rPr>
        <w:t xml:space="preserve"> include information about any other study team members.</w:t>
      </w:r>
    </w:p>
    <w:p w14:paraId="0E1D069A" w14:textId="77777777" w:rsidR="00ED261D" w:rsidRPr="00BF333A" w:rsidRDefault="00ED261D" w:rsidP="00BF333A">
      <w:pPr>
        <w:ind w:left="1440"/>
        <w:rPr>
          <w:rFonts w:ascii="Calibri" w:hAnsi="Calibri" w:cs="Calibri"/>
          <w:sz w:val="22"/>
          <w:szCs w:val="22"/>
        </w:rPr>
      </w:pPr>
    </w:p>
    <w:p w14:paraId="0A92FD4B" w14:textId="1F68AAED" w:rsidR="0060225C" w:rsidRPr="00BF333A" w:rsidRDefault="002D4FB1" w:rsidP="00BF333A">
      <w:pPr>
        <w:ind w:left="1440"/>
        <w:rPr>
          <w:rFonts w:ascii="Calibri" w:hAnsi="Calibri" w:cs="Calibri"/>
          <w:sz w:val="22"/>
          <w:szCs w:val="22"/>
        </w:rPr>
      </w:pPr>
      <w:r w:rsidRPr="002D4FB1">
        <w:rPr>
          <w:rFonts w:ascii="Calibri" w:hAnsi="Calibri" w:cs="Calibri"/>
          <w:sz w:val="22"/>
          <w:szCs w:val="22"/>
        </w:rPr>
        <w:t>The investigator will allocate time during the week to collect and analyze data, and to writing any relevant manuscripts.</w:t>
      </w:r>
    </w:p>
    <w:p w14:paraId="440BD454" w14:textId="13382884" w:rsidR="0060225C" w:rsidRPr="00BF333A" w:rsidRDefault="0060225C" w:rsidP="00BF333A">
      <w:pPr>
        <w:ind w:left="1440"/>
        <w:rPr>
          <w:rFonts w:ascii="Calibri" w:hAnsi="Calibri" w:cs="Calibri"/>
          <w:sz w:val="22"/>
          <w:szCs w:val="22"/>
        </w:rPr>
      </w:pPr>
    </w:p>
    <w:p w14:paraId="14DD6931" w14:textId="77777777" w:rsidR="00397044" w:rsidRPr="00BF333A" w:rsidRDefault="00397044" w:rsidP="00BF333A">
      <w:pPr>
        <w:pStyle w:val="Heading2"/>
        <w:numPr>
          <w:ilvl w:val="1"/>
          <w:numId w:val="5"/>
        </w:numPr>
        <w:spacing w:before="0" w:after="0"/>
        <w:rPr>
          <w:rFonts w:ascii="Calibri" w:hAnsi="Calibri" w:cs="Calibri"/>
          <w:szCs w:val="22"/>
        </w:rPr>
      </w:pPr>
      <w:bookmarkStart w:id="222" w:name="_Toc361915626"/>
      <w:bookmarkStart w:id="223" w:name="_Toc361917251"/>
      <w:bookmarkStart w:id="224" w:name="_Toc364333978"/>
      <w:r w:rsidRPr="00BF333A">
        <w:rPr>
          <w:rFonts w:ascii="Calibri" w:hAnsi="Calibri" w:cs="Calibri"/>
          <w:szCs w:val="22"/>
        </w:rPr>
        <w:t>Availability of medical or psychological resources</w:t>
      </w:r>
      <w:bookmarkEnd w:id="222"/>
      <w:bookmarkEnd w:id="223"/>
      <w:bookmarkEnd w:id="224"/>
    </w:p>
    <w:p w14:paraId="0D194C01" w14:textId="7F328AE1" w:rsidR="003C77DC" w:rsidRPr="00BF333A" w:rsidRDefault="0060225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availability of medical or psychological resources that subject</w:t>
      </w:r>
      <w:r w:rsidR="00DB7277" w:rsidRPr="00BF333A">
        <w:rPr>
          <w:rFonts w:ascii="Calibri" w:hAnsi="Calibri" w:cs="Calibri"/>
          <w:sz w:val="22"/>
          <w:szCs w:val="22"/>
        </w:rPr>
        <w:t>s</w:t>
      </w:r>
      <w:r w:rsidRPr="00BF333A">
        <w:rPr>
          <w:rFonts w:ascii="Calibri" w:hAnsi="Calibri" w:cs="Calibri"/>
          <w:sz w:val="22"/>
          <w:szCs w:val="22"/>
        </w:rPr>
        <w:t xml:space="preserve"> might need as a result of their participation in the study.</w:t>
      </w:r>
    </w:p>
    <w:p w14:paraId="1E85759E" w14:textId="77777777" w:rsidR="00D70451" w:rsidRPr="00BF333A" w:rsidRDefault="00D70451" w:rsidP="00BF333A">
      <w:pPr>
        <w:ind w:left="1440"/>
        <w:rPr>
          <w:rFonts w:ascii="Calibri" w:hAnsi="Calibri" w:cs="Calibri"/>
          <w:sz w:val="22"/>
          <w:szCs w:val="22"/>
        </w:rPr>
      </w:pPr>
    </w:p>
    <w:p w14:paraId="00FDEB2B" w14:textId="28032E03" w:rsidR="0060225C" w:rsidRPr="00BF333A" w:rsidRDefault="002D4FB1" w:rsidP="00BF333A">
      <w:pPr>
        <w:ind w:left="1440"/>
        <w:rPr>
          <w:rFonts w:ascii="Calibri" w:hAnsi="Calibri" w:cs="Calibri"/>
          <w:sz w:val="22"/>
          <w:szCs w:val="22"/>
        </w:rPr>
      </w:pPr>
      <w:r>
        <w:rPr>
          <w:rFonts w:ascii="Calibri" w:hAnsi="Calibri" w:cs="Calibri"/>
          <w:sz w:val="22"/>
          <w:szCs w:val="22"/>
        </w:rPr>
        <w:t>Not applicable.</w:t>
      </w:r>
    </w:p>
    <w:p w14:paraId="28339003" w14:textId="4FEE2622" w:rsidR="0060225C" w:rsidRPr="00BF333A" w:rsidRDefault="0060225C" w:rsidP="00BF333A">
      <w:pPr>
        <w:ind w:left="1440"/>
        <w:rPr>
          <w:rFonts w:ascii="Calibri" w:hAnsi="Calibri" w:cs="Calibri"/>
          <w:sz w:val="22"/>
          <w:szCs w:val="22"/>
        </w:rPr>
      </w:pPr>
    </w:p>
    <w:p w14:paraId="5D289031" w14:textId="77777777" w:rsidR="00DE43F9" w:rsidRPr="00BF333A" w:rsidRDefault="00DE43F9" w:rsidP="00BF333A">
      <w:pPr>
        <w:pStyle w:val="Heading2"/>
        <w:numPr>
          <w:ilvl w:val="1"/>
          <w:numId w:val="5"/>
        </w:numPr>
        <w:spacing w:before="0" w:after="0"/>
        <w:rPr>
          <w:rFonts w:ascii="Calibri" w:hAnsi="Calibri" w:cs="Calibri"/>
          <w:szCs w:val="22"/>
        </w:rPr>
      </w:pPr>
      <w:bookmarkStart w:id="225" w:name="_Toc361915627"/>
      <w:bookmarkStart w:id="226" w:name="_Toc361917252"/>
      <w:bookmarkStart w:id="227" w:name="_Toc364333979"/>
      <w:r w:rsidRPr="00BF333A">
        <w:rPr>
          <w:rFonts w:ascii="Calibri" w:hAnsi="Calibri" w:cs="Calibri"/>
          <w:szCs w:val="22"/>
        </w:rPr>
        <w:t>Process for informing Study Team</w:t>
      </w:r>
      <w:bookmarkEnd w:id="225"/>
      <w:bookmarkEnd w:id="226"/>
      <w:bookmarkEnd w:id="227"/>
    </w:p>
    <w:p w14:paraId="7830899E" w14:textId="29DD9A9A" w:rsidR="00ED261D" w:rsidRPr="00BF333A" w:rsidRDefault="0060225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training plans to ensure members of the research team are informed about the protocol and their duties.</w:t>
      </w:r>
    </w:p>
    <w:p w14:paraId="791C6470" w14:textId="77777777" w:rsidR="0060225C" w:rsidRPr="00BF333A" w:rsidRDefault="0060225C" w:rsidP="00BF333A">
      <w:pPr>
        <w:ind w:left="1440"/>
        <w:rPr>
          <w:rFonts w:ascii="Calibri" w:hAnsi="Calibri" w:cs="Calibri"/>
          <w:sz w:val="22"/>
          <w:szCs w:val="22"/>
        </w:rPr>
      </w:pPr>
    </w:p>
    <w:p w14:paraId="3EC09CAD" w14:textId="55558768" w:rsidR="002D4FB1" w:rsidRPr="002D4FB1" w:rsidRDefault="002D4FB1" w:rsidP="002D4FB1">
      <w:pPr>
        <w:ind w:left="1440"/>
        <w:rPr>
          <w:rFonts w:ascii="Calibri" w:hAnsi="Calibri" w:cs="Calibri"/>
          <w:sz w:val="22"/>
          <w:szCs w:val="22"/>
        </w:rPr>
      </w:pPr>
      <w:r w:rsidRPr="002D4FB1">
        <w:rPr>
          <w:rFonts w:ascii="Calibri" w:hAnsi="Calibri" w:cs="Calibri"/>
          <w:sz w:val="22"/>
          <w:szCs w:val="22"/>
        </w:rPr>
        <w:t>Our entire protocol for this study is open and available to anyone, including the research team</w:t>
      </w:r>
      <w:r>
        <w:rPr>
          <w:rFonts w:ascii="Calibri" w:hAnsi="Calibri" w:cs="Calibri"/>
          <w:sz w:val="22"/>
          <w:szCs w:val="22"/>
        </w:rPr>
        <w:t xml:space="preserve"> at https://penn-state-open-science.github.io/survey-fall-2022/</w:t>
      </w:r>
      <w:r w:rsidRPr="002D4FB1">
        <w:rPr>
          <w:rFonts w:ascii="Calibri" w:hAnsi="Calibri" w:cs="Calibri"/>
          <w:sz w:val="22"/>
          <w:szCs w:val="22"/>
        </w:rPr>
        <w:t>.</w:t>
      </w:r>
    </w:p>
    <w:p w14:paraId="51460835" w14:textId="7E477B3A" w:rsidR="0060225C" w:rsidRPr="00BF333A" w:rsidRDefault="002D4FB1" w:rsidP="002D4FB1">
      <w:pPr>
        <w:ind w:left="1440"/>
        <w:rPr>
          <w:rFonts w:ascii="Calibri" w:hAnsi="Calibri" w:cs="Calibri"/>
          <w:sz w:val="22"/>
          <w:szCs w:val="22"/>
        </w:rPr>
      </w:pPr>
      <w:r w:rsidRPr="002D4FB1">
        <w:rPr>
          <w:rFonts w:ascii="Calibri" w:hAnsi="Calibri" w:cs="Calibri"/>
          <w:sz w:val="22"/>
          <w:szCs w:val="22"/>
        </w:rPr>
        <w:t>The research team meets every other week to discuss the project.</w:t>
      </w:r>
    </w:p>
    <w:p w14:paraId="06B5CC46" w14:textId="77777777" w:rsidR="00AF1149" w:rsidRPr="00BF333A" w:rsidRDefault="00AF1149" w:rsidP="00BF333A">
      <w:pPr>
        <w:ind w:left="1440"/>
        <w:rPr>
          <w:rFonts w:ascii="Calibri" w:hAnsi="Calibri" w:cs="Calibri"/>
          <w:sz w:val="22"/>
          <w:szCs w:val="22"/>
        </w:rPr>
      </w:pPr>
    </w:p>
    <w:p w14:paraId="076A45F1" w14:textId="7DF93414" w:rsidR="001824C7" w:rsidRPr="00BF333A" w:rsidRDefault="00C57272" w:rsidP="00BF333A">
      <w:pPr>
        <w:pStyle w:val="Heading1"/>
        <w:numPr>
          <w:ilvl w:val="0"/>
          <w:numId w:val="5"/>
        </w:numPr>
        <w:spacing w:before="0" w:after="0"/>
        <w:rPr>
          <w:rFonts w:ascii="Calibri" w:hAnsi="Calibri" w:cs="Calibri"/>
          <w:sz w:val="22"/>
          <w:szCs w:val="22"/>
        </w:rPr>
      </w:pPr>
      <w:bookmarkStart w:id="228" w:name="_Toc361915628"/>
      <w:bookmarkStart w:id="229" w:name="_Toc361917253"/>
      <w:bookmarkStart w:id="230" w:name="_Toc364333980"/>
      <w:bookmarkStart w:id="231" w:name="_Toc117767344"/>
      <w:r w:rsidRPr="00BF333A">
        <w:rPr>
          <w:rFonts w:ascii="Calibri" w:hAnsi="Calibri" w:cs="Calibri"/>
          <w:sz w:val="22"/>
          <w:szCs w:val="22"/>
        </w:rPr>
        <w:t xml:space="preserve">Other </w:t>
      </w:r>
      <w:r w:rsidR="00397044" w:rsidRPr="00BF333A">
        <w:rPr>
          <w:rFonts w:ascii="Calibri" w:hAnsi="Calibri" w:cs="Calibri"/>
          <w:sz w:val="22"/>
          <w:szCs w:val="22"/>
        </w:rPr>
        <w:t>Approvals</w:t>
      </w:r>
      <w:bookmarkEnd w:id="228"/>
      <w:bookmarkEnd w:id="229"/>
      <w:bookmarkEnd w:id="230"/>
      <w:bookmarkEnd w:id="231"/>
    </w:p>
    <w:p w14:paraId="0FAEFEBD" w14:textId="77777777" w:rsidR="00345EBC" w:rsidRDefault="00345EBC" w:rsidP="00704BC8">
      <w:pPr>
        <w:pStyle w:val="Heading2"/>
        <w:spacing w:before="0" w:after="0"/>
        <w:ind w:left="1440"/>
        <w:rPr>
          <w:rFonts w:ascii="Calibri" w:hAnsi="Calibri" w:cs="Calibri"/>
          <w:szCs w:val="22"/>
        </w:rPr>
      </w:pPr>
    </w:p>
    <w:p w14:paraId="1309DDFC" w14:textId="57310C3A" w:rsidR="00083BB3" w:rsidRPr="00BF333A" w:rsidRDefault="00083BB3" w:rsidP="00BF333A">
      <w:pPr>
        <w:pStyle w:val="Heading2"/>
        <w:numPr>
          <w:ilvl w:val="1"/>
          <w:numId w:val="5"/>
        </w:numPr>
        <w:spacing w:before="0" w:after="0"/>
        <w:rPr>
          <w:rFonts w:ascii="Calibri" w:hAnsi="Calibri" w:cs="Calibri"/>
          <w:szCs w:val="22"/>
        </w:rPr>
      </w:pPr>
      <w:r w:rsidRPr="00BF333A">
        <w:rPr>
          <w:rFonts w:ascii="Calibri" w:hAnsi="Calibri" w:cs="Calibri"/>
          <w:szCs w:val="22"/>
        </w:rPr>
        <w:t>Other Approvals from External Entities</w:t>
      </w:r>
    </w:p>
    <w:p w14:paraId="7C95BF32" w14:textId="5DBD2ACD" w:rsidR="00C55D05" w:rsidRPr="00BF333A" w:rsidRDefault="00C55D0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any approvals that will be obtained prior to commencing the research (e.g., from </w:t>
      </w:r>
      <w:r w:rsidR="00E571C9" w:rsidRPr="00BF333A">
        <w:rPr>
          <w:rFonts w:ascii="Calibri" w:hAnsi="Calibri" w:cs="Calibri"/>
          <w:sz w:val="22"/>
          <w:szCs w:val="22"/>
        </w:rPr>
        <w:t xml:space="preserve">engaged </w:t>
      </w:r>
      <w:r w:rsidRPr="00BF333A">
        <w:rPr>
          <w:rFonts w:ascii="Calibri" w:hAnsi="Calibri" w:cs="Calibri"/>
          <w:sz w:val="22"/>
          <w:szCs w:val="22"/>
        </w:rPr>
        <w:t>cooperating institutions</w:t>
      </w:r>
      <w:r w:rsidR="00E571C9" w:rsidRPr="00BF333A">
        <w:rPr>
          <w:rFonts w:ascii="Calibri" w:hAnsi="Calibri" w:cs="Calibri"/>
          <w:sz w:val="22"/>
          <w:szCs w:val="22"/>
        </w:rPr>
        <w:t xml:space="preserve"> </w:t>
      </w:r>
      <w:bookmarkStart w:id="232" w:name="_Hlk535079634"/>
      <w:r w:rsidR="00E571C9" w:rsidRPr="00BF333A">
        <w:rPr>
          <w:rFonts w:ascii="Calibri" w:hAnsi="Calibri" w:cs="Calibri"/>
          <w:sz w:val="22"/>
          <w:szCs w:val="22"/>
        </w:rPr>
        <w:t xml:space="preserve">IRBs </w:t>
      </w:r>
      <w:r w:rsidR="00C25B0E" w:rsidRPr="00BF333A">
        <w:rPr>
          <w:rFonts w:ascii="Calibri" w:hAnsi="Calibri" w:cs="Calibri"/>
          <w:sz w:val="22"/>
          <w:szCs w:val="22"/>
        </w:rPr>
        <w:t xml:space="preserve">who are also reviewing the research </w:t>
      </w:r>
      <w:r w:rsidR="00E571C9" w:rsidRPr="00BF333A">
        <w:rPr>
          <w:rFonts w:ascii="Calibri" w:hAnsi="Calibri" w:cs="Calibri"/>
          <w:sz w:val="22"/>
          <w:szCs w:val="22"/>
        </w:rPr>
        <w:t>and other required review committees</w:t>
      </w:r>
      <w:r w:rsidRPr="00BF333A">
        <w:rPr>
          <w:rFonts w:ascii="Calibri" w:hAnsi="Calibri" w:cs="Calibri"/>
          <w:sz w:val="22"/>
          <w:szCs w:val="22"/>
        </w:rPr>
        <w:t xml:space="preserve">, community leaders, schools, </w:t>
      </w:r>
      <w:r w:rsidR="007A6C7E" w:rsidRPr="00BF333A">
        <w:rPr>
          <w:rFonts w:ascii="Calibri" w:hAnsi="Calibri" w:cs="Calibri"/>
          <w:sz w:val="22"/>
          <w:szCs w:val="22"/>
        </w:rPr>
        <w:t>research locations</w:t>
      </w:r>
      <w:r w:rsidR="00D90FDF" w:rsidRPr="00BF333A">
        <w:rPr>
          <w:rFonts w:ascii="Calibri" w:hAnsi="Calibri" w:cs="Calibri"/>
          <w:sz w:val="22"/>
          <w:szCs w:val="22"/>
        </w:rPr>
        <w:t xml:space="preserve"> where research is to be conducted by the Penn State investigator</w:t>
      </w:r>
      <w:r w:rsidRPr="00BF333A">
        <w:rPr>
          <w:rFonts w:ascii="Calibri" w:hAnsi="Calibri" w:cs="Calibri"/>
          <w:sz w:val="22"/>
          <w:szCs w:val="22"/>
        </w:rPr>
        <w:t>, funding agencies</w:t>
      </w:r>
      <w:r w:rsidR="00C12AB1" w:rsidRPr="00BF333A">
        <w:rPr>
          <w:rFonts w:ascii="Calibri" w:hAnsi="Calibri" w:cs="Calibri"/>
          <w:sz w:val="22"/>
          <w:szCs w:val="22"/>
        </w:rPr>
        <w:t>, etc.</w:t>
      </w:r>
      <w:r w:rsidRPr="00BF333A">
        <w:rPr>
          <w:rFonts w:ascii="Calibri" w:hAnsi="Calibri" w:cs="Calibri"/>
          <w:sz w:val="22"/>
          <w:szCs w:val="22"/>
        </w:rPr>
        <w:t>).</w:t>
      </w:r>
      <w:bookmarkEnd w:id="232"/>
    </w:p>
    <w:p w14:paraId="17D4D947" w14:textId="77777777" w:rsidR="00C55D05" w:rsidRPr="00BF333A" w:rsidRDefault="00C55D05" w:rsidP="00BF333A">
      <w:pPr>
        <w:ind w:left="1440"/>
        <w:rPr>
          <w:rFonts w:ascii="Calibri" w:hAnsi="Calibri" w:cs="Calibri"/>
          <w:sz w:val="22"/>
          <w:szCs w:val="22"/>
        </w:rPr>
      </w:pPr>
    </w:p>
    <w:p w14:paraId="5BA032DC" w14:textId="4B2BF82A" w:rsidR="00C55D05" w:rsidRPr="00BF333A" w:rsidRDefault="002D4FB1" w:rsidP="00BF333A">
      <w:pPr>
        <w:ind w:left="1440"/>
        <w:rPr>
          <w:rFonts w:ascii="Calibri" w:hAnsi="Calibri" w:cs="Calibri"/>
          <w:sz w:val="22"/>
          <w:szCs w:val="22"/>
        </w:rPr>
      </w:pPr>
      <w:bookmarkStart w:id="233" w:name="OLE_LINK24"/>
      <w:bookmarkStart w:id="234" w:name="OLE_LINK25"/>
      <w:r>
        <w:rPr>
          <w:rFonts w:ascii="Calibri" w:hAnsi="Calibri" w:cs="Calibri"/>
          <w:sz w:val="22"/>
          <w:szCs w:val="22"/>
        </w:rPr>
        <w:t>We are in the early stages of getting approval from the entities that control access to the relevant email lists.</w:t>
      </w:r>
    </w:p>
    <w:bookmarkEnd w:id="233"/>
    <w:bookmarkEnd w:id="234"/>
    <w:p w14:paraId="2BCC195C" w14:textId="2DFD9FA0" w:rsidR="00C55D05" w:rsidRPr="00BF333A" w:rsidRDefault="00C55D05" w:rsidP="00BF333A">
      <w:pPr>
        <w:ind w:left="1440"/>
        <w:rPr>
          <w:rFonts w:ascii="Calibri" w:hAnsi="Calibri" w:cs="Calibri"/>
          <w:sz w:val="22"/>
          <w:szCs w:val="22"/>
        </w:rPr>
      </w:pPr>
    </w:p>
    <w:p w14:paraId="1DFE92CB" w14:textId="499B6D98" w:rsidR="00953CE4" w:rsidRPr="00704BC8" w:rsidRDefault="00083BB3" w:rsidP="00704BC8">
      <w:pPr>
        <w:pStyle w:val="Heading2"/>
        <w:numPr>
          <w:ilvl w:val="1"/>
          <w:numId w:val="5"/>
        </w:numPr>
        <w:spacing w:before="0" w:after="0"/>
        <w:rPr>
          <w:rFonts w:ascii="Calibri" w:hAnsi="Calibri" w:cs="Calibri"/>
          <w:szCs w:val="22"/>
        </w:rPr>
      </w:pPr>
      <w:r w:rsidRPr="00BF333A">
        <w:rPr>
          <w:rFonts w:ascii="Calibri" w:hAnsi="Calibri" w:cs="Calibri"/>
          <w:szCs w:val="22"/>
        </w:rPr>
        <w:t xml:space="preserve">Internal PSU </w:t>
      </w:r>
      <w:r w:rsidR="00681385">
        <w:rPr>
          <w:rFonts w:ascii="Calibri" w:hAnsi="Calibri" w:cs="Calibri"/>
          <w:szCs w:val="22"/>
        </w:rPr>
        <w:t>Ancillary Reviews</w:t>
      </w:r>
    </w:p>
    <w:p w14:paraId="0688F6BF" w14:textId="71AB2643" w:rsidR="001910C0"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bookmarkStart w:id="235" w:name="OLE_LINK9"/>
      <w:bookmarkStart w:id="236" w:name="OLE_LINK10"/>
      <w:bookmarkStart w:id="237" w:name="OLE_LINK11"/>
      <w:bookmarkStart w:id="238" w:name="_Hlk117458188"/>
      <w:r w:rsidRPr="00BF333A">
        <w:rPr>
          <w:rFonts w:ascii="Calibri" w:hAnsi="Calibri" w:cs="Calibri"/>
          <w:sz w:val="22"/>
          <w:szCs w:val="22"/>
        </w:rPr>
        <w:t xml:space="preserve">DO NOT ALTER OR DELETE: </w:t>
      </w:r>
    </w:p>
    <w:p w14:paraId="50A30E08" w14:textId="77777777" w:rsidR="001910C0" w:rsidRPr="001910C0"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1910C0">
        <w:rPr>
          <w:rFonts w:ascii="Calibri" w:hAnsi="Calibri" w:cs="Calibri"/>
          <w:sz w:val="22"/>
          <w:szCs w:val="22"/>
        </w:rPr>
        <w:t>Ancillary reviews are reviewed by other compliance groups or individuals within Penn State that inform the IRB’s review of a new study or a modification to an existing study.</w:t>
      </w:r>
    </w:p>
    <w:p w14:paraId="1A5E16AF" w14:textId="77777777" w:rsidR="001910C0" w:rsidRPr="001910C0"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2FE48297" w14:textId="2A388C31" w:rsidR="001910C0" w:rsidRPr="00BF333A"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1910C0">
        <w:rPr>
          <w:rFonts w:ascii="Calibri" w:hAnsi="Calibri" w:cs="Calibri"/>
          <w:sz w:val="22"/>
          <w:szCs w:val="22"/>
        </w:rPr>
        <w:t>PSU IRB may set applicable ancillary review</w:t>
      </w:r>
      <w:r w:rsidR="00A73807">
        <w:rPr>
          <w:rFonts w:ascii="Calibri" w:hAnsi="Calibri" w:cs="Calibri"/>
          <w:sz w:val="22"/>
          <w:szCs w:val="22"/>
        </w:rPr>
        <w:t>s</w:t>
      </w:r>
      <w:r w:rsidRPr="001910C0">
        <w:rPr>
          <w:rFonts w:ascii="Calibri" w:hAnsi="Calibri" w:cs="Calibri"/>
          <w:sz w:val="22"/>
          <w:szCs w:val="22"/>
        </w:rPr>
        <w:t xml:space="preserve"> for your study. Please refer to the </w:t>
      </w:r>
      <w:r w:rsidR="00A73807">
        <w:rPr>
          <w:rFonts w:ascii="Calibri" w:hAnsi="Calibri" w:cs="Calibri"/>
          <w:sz w:val="22"/>
          <w:szCs w:val="22"/>
        </w:rPr>
        <w:t>“</w:t>
      </w:r>
      <w:r w:rsidRPr="001910C0">
        <w:rPr>
          <w:rFonts w:ascii="Calibri" w:hAnsi="Calibri" w:cs="Calibri"/>
          <w:sz w:val="22"/>
          <w:szCs w:val="22"/>
        </w:rPr>
        <w:t>HRP-309 Worksheet – Ancillary Review Matrix</w:t>
      </w:r>
      <w:r w:rsidR="00A73807">
        <w:rPr>
          <w:rFonts w:ascii="Calibri" w:hAnsi="Calibri" w:cs="Calibri"/>
          <w:sz w:val="22"/>
          <w:szCs w:val="22"/>
        </w:rPr>
        <w:t>”</w:t>
      </w:r>
      <w:r w:rsidRPr="001910C0">
        <w:rPr>
          <w:rFonts w:ascii="Calibri" w:hAnsi="Calibri" w:cs="Calibri"/>
          <w:sz w:val="22"/>
          <w:szCs w:val="22"/>
        </w:rPr>
        <w:t xml:space="preserve"> for more information (</w:t>
      </w:r>
      <w:r w:rsidR="007C17D4">
        <w:rPr>
          <w:rFonts w:ascii="Calibri" w:hAnsi="Calibri" w:cs="Calibri"/>
          <w:sz w:val="22"/>
          <w:szCs w:val="22"/>
        </w:rPr>
        <w:t>found in the CATS Library</w:t>
      </w:r>
      <w:r w:rsidRPr="001910C0">
        <w:rPr>
          <w:rFonts w:ascii="Calibri" w:hAnsi="Calibri" w:cs="Calibri"/>
          <w:sz w:val="22"/>
          <w:szCs w:val="22"/>
        </w:rPr>
        <w:t>).</w:t>
      </w:r>
    </w:p>
    <w:bookmarkEnd w:id="235"/>
    <w:bookmarkEnd w:id="236"/>
    <w:bookmarkEnd w:id="237"/>
    <w:p w14:paraId="65E65BB8" w14:textId="77777777" w:rsidR="0022443C" w:rsidRPr="00BF333A" w:rsidRDefault="0022443C" w:rsidP="00704BC8">
      <w:pPr>
        <w:ind w:left="720" w:firstLine="720"/>
        <w:rPr>
          <w:rFonts w:ascii="Calibri" w:hAnsi="Calibri" w:cs="Calibri"/>
          <w:sz w:val="22"/>
          <w:szCs w:val="22"/>
        </w:rPr>
      </w:pPr>
      <w:r w:rsidRPr="00BF333A">
        <w:rPr>
          <w:rFonts w:ascii="Calibri" w:hAnsi="Calibri" w:cs="Calibri"/>
          <w:sz w:val="22"/>
          <w:szCs w:val="22"/>
        </w:rPr>
        <w:t>[Do not type here]</w:t>
      </w:r>
    </w:p>
    <w:p w14:paraId="1028AC99" w14:textId="77777777" w:rsidR="00AF1149" w:rsidRPr="00BF333A" w:rsidRDefault="00AF1149" w:rsidP="00704BC8">
      <w:pPr>
        <w:rPr>
          <w:rFonts w:ascii="Calibri" w:hAnsi="Calibri" w:cs="Calibri"/>
          <w:b/>
          <w:sz w:val="22"/>
          <w:szCs w:val="22"/>
        </w:rPr>
      </w:pPr>
      <w:bookmarkStart w:id="239" w:name="_Hlk65249766"/>
      <w:bookmarkEnd w:id="238"/>
    </w:p>
    <w:p w14:paraId="03722B86" w14:textId="4AAB379D" w:rsidR="008709CB" w:rsidRPr="00BF333A" w:rsidRDefault="00397044" w:rsidP="00BF333A">
      <w:pPr>
        <w:pStyle w:val="Heading1"/>
        <w:numPr>
          <w:ilvl w:val="0"/>
          <w:numId w:val="5"/>
        </w:numPr>
        <w:spacing w:before="0" w:after="0"/>
        <w:rPr>
          <w:rFonts w:ascii="Calibri" w:hAnsi="Calibri" w:cs="Calibri"/>
          <w:sz w:val="22"/>
          <w:szCs w:val="22"/>
        </w:rPr>
      </w:pPr>
      <w:bookmarkStart w:id="240" w:name="_Toc361915630"/>
      <w:bookmarkStart w:id="241" w:name="_Toc361917255"/>
      <w:bookmarkStart w:id="242" w:name="_Toc364333982"/>
      <w:bookmarkStart w:id="243" w:name="_Toc117767345"/>
      <w:bookmarkEnd w:id="239"/>
      <w:r w:rsidRPr="00BF333A">
        <w:rPr>
          <w:rFonts w:ascii="Calibri" w:hAnsi="Calibri" w:cs="Calibri"/>
          <w:sz w:val="22"/>
          <w:szCs w:val="22"/>
        </w:rPr>
        <w:t xml:space="preserve">Multi-Site </w:t>
      </w:r>
      <w:r w:rsidR="00E2601E" w:rsidRPr="00BF333A">
        <w:rPr>
          <w:rFonts w:ascii="Calibri" w:hAnsi="Calibri" w:cs="Calibri"/>
          <w:sz w:val="22"/>
          <w:szCs w:val="22"/>
        </w:rPr>
        <w:t>Study</w:t>
      </w:r>
      <w:bookmarkEnd w:id="240"/>
      <w:bookmarkEnd w:id="241"/>
      <w:bookmarkEnd w:id="242"/>
      <w:bookmarkEnd w:id="243"/>
    </w:p>
    <w:p w14:paraId="4DFC6129" w14:textId="435DD79D" w:rsidR="00397044" w:rsidRPr="00BF333A" w:rsidRDefault="004026EB"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720"/>
        <w:rPr>
          <w:rFonts w:ascii="Calibri" w:hAnsi="Calibri" w:cs="Calibri"/>
          <w:b w:val="0"/>
          <w:szCs w:val="22"/>
        </w:rPr>
      </w:pPr>
      <w:r w:rsidRPr="00BF333A">
        <w:rPr>
          <w:rFonts w:ascii="Calibri" w:hAnsi="Calibri" w:cs="Calibri"/>
          <w:b w:val="0"/>
          <w:szCs w:val="22"/>
        </w:rPr>
        <w:t>If this is a multi-site study (i.e.</w:t>
      </w:r>
      <w:r w:rsidR="00C86458" w:rsidRPr="00BF333A">
        <w:rPr>
          <w:rFonts w:ascii="Calibri" w:hAnsi="Calibri" w:cs="Calibri"/>
          <w:b w:val="0"/>
          <w:szCs w:val="22"/>
        </w:rPr>
        <w:t>,</w:t>
      </w:r>
      <w:r w:rsidR="006B15CF" w:rsidRPr="00BF333A">
        <w:rPr>
          <w:rFonts w:ascii="Calibri" w:hAnsi="Calibri" w:cs="Calibri"/>
          <w:b w:val="0"/>
          <w:szCs w:val="22"/>
        </w:rPr>
        <w:t xml:space="preserve"> </w:t>
      </w:r>
      <w:r w:rsidR="00E2601E" w:rsidRPr="00BF333A">
        <w:rPr>
          <w:rFonts w:ascii="Calibri" w:hAnsi="Calibri" w:cs="Calibri"/>
          <w:b w:val="0"/>
          <w:szCs w:val="22"/>
        </w:rPr>
        <w:t>a study in which two or more institutions coordinate, with each institution completing all research activities outlined in a specific protocol</w:t>
      </w:r>
      <w:r w:rsidRPr="00BF333A">
        <w:rPr>
          <w:rFonts w:ascii="Calibri" w:hAnsi="Calibri" w:cs="Calibri"/>
          <w:b w:val="0"/>
          <w:szCs w:val="22"/>
        </w:rPr>
        <w:t xml:space="preserve">) </w:t>
      </w:r>
      <w:r w:rsidRPr="00704BC8">
        <w:rPr>
          <w:rFonts w:ascii="Calibri" w:hAnsi="Calibri" w:cs="Calibri"/>
          <w:b w:val="0"/>
          <w:szCs w:val="22"/>
          <w:shd w:val="clear" w:color="auto" w:fill="D9D9D9" w:themeFill="background1" w:themeFillShade="D9"/>
        </w:rPr>
        <w:t xml:space="preserve">and </w:t>
      </w:r>
      <w:r w:rsidR="001424BD" w:rsidRPr="00704BC8">
        <w:rPr>
          <w:rFonts w:ascii="Calibri" w:hAnsi="Calibri" w:cs="Calibri"/>
          <w:szCs w:val="22"/>
          <w:shd w:val="clear" w:color="auto" w:fill="D9D9D9" w:themeFill="background1" w:themeFillShade="D9"/>
        </w:rPr>
        <w:t>the Penn State PI is</w:t>
      </w:r>
      <w:r w:rsidRPr="00704BC8">
        <w:rPr>
          <w:rFonts w:ascii="Calibri" w:hAnsi="Calibri" w:cs="Calibri"/>
          <w:szCs w:val="22"/>
          <w:shd w:val="clear" w:color="auto" w:fill="D9D9D9" w:themeFill="background1" w:themeFillShade="D9"/>
        </w:rPr>
        <w:t xml:space="preserve"> the lead investigator</w:t>
      </w:r>
      <w:r w:rsidRPr="00317C48">
        <w:rPr>
          <w:rFonts w:ascii="Calibri" w:hAnsi="Calibri" w:cs="Calibri"/>
          <w:b w:val="0"/>
          <w:bCs w:val="0"/>
          <w:szCs w:val="22"/>
        </w:rPr>
        <w:t>,</w:t>
      </w:r>
      <w:r w:rsidRPr="00317C48">
        <w:rPr>
          <w:rFonts w:ascii="Calibri" w:hAnsi="Calibri" w:cs="Calibri"/>
          <w:b w:val="0"/>
          <w:szCs w:val="22"/>
        </w:rPr>
        <w:t xml:space="preserve"> </w:t>
      </w:r>
      <w:r w:rsidRPr="00BF333A">
        <w:rPr>
          <w:rFonts w:ascii="Calibri" w:hAnsi="Calibri" w:cs="Calibri"/>
          <w:b w:val="0"/>
          <w:szCs w:val="22"/>
        </w:rPr>
        <w:t>describe the processes to ensure communication among sites in the sections below</w:t>
      </w:r>
      <w:r w:rsidR="00A35284" w:rsidRPr="00BF333A">
        <w:rPr>
          <w:rFonts w:ascii="Calibri" w:hAnsi="Calibri" w:cs="Calibri"/>
          <w:b w:val="0"/>
          <w:szCs w:val="22"/>
        </w:rPr>
        <w:t>.</w:t>
      </w:r>
    </w:p>
    <w:p w14:paraId="6628458C" w14:textId="634D7BD7" w:rsidR="004026EB" w:rsidRPr="00BF333A" w:rsidRDefault="00985EA4" w:rsidP="00BF333A">
      <w:pPr>
        <w:ind w:left="720"/>
        <w:rPr>
          <w:rFonts w:ascii="Calibri" w:hAnsi="Calibri" w:cs="Calibri"/>
          <w:sz w:val="22"/>
          <w:szCs w:val="22"/>
        </w:rPr>
      </w:pPr>
      <w:bookmarkStart w:id="244" w:name="_Hlk117083280"/>
      <w:r w:rsidRPr="00BF333A">
        <w:rPr>
          <w:rFonts w:ascii="Calibri" w:hAnsi="Calibri" w:cs="Calibri"/>
          <w:sz w:val="22"/>
          <w:szCs w:val="22"/>
        </w:rPr>
        <w:t>[Do not type here]</w:t>
      </w:r>
    </w:p>
    <w:bookmarkEnd w:id="244"/>
    <w:p w14:paraId="2E94D540" w14:textId="77777777" w:rsidR="00985EA4" w:rsidRPr="00BF333A" w:rsidRDefault="00985EA4" w:rsidP="00BF333A">
      <w:pPr>
        <w:ind w:left="720"/>
        <w:rPr>
          <w:rFonts w:ascii="Calibri" w:hAnsi="Calibri" w:cs="Calibri"/>
          <w:sz w:val="22"/>
          <w:szCs w:val="22"/>
        </w:rPr>
      </w:pPr>
    </w:p>
    <w:p w14:paraId="6D763BB6" w14:textId="66EB5926" w:rsidR="00421ACF" w:rsidRPr="00BF333A" w:rsidRDefault="00421ACF" w:rsidP="00BF333A">
      <w:pPr>
        <w:pStyle w:val="Heading2"/>
        <w:numPr>
          <w:ilvl w:val="1"/>
          <w:numId w:val="5"/>
        </w:numPr>
        <w:spacing w:before="0" w:after="0"/>
        <w:rPr>
          <w:rFonts w:ascii="Calibri" w:hAnsi="Calibri" w:cs="Calibri"/>
          <w:szCs w:val="22"/>
        </w:rPr>
      </w:pPr>
      <w:r w:rsidRPr="00BF333A">
        <w:rPr>
          <w:rFonts w:ascii="Calibri" w:hAnsi="Calibri" w:cs="Calibri"/>
          <w:szCs w:val="22"/>
        </w:rPr>
        <w:t xml:space="preserve">Other sites </w:t>
      </w:r>
    </w:p>
    <w:p w14:paraId="209B25DE" w14:textId="70D4077C" w:rsidR="00421ACF" w:rsidRPr="00BF333A" w:rsidRDefault="00421A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List the name and location of all other participating sites. Provide the name</w:t>
      </w:r>
      <w:r w:rsidR="00EE42DB" w:rsidRPr="00BF333A">
        <w:rPr>
          <w:rFonts w:ascii="Calibri" w:hAnsi="Calibri" w:cs="Calibri"/>
          <w:sz w:val="22"/>
          <w:szCs w:val="22"/>
        </w:rPr>
        <w:t>, qualifications and contact information for</w:t>
      </w:r>
      <w:r w:rsidRPr="00BF333A">
        <w:rPr>
          <w:rFonts w:ascii="Calibri" w:hAnsi="Calibri" w:cs="Calibri"/>
          <w:sz w:val="22"/>
          <w:szCs w:val="22"/>
        </w:rPr>
        <w:t xml:space="preserve"> the principal investigator at each site and </w:t>
      </w:r>
      <w:r w:rsidR="00EE42DB" w:rsidRPr="00BF333A">
        <w:rPr>
          <w:rFonts w:ascii="Calibri" w:hAnsi="Calibri" w:cs="Calibri"/>
          <w:sz w:val="22"/>
          <w:szCs w:val="22"/>
        </w:rPr>
        <w:t>indicate which IRB will be reviewing the study at each site.</w:t>
      </w:r>
    </w:p>
    <w:p w14:paraId="6BDDB6D1" w14:textId="299EE197" w:rsidR="00421ACF" w:rsidRPr="00BF333A" w:rsidRDefault="008F0DA5" w:rsidP="00BF333A">
      <w:pPr>
        <w:pStyle w:val="Heading2"/>
        <w:spacing w:before="0" w:after="0"/>
        <w:ind w:left="720"/>
        <w:rPr>
          <w:rFonts w:ascii="Calibri" w:hAnsi="Calibri" w:cs="Calibri"/>
          <w:szCs w:val="22"/>
        </w:rPr>
      </w:pPr>
      <w:r w:rsidRPr="00BF333A">
        <w:rPr>
          <w:rFonts w:ascii="Calibri" w:hAnsi="Calibri" w:cs="Calibri"/>
          <w:szCs w:val="22"/>
        </w:rPr>
        <w:tab/>
      </w:r>
    </w:p>
    <w:p w14:paraId="4F413599" w14:textId="1E5CA422" w:rsidR="008F0DA5" w:rsidRPr="00BF333A" w:rsidRDefault="008F0DA5" w:rsidP="00BF333A">
      <w:pPr>
        <w:rPr>
          <w:rFonts w:ascii="Calibri" w:hAnsi="Calibri" w:cs="Calibri"/>
          <w:sz w:val="22"/>
          <w:szCs w:val="22"/>
        </w:rPr>
      </w:pPr>
      <w:r w:rsidRPr="00BF333A">
        <w:rPr>
          <w:rFonts w:ascii="Calibri" w:hAnsi="Calibri" w:cs="Calibri"/>
          <w:sz w:val="22"/>
          <w:szCs w:val="22"/>
        </w:rPr>
        <w:tab/>
      </w:r>
      <w:r w:rsidRPr="00BF333A">
        <w:rPr>
          <w:rFonts w:ascii="Calibri" w:hAnsi="Calibri" w:cs="Calibri"/>
          <w:sz w:val="22"/>
          <w:szCs w:val="22"/>
        </w:rPr>
        <w:tab/>
      </w:r>
      <w:r w:rsidR="002D4FB1">
        <w:rPr>
          <w:rFonts w:ascii="Calibri" w:hAnsi="Calibri" w:cs="Calibri"/>
          <w:sz w:val="22"/>
          <w:szCs w:val="22"/>
        </w:rPr>
        <w:t>Not applicable.</w:t>
      </w:r>
    </w:p>
    <w:p w14:paraId="7B667DA7" w14:textId="77777777" w:rsidR="008F0DA5" w:rsidRPr="00BF333A" w:rsidRDefault="008F0DA5" w:rsidP="00BF333A">
      <w:pPr>
        <w:rPr>
          <w:rFonts w:ascii="Calibri" w:hAnsi="Calibri" w:cs="Calibri"/>
          <w:sz w:val="22"/>
          <w:szCs w:val="22"/>
        </w:rPr>
      </w:pPr>
    </w:p>
    <w:p w14:paraId="3200FC07" w14:textId="63AFF9BC"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Communication Plans</w:t>
      </w:r>
    </w:p>
    <w:p w14:paraId="6AD16F28" w14:textId="5CA6E9B8"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plan for regular communication between the overall study director and the other sites to ensure that all sites have the most current version of the protocol, consent document, etc. Describe the process to ensure all modifications have been communicated to sites. Describe the process to ensure that all required approvals have been obtained at each site (including approval by the site’s IRB of record). Describe the process for communication of problems with the research, interim results</w:t>
      </w:r>
      <w:r w:rsidR="00345EBC">
        <w:rPr>
          <w:rFonts w:ascii="Calibri" w:hAnsi="Calibri" w:cs="Calibri"/>
          <w:sz w:val="22"/>
          <w:szCs w:val="22"/>
        </w:rPr>
        <w:t>,</w:t>
      </w:r>
      <w:r w:rsidRPr="00BF333A">
        <w:rPr>
          <w:rFonts w:ascii="Calibri" w:hAnsi="Calibri" w:cs="Calibri"/>
          <w:sz w:val="22"/>
          <w:szCs w:val="22"/>
        </w:rPr>
        <w:t xml:space="preserve"> and closure of the study.</w:t>
      </w:r>
    </w:p>
    <w:p w14:paraId="7FA250D5" w14:textId="77777777" w:rsidR="00143598" w:rsidRPr="00BF333A" w:rsidRDefault="00143598" w:rsidP="00BF333A">
      <w:pPr>
        <w:ind w:left="1440"/>
        <w:rPr>
          <w:rFonts w:ascii="Calibri" w:hAnsi="Calibri" w:cs="Calibri"/>
          <w:sz w:val="22"/>
          <w:szCs w:val="22"/>
        </w:rPr>
      </w:pPr>
    </w:p>
    <w:p w14:paraId="1103EC99" w14:textId="735F54BB" w:rsidR="00872EDD" w:rsidRPr="00BF333A" w:rsidRDefault="002D4FB1" w:rsidP="00BF333A">
      <w:pPr>
        <w:ind w:left="1440"/>
        <w:rPr>
          <w:rFonts w:ascii="Calibri" w:hAnsi="Calibri" w:cs="Calibri"/>
          <w:sz w:val="22"/>
          <w:szCs w:val="22"/>
        </w:rPr>
      </w:pPr>
      <w:r w:rsidRPr="002D4FB1">
        <w:rPr>
          <w:rFonts w:ascii="Calibri" w:hAnsi="Calibri" w:cs="Calibri"/>
          <w:sz w:val="22"/>
          <w:szCs w:val="22"/>
        </w:rPr>
        <w:t>Not applicable.</w:t>
      </w:r>
    </w:p>
    <w:p w14:paraId="5E986EBD" w14:textId="77777777" w:rsidR="00872EDD" w:rsidRPr="00BF333A" w:rsidRDefault="00872EDD" w:rsidP="00BF333A">
      <w:pPr>
        <w:ind w:left="1440"/>
        <w:rPr>
          <w:rFonts w:ascii="Calibri" w:hAnsi="Calibri" w:cs="Calibri"/>
          <w:sz w:val="22"/>
          <w:szCs w:val="22"/>
        </w:rPr>
      </w:pPr>
    </w:p>
    <w:p w14:paraId="18DD3B9A" w14:textId="79C630DB"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Data Submission and Security Plan</w:t>
      </w:r>
    </w:p>
    <w:p w14:paraId="7A444ED8" w14:textId="643E7B9D"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process and schedule for data submission and provide the data security plan for data collected from other sites. Describe the process to ensure all engaged participating sites will safeguard data as required by local information security policies.</w:t>
      </w:r>
    </w:p>
    <w:p w14:paraId="2991B4BF" w14:textId="77777777" w:rsidR="00872EDD" w:rsidRPr="00BF333A" w:rsidRDefault="00872EDD" w:rsidP="00BF333A">
      <w:pPr>
        <w:ind w:left="1440"/>
        <w:rPr>
          <w:rFonts w:ascii="Calibri" w:hAnsi="Calibri" w:cs="Calibri"/>
          <w:sz w:val="22"/>
          <w:szCs w:val="22"/>
        </w:rPr>
      </w:pPr>
    </w:p>
    <w:p w14:paraId="55CFDC07" w14:textId="712E36EE" w:rsidR="00872EDD" w:rsidRPr="00BF333A" w:rsidRDefault="002D4FB1" w:rsidP="00BF333A">
      <w:pPr>
        <w:ind w:left="1440"/>
        <w:rPr>
          <w:rFonts w:ascii="Calibri" w:hAnsi="Calibri" w:cs="Calibri"/>
          <w:sz w:val="22"/>
          <w:szCs w:val="22"/>
        </w:rPr>
      </w:pPr>
      <w:r>
        <w:rPr>
          <w:rFonts w:ascii="Calibri" w:hAnsi="Calibri" w:cs="Calibri"/>
          <w:sz w:val="22"/>
          <w:szCs w:val="22"/>
        </w:rPr>
        <w:t>Not applicable.</w:t>
      </w:r>
    </w:p>
    <w:p w14:paraId="2238CDD0" w14:textId="77777777" w:rsidR="00872EDD" w:rsidRPr="00BF333A" w:rsidRDefault="00872EDD" w:rsidP="00BF333A">
      <w:pPr>
        <w:ind w:left="1440"/>
        <w:rPr>
          <w:rFonts w:ascii="Calibri" w:hAnsi="Calibri" w:cs="Calibri"/>
          <w:sz w:val="22"/>
          <w:szCs w:val="22"/>
        </w:rPr>
      </w:pPr>
    </w:p>
    <w:p w14:paraId="783C7329" w14:textId="07056F34"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Subject Enrollment</w:t>
      </w:r>
    </w:p>
    <w:p w14:paraId="421ADA7D" w14:textId="77777777"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procedures for coordination of subject enrollment and randomization for the overall project.</w:t>
      </w:r>
    </w:p>
    <w:p w14:paraId="1B3CCB26" w14:textId="77777777" w:rsidR="00872EDD" w:rsidRPr="00BF333A" w:rsidRDefault="00872EDD" w:rsidP="00BF333A">
      <w:pPr>
        <w:ind w:left="1440"/>
        <w:rPr>
          <w:rFonts w:ascii="Calibri" w:hAnsi="Calibri" w:cs="Calibri"/>
          <w:sz w:val="22"/>
          <w:szCs w:val="22"/>
        </w:rPr>
      </w:pPr>
    </w:p>
    <w:p w14:paraId="064A2D33" w14:textId="0F9AE8C5" w:rsidR="00872EDD" w:rsidRPr="00BF333A" w:rsidRDefault="002D4FB1" w:rsidP="00BF333A">
      <w:pPr>
        <w:ind w:left="1440"/>
        <w:rPr>
          <w:rFonts w:ascii="Calibri" w:hAnsi="Calibri" w:cs="Calibri"/>
          <w:sz w:val="22"/>
          <w:szCs w:val="22"/>
        </w:rPr>
      </w:pPr>
      <w:r>
        <w:rPr>
          <w:rFonts w:ascii="Calibri" w:hAnsi="Calibri" w:cs="Calibri"/>
          <w:sz w:val="22"/>
          <w:szCs w:val="22"/>
        </w:rPr>
        <w:t>Not applicable</w:t>
      </w:r>
    </w:p>
    <w:p w14:paraId="66B4C070" w14:textId="77777777" w:rsidR="00872EDD" w:rsidRPr="00BF333A" w:rsidRDefault="00872EDD" w:rsidP="00BF333A">
      <w:pPr>
        <w:ind w:left="1440"/>
        <w:rPr>
          <w:rFonts w:ascii="Calibri" w:hAnsi="Calibri" w:cs="Calibri"/>
          <w:sz w:val="22"/>
          <w:szCs w:val="22"/>
        </w:rPr>
      </w:pPr>
    </w:p>
    <w:p w14:paraId="3F476A65" w14:textId="54A71E89"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Reporting of Adverse Events and New Information</w:t>
      </w:r>
    </w:p>
    <w:p w14:paraId="31C97923" w14:textId="77777777"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how adverse events and other information will be reported from the clinical sites to the overall study director. Provide the timeframe for this reporting.</w:t>
      </w:r>
    </w:p>
    <w:p w14:paraId="19390264" w14:textId="77777777" w:rsidR="00872EDD" w:rsidRPr="00BF333A" w:rsidRDefault="00872EDD" w:rsidP="00BF333A">
      <w:pPr>
        <w:ind w:left="1440"/>
        <w:rPr>
          <w:rFonts w:ascii="Calibri" w:hAnsi="Calibri" w:cs="Calibri"/>
          <w:sz w:val="22"/>
          <w:szCs w:val="22"/>
        </w:rPr>
      </w:pPr>
    </w:p>
    <w:p w14:paraId="3B1D8587" w14:textId="070A74CD" w:rsidR="00872EDD" w:rsidRPr="00BF333A" w:rsidRDefault="002D4FB1" w:rsidP="00BF333A">
      <w:pPr>
        <w:ind w:left="1440"/>
        <w:rPr>
          <w:rFonts w:ascii="Calibri" w:hAnsi="Calibri" w:cs="Calibri"/>
          <w:sz w:val="22"/>
          <w:szCs w:val="22"/>
        </w:rPr>
      </w:pPr>
      <w:r>
        <w:rPr>
          <w:rFonts w:ascii="Calibri" w:hAnsi="Calibri" w:cs="Calibri"/>
          <w:sz w:val="22"/>
          <w:szCs w:val="22"/>
        </w:rPr>
        <w:t>Not applicable.</w:t>
      </w:r>
    </w:p>
    <w:p w14:paraId="769865A7" w14:textId="77777777" w:rsidR="00872EDD" w:rsidRPr="00BF333A" w:rsidRDefault="00872EDD" w:rsidP="00BF333A">
      <w:pPr>
        <w:ind w:left="1440"/>
        <w:rPr>
          <w:rFonts w:ascii="Calibri" w:hAnsi="Calibri" w:cs="Calibri"/>
          <w:sz w:val="22"/>
          <w:szCs w:val="22"/>
        </w:rPr>
      </w:pPr>
    </w:p>
    <w:p w14:paraId="4F80C129" w14:textId="7E4A4314"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Audit and Monitoring Plans</w:t>
      </w:r>
    </w:p>
    <w:p w14:paraId="197F27BA" w14:textId="77777777" w:rsidR="00397044" w:rsidRPr="00BF333A" w:rsidRDefault="00DB431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process to ensure all local site investigators conduct the study appropriately. Describe any on-site auditing and monitoring plans for the study.</w:t>
      </w:r>
    </w:p>
    <w:p w14:paraId="3E23B847" w14:textId="77777777" w:rsidR="00D47781" w:rsidRPr="00BF333A" w:rsidRDefault="00D47781" w:rsidP="00BF333A">
      <w:pPr>
        <w:ind w:left="1440"/>
        <w:rPr>
          <w:rFonts w:ascii="Calibri" w:hAnsi="Calibri" w:cs="Calibri"/>
          <w:sz w:val="22"/>
          <w:szCs w:val="22"/>
        </w:rPr>
      </w:pPr>
    </w:p>
    <w:p w14:paraId="7B614DFC" w14:textId="7DCADACA" w:rsidR="00DB4315" w:rsidRPr="00BF333A" w:rsidRDefault="00B71016" w:rsidP="00BF333A">
      <w:pPr>
        <w:ind w:left="1440"/>
        <w:rPr>
          <w:rFonts w:ascii="Calibri" w:hAnsi="Calibri" w:cs="Calibri"/>
          <w:sz w:val="22"/>
          <w:szCs w:val="22"/>
        </w:rPr>
      </w:pPr>
      <w:r>
        <w:rPr>
          <w:rFonts w:ascii="Calibri" w:hAnsi="Calibri" w:cs="Calibri"/>
          <w:sz w:val="22"/>
          <w:szCs w:val="22"/>
        </w:rPr>
        <w:t>Not applicable.</w:t>
      </w:r>
    </w:p>
    <w:p w14:paraId="5EF9C6B7" w14:textId="77777777" w:rsidR="00AF1149" w:rsidRPr="00BF333A" w:rsidRDefault="00AF1149" w:rsidP="00BF333A">
      <w:pPr>
        <w:rPr>
          <w:rFonts w:ascii="Calibri" w:hAnsi="Calibri" w:cs="Calibri"/>
          <w:sz w:val="22"/>
          <w:szCs w:val="22"/>
        </w:rPr>
      </w:pPr>
    </w:p>
    <w:p w14:paraId="2F493239" w14:textId="178CDAFB" w:rsidR="00143598" w:rsidRPr="00BF333A" w:rsidRDefault="00143598" w:rsidP="00BF333A">
      <w:pPr>
        <w:pStyle w:val="Heading1"/>
        <w:numPr>
          <w:ilvl w:val="0"/>
          <w:numId w:val="5"/>
        </w:numPr>
        <w:spacing w:before="0" w:after="0"/>
        <w:rPr>
          <w:rFonts w:ascii="Calibri" w:hAnsi="Calibri" w:cs="Calibri"/>
          <w:sz w:val="22"/>
          <w:szCs w:val="22"/>
        </w:rPr>
      </w:pPr>
      <w:bookmarkStart w:id="245" w:name="_Toc117767346"/>
      <w:bookmarkStart w:id="246" w:name="_Toc361915641"/>
      <w:bookmarkStart w:id="247" w:name="_Toc361917266"/>
      <w:bookmarkStart w:id="248" w:name="_Toc364333993"/>
      <w:r w:rsidRPr="00BF333A">
        <w:rPr>
          <w:rFonts w:ascii="Calibri" w:hAnsi="Calibri" w:cs="Calibri"/>
          <w:sz w:val="22"/>
          <w:szCs w:val="22"/>
        </w:rPr>
        <w:t>Adverse Event Reporting</w:t>
      </w:r>
      <w:bookmarkEnd w:id="245"/>
    </w:p>
    <w:p w14:paraId="2BE203DD" w14:textId="77777777" w:rsidR="00BF333A" w:rsidRDefault="00BF333A" w:rsidP="00BF333A">
      <w:pPr>
        <w:pStyle w:val="Heading2"/>
        <w:spacing w:before="0" w:after="0"/>
        <w:ind w:left="1440"/>
        <w:rPr>
          <w:rFonts w:ascii="Calibri" w:hAnsi="Calibri" w:cs="Calibri"/>
          <w:szCs w:val="22"/>
        </w:rPr>
      </w:pPr>
    </w:p>
    <w:p w14:paraId="15699652" w14:textId="540055A2"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Reporting Adverse Reactions and Unanticipated Problems to the Responsible IRB</w:t>
      </w:r>
    </w:p>
    <w:p w14:paraId="0EB88B87" w14:textId="77777777" w:rsidR="006867C9" w:rsidRPr="00BF333A" w:rsidRDefault="006867C9"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By submitting this study for review, you agree to the following statement – DO NOT ALTER OR DELETE: </w:t>
      </w:r>
    </w:p>
    <w:p w14:paraId="58CD754F" w14:textId="77777777" w:rsidR="008C51CF" w:rsidRPr="00BF333A" w:rsidRDefault="008C51CF" w:rsidP="00BF333A">
      <w:pPr>
        <w:pStyle w:val="Heading2"/>
        <w:spacing w:before="0" w:after="0"/>
        <w:ind w:left="1440"/>
        <w:rPr>
          <w:rFonts w:ascii="Calibri" w:hAnsi="Calibri" w:cs="Calibri"/>
          <w:b w:val="0"/>
          <w:szCs w:val="22"/>
        </w:rPr>
      </w:pPr>
    </w:p>
    <w:p w14:paraId="5D1A4B89" w14:textId="77777777" w:rsidR="00B300FE" w:rsidRPr="00BF333A" w:rsidRDefault="00B300FE" w:rsidP="00BF333A">
      <w:pPr>
        <w:ind w:left="1440"/>
        <w:rPr>
          <w:rFonts w:ascii="Calibri" w:hAnsi="Calibri" w:cs="Calibri"/>
          <w:i/>
          <w:color w:val="000000" w:themeColor="text1"/>
          <w:sz w:val="22"/>
          <w:szCs w:val="22"/>
        </w:rPr>
      </w:pPr>
      <w:r w:rsidRPr="00BF333A">
        <w:rPr>
          <w:rFonts w:ascii="Calibri" w:hAnsi="Calibri" w:cs="Calibri"/>
          <w:i/>
          <w:color w:val="000000" w:themeColor="text1"/>
          <w:sz w:val="22"/>
          <w:szCs w:val="22"/>
        </w:rPr>
        <w:t>In accordance with applicable policies of The Pennsylvania State University Institutional Review Board (IRB), the investigator will report, to the IRB, any observed or reported harm (adverse event) experienced by a subject or other individual, which in the opinion of the investigator is determined to be (1) unexpected; and (2) probably related to the research procedures. Harms (adverse events) will be submitted to the IRB in accordance with the IRB policies and procedures.</w:t>
      </w:r>
    </w:p>
    <w:p w14:paraId="54D0BFED" w14:textId="77777777" w:rsidR="00AF1149" w:rsidRPr="00BF333A" w:rsidRDefault="00AF1149" w:rsidP="00BF333A">
      <w:pPr>
        <w:ind w:left="1440"/>
        <w:rPr>
          <w:rFonts w:ascii="Calibri" w:hAnsi="Calibri" w:cs="Calibri"/>
          <w:color w:val="000000" w:themeColor="text1"/>
          <w:sz w:val="22"/>
          <w:szCs w:val="22"/>
        </w:rPr>
      </w:pPr>
    </w:p>
    <w:p w14:paraId="675FDC49" w14:textId="6215AE1B" w:rsidR="00143598" w:rsidRPr="00BF333A" w:rsidRDefault="00143598" w:rsidP="00BF333A">
      <w:pPr>
        <w:pStyle w:val="Heading1"/>
        <w:numPr>
          <w:ilvl w:val="0"/>
          <w:numId w:val="5"/>
        </w:numPr>
        <w:spacing w:before="0" w:after="0"/>
        <w:rPr>
          <w:rFonts w:ascii="Calibri" w:hAnsi="Calibri" w:cs="Calibri"/>
          <w:sz w:val="22"/>
          <w:szCs w:val="22"/>
        </w:rPr>
      </w:pPr>
      <w:bookmarkStart w:id="249" w:name="_Toc117767347"/>
      <w:r w:rsidRPr="00BF333A">
        <w:rPr>
          <w:rFonts w:ascii="Calibri" w:hAnsi="Calibri" w:cs="Calibri"/>
          <w:sz w:val="22"/>
          <w:szCs w:val="22"/>
        </w:rPr>
        <w:t>Study Monitoring, Auditing</w:t>
      </w:r>
      <w:r w:rsidR="00345EBC">
        <w:rPr>
          <w:rFonts w:ascii="Calibri" w:hAnsi="Calibri" w:cs="Calibri"/>
          <w:sz w:val="22"/>
          <w:szCs w:val="22"/>
        </w:rPr>
        <w:t>,</w:t>
      </w:r>
      <w:r w:rsidRPr="00BF333A">
        <w:rPr>
          <w:rFonts w:ascii="Calibri" w:hAnsi="Calibri" w:cs="Calibri"/>
          <w:sz w:val="22"/>
          <w:szCs w:val="22"/>
        </w:rPr>
        <w:t xml:space="preserve"> and Inspecting</w:t>
      </w:r>
      <w:bookmarkEnd w:id="249"/>
    </w:p>
    <w:p w14:paraId="6392B9A7" w14:textId="77777777" w:rsidR="000F0CDD" w:rsidRPr="00BF333A" w:rsidRDefault="000F0CDD" w:rsidP="00BF333A">
      <w:pPr>
        <w:pStyle w:val="Heading2"/>
        <w:spacing w:before="0" w:after="0"/>
        <w:ind w:left="720"/>
        <w:rPr>
          <w:rFonts w:ascii="Calibri" w:hAnsi="Calibri" w:cs="Calibri"/>
          <w:b w:val="0"/>
          <w:szCs w:val="22"/>
        </w:rPr>
      </w:pPr>
    </w:p>
    <w:p w14:paraId="0EE93368" w14:textId="785E6AB7"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Auditing and Inspecting</w:t>
      </w:r>
    </w:p>
    <w:p w14:paraId="2365DA4D" w14:textId="77777777" w:rsidR="006867C9" w:rsidRPr="00BF333A" w:rsidRDefault="006867C9"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By submitting this study for review, you agree to the following statement – DO NOT ALTER OR DELETE: </w:t>
      </w:r>
    </w:p>
    <w:p w14:paraId="15747452" w14:textId="77777777" w:rsidR="008C51CF" w:rsidRPr="00BF333A" w:rsidRDefault="008C51CF" w:rsidP="00BF333A">
      <w:pPr>
        <w:ind w:left="1440"/>
        <w:rPr>
          <w:rFonts w:ascii="Calibri" w:hAnsi="Calibri" w:cs="Calibri"/>
          <w:sz w:val="22"/>
          <w:szCs w:val="22"/>
        </w:rPr>
      </w:pPr>
    </w:p>
    <w:p w14:paraId="2F9F380B" w14:textId="0C680F71" w:rsidR="009266E0" w:rsidRPr="00BF333A" w:rsidRDefault="009266E0" w:rsidP="00BF333A">
      <w:pPr>
        <w:ind w:left="1440"/>
        <w:rPr>
          <w:rFonts w:ascii="Calibri" w:hAnsi="Calibri" w:cs="Calibri"/>
          <w:i/>
          <w:color w:val="000000" w:themeColor="text1"/>
          <w:sz w:val="22"/>
          <w:szCs w:val="22"/>
        </w:rPr>
      </w:pPr>
      <w:r w:rsidRPr="00BF333A">
        <w:rPr>
          <w:rFonts w:ascii="Calibri" w:hAnsi="Calibri" w:cs="Calibri"/>
          <w:i/>
          <w:color w:val="000000" w:themeColor="text1"/>
          <w:sz w:val="22"/>
          <w:szCs w:val="22"/>
        </w:rPr>
        <w:t>The investigator will permit study-related monitoring, audits, and inspections by the Penn State quality assurance program office(s), IRB, the sponsor, and government regulatory bodies, of all study related documents (e.g., source documents, regulatory documents, data collection instruments, study data etc.).  The investigator will ensure the capability for inspections of applicable study-related facilities (e.g., pharmacy, diagnostic laboratory, etc.).</w:t>
      </w:r>
    </w:p>
    <w:p w14:paraId="0F251348" w14:textId="0E319DBD" w:rsidR="00ED1C0F" w:rsidRPr="00BF333A" w:rsidRDefault="00ED1C0F" w:rsidP="00BF333A">
      <w:pPr>
        <w:ind w:left="1440"/>
        <w:rPr>
          <w:rFonts w:ascii="Calibri" w:hAnsi="Calibri" w:cs="Calibri"/>
          <w:color w:val="000000" w:themeColor="text1"/>
          <w:sz w:val="22"/>
          <w:szCs w:val="22"/>
        </w:rPr>
      </w:pPr>
    </w:p>
    <w:p w14:paraId="4EAE9E07" w14:textId="3448DF26" w:rsidR="00172A2F" w:rsidRPr="00BF333A" w:rsidRDefault="00172A2F" w:rsidP="00BF333A">
      <w:pPr>
        <w:pStyle w:val="Heading1"/>
        <w:numPr>
          <w:ilvl w:val="0"/>
          <w:numId w:val="5"/>
        </w:numPr>
        <w:spacing w:before="0" w:after="0"/>
        <w:rPr>
          <w:rFonts w:ascii="Calibri" w:hAnsi="Calibri" w:cs="Calibri"/>
          <w:sz w:val="22"/>
          <w:szCs w:val="22"/>
        </w:rPr>
      </w:pPr>
      <w:bookmarkStart w:id="250" w:name="_Toc361915587"/>
      <w:bookmarkStart w:id="251" w:name="_Toc361917211"/>
      <w:bookmarkStart w:id="252" w:name="_Toc364333938"/>
      <w:bookmarkStart w:id="253" w:name="_Toc117767348"/>
      <w:bookmarkStart w:id="254" w:name="_Toc390974739"/>
      <w:r w:rsidRPr="00BF333A">
        <w:rPr>
          <w:rFonts w:ascii="Calibri" w:hAnsi="Calibri" w:cs="Calibri"/>
          <w:sz w:val="22"/>
          <w:szCs w:val="22"/>
        </w:rPr>
        <w:t>Future Undetermined Research: Data and Specimen Banking</w:t>
      </w:r>
      <w:bookmarkEnd w:id="250"/>
      <w:bookmarkEnd w:id="251"/>
      <w:bookmarkEnd w:id="252"/>
      <w:bookmarkEnd w:id="253"/>
    </w:p>
    <w:p w14:paraId="1BF13F92" w14:textId="74C4833E"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 xml:space="preserve">If this study is collecting </w:t>
      </w:r>
      <w:r w:rsidR="00983FE7" w:rsidRPr="00BF333A">
        <w:rPr>
          <w:rFonts w:ascii="Calibri" w:hAnsi="Calibri" w:cs="Calibri"/>
          <w:b/>
          <w:sz w:val="22"/>
          <w:szCs w:val="22"/>
        </w:rPr>
        <w:t xml:space="preserve">identifiable </w:t>
      </w:r>
      <w:r w:rsidRPr="00BF333A">
        <w:rPr>
          <w:rFonts w:ascii="Calibri" w:hAnsi="Calibri" w:cs="Calibri"/>
          <w:sz w:val="22"/>
          <w:szCs w:val="22"/>
        </w:rPr>
        <w:t xml:space="preserve">data and/or specimens that will be banked for </w:t>
      </w:r>
      <w:bookmarkStart w:id="255" w:name="_Hlk117450457"/>
      <w:bookmarkStart w:id="256" w:name="_Hlk117458304"/>
      <w:r w:rsidRPr="0055307E">
        <w:rPr>
          <w:rFonts w:ascii="Calibri" w:hAnsi="Calibri" w:cs="Calibri"/>
          <w:b/>
          <w:sz w:val="22"/>
          <w:szCs w:val="22"/>
          <w:shd w:val="clear" w:color="auto" w:fill="D9D9D9" w:themeFill="background1" w:themeFillShade="D9"/>
        </w:rPr>
        <w:t>future</w:t>
      </w:r>
      <w:bookmarkEnd w:id="255"/>
      <w:r w:rsidRPr="0055307E">
        <w:rPr>
          <w:rFonts w:ascii="Calibri" w:hAnsi="Calibri" w:cs="Calibri"/>
          <w:b/>
          <w:sz w:val="22"/>
          <w:szCs w:val="22"/>
          <w:shd w:val="clear" w:color="auto" w:fill="D9D9D9" w:themeFill="background1" w:themeFillShade="D9"/>
        </w:rPr>
        <w:t xml:space="preserve"> </w:t>
      </w:r>
      <w:bookmarkEnd w:id="256"/>
      <w:r w:rsidRPr="00BF333A">
        <w:rPr>
          <w:rFonts w:ascii="Calibri" w:hAnsi="Calibri" w:cs="Calibri"/>
          <w:b/>
          <w:sz w:val="22"/>
          <w:szCs w:val="22"/>
        </w:rPr>
        <w:t>undetermined</w:t>
      </w:r>
      <w:r w:rsidRPr="00BF333A">
        <w:rPr>
          <w:rFonts w:ascii="Calibri" w:hAnsi="Calibri" w:cs="Calibri"/>
          <w:sz w:val="22"/>
          <w:szCs w:val="22"/>
        </w:rPr>
        <w:t xml:space="preserve"> </w:t>
      </w:r>
      <w:r w:rsidRPr="00BF333A">
        <w:rPr>
          <w:rFonts w:ascii="Calibri" w:hAnsi="Calibri" w:cs="Calibri"/>
          <w:b/>
          <w:sz w:val="22"/>
          <w:szCs w:val="22"/>
        </w:rPr>
        <w:t>research</w:t>
      </w:r>
      <w:r w:rsidRPr="00BF333A">
        <w:rPr>
          <w:rFonts w:ascii="Calibri" w:hAnsi="Calibri" w:cs="Calibri"/>
          <w:sz w:val="22"/>
          <w:szCs w:val="22"/>
        </w:rPr>
        <w:t xml:space="preserve">, </w:t>
      </w:r>
      <w:r w:rsidR="003A1597" w:rsidRPr="00BF333A">
        <w:rPr>
          <w:rFonts w:ascii="Calibri" w:hAnsi="Calibri" w:cs="Calibri"/>
          <w:sz w:val="22"/>
          <w:szCs w:val="22"/>
        </w:rPr>
        <w:t xml:space="preserve">please describe this process in the sections below. </w:t>
      </w:r>
      <w:r w:rsidR="00983FE7" w:rsidRPr="00BF333A">
        <w:rPr>
          <w:rFonts w:ascii="Calibri" w:hAnsi="Calibri" w:cs="Calibri"/>
          <w:sz w:val="22"/>
          <w:szCs w:val="22"/>
        </w:rPr>
        <w:t xml:space="preserve">This information should not conflict with information provided in section </w:t>
      </w:r>
      <w:r w:rsidR="002D4DFC" w:rsidRPr="00BF333A">
        <w:rPr>
          <w:rFonts w:ascii="Calibri" w:hAnsi="Calibri" w:cs="Calibri"/>
          <w:sz w:val="22"/>
          <w:szCs w:val="22"/>
        </w:rPr>
        <w:t>22</w:t>
      </w:r>
      <w:r w:rsidR="00983FE7" w:rsidRPr="00BF333A">
        <w:rPr>
          <w:rFonts w:ascii="Calibri" w:hAnsi="Calibri" w:cs="Calibri"/>
          <w:sz w:val="22"/>
          <w:szCs w:val="22"/>
        </w:rPr>
        <w:t xml:space="preserve"> </w:t>
      </w:r>
      <w:r w:rsidR="00A73807">
        <w:rPr>
          <w:rFonts w:ascii="Calibri" w:hAnsi="Calibri" w:cs="Calibri"/>
          <w:sz w:val="22"/>
          <w:szCs w:val="22"/>
        </w:rPr>
        <w:t>below OR the “HRP-598 – Research Data Plan Review Form”</w:t>
      </w:r>
      <w:r w:rsidR="00983FE7" w:rsidRPr="00BF333A">
        <w:rPr>
          <w:rFonts w:ascii="Calibri" w:hAnsi="Calibri" w:cs="Calibri"/>
          <w:sz w:val="22"/>
          <w:szCs w:val="22"/>
        </w:rPr>
        <w:t xml:space="preserve"> regarding whether or not data and/or specimens will be associated with identifiers (directly or indirectly).</w:t>
      </w:r>
      <w:r w:rsidR="00282C7B" w:rsidRPr="00BF333A">
        <w:rPr>
          <w:rFonts w:ascii="Calibri" w:hAnsi="Calibri" w:cs="Calibri"/>
          <w:sz w:val="22"/>
          <w:szCs w:val="22"/>
        </w:rPr>
        <w:t xml:space="preserve"> </w:t>
      </w:r>
      <w:r w:rsidR="00FC1DB8" w:rsidRPr="00BF333A">
        <w:rPr>
          <w:rFonts w:ascii="Calibri" w:hAnsi="Calibri" w:cs="Calibri"/>
          <w:sz w:val="22"/>
          <w:szCs w:val="22"/>
        </w:rPr>
        <w:t xml:space="preserve">If there are no plans to use identifiable data/specimens for future, undetermined research, then this section is </w:t>
      </w:r>
      <w:r w:rsidR="00FC1DB8" w:rsidRPr="00BF333A">
        <w:rPr>
          <w:rFonts w:ascii="Calibri" w:hAnsi="Calibri" w:cs="Calibri"/>
          <w:b/>
          <w:bCs/>
          <w:sz w:val="22"/>
          <w:szCs w:val="22"/>
        </w:rPr>
        <w:t>NOT applicable</w:t>
      </w:r>
      <w:r w:rsidR="00FC1DB8" w:rsidRPr="00BF333A">
        <w:rPr>
          <w:rFonts w:ascii="Calibri" w:hAnsi="Calibri" w:cs="Calibri"/>
          <w:sz w:val="22"/>
          <w:szCs w:val="22"/>
        </w:rPr>
        <w:t>.</w:t>
      </w:r>
    </w:p>
    <w:p w14:paraId="11209364" w14:textId="6732F2AD" w:rsidR="00172A2F" w:rsidRPr="00BF333A" w:rsidRDefault="00985EA4" w:rsidP="00BF333A">
      <w:pPr>
        <w:ind w:left="720"/>
        <w:rPr>
          <w:rFonts w:ascii="Calibri" w:hAnsi="Calibri" w:cs="Calibri"/>
          <w:sz w:val="22"/>
          <w:szCs w:val="22"/>
        </w:rPr>
      </w:pPr>
      <w:r w:rsidRPr="00BF333A">
        <w:rPr>
          <w:rFonts w:ascii="Calibri" w:hAnsi="Calibri" w:cs="Calibri"/>
          <w:sz w:val="22"/>
          <w:szCs w:val="22"/>
        </w:rPr>
        <w:t>[Do not type here]</w:t>
      </w:r>
    </w:p>
    <w:p w14:paraId="2894B2B6" w14:textId="2BEAF0C4" w:rsidR="00ED1C0F" w:rsidRPr="00BF333A" w:rsidRDefault="00ED1C0F" w:rsidP="00BF333A">
      <w:pPr>
        <w:ind w:left="720"/>
        <w:rPr>
          <w:rFonts w:ascii="Calibri" w:hAnsi="Calibri" w:cs="Calibri"/>
          <w:sz w:val="22"/>
          <w:szCs w:val="22"/>
        </w:rPr>
      </w:pPr>
    </w:p>
    <w:p w14:paraId="29C32484" w14:textId="2B8FE360" w:rsidR="00172A2F" w:rsidRPr="00BF333A" w:rsidRDefault="00172A2F" w:rsidP="00BF333A">
      <w:pPr>
        <w:pStyle w:val="Heading2"/>
        <w:numPr>
          <w:ilvl w:val="1"/>
          <w:numId w:val="5"/>
        </w:numPr>
        <w:spacing w:before="0" w:after="0"/>
        <w:rPr>
          <w:rFonts w:ascii="Calibri" w:hAnsi="Calibri" w:cs="Calibri"/>
          <w:szCs w:val="22"/>
        </w:rPr>
      </w:pPr>
      <w:bookmarkStart w:id="257" w:name="_Toc361915588"/>
      <w:bookmarkStart w:id="258" w:name="_Toc361917212"/>
      <w:bookmarkStart w:id="259" w:name="_Toc364333939"/>
      <w:r w:rsidRPr="00BF333A">
        <w:rPr>
          <w:rFonts w:ascii="Calibri" w:hAnsi="Calibri" w:cs="Calibri"/>
          <w:szCs w:val="22"/>
        </w:rPr>
        <w:t>Data and/or specimens being stored</w:t>
      </w:r>
      <w:bookmarkEnd w:id="257"/>
      <w:bookmarkEnd w:id="258"/>
      <w:bookmarkEnd w:id="259"/>
    </w:p>
    <w:p w14:paraId="3E5CB6D7" w14:textId="0D2390E1" w:rsidR="00172A2F" w:rsidRPr="00BF333A" w:rsidRDefault="00172A2F"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szCs w:val="22"/>
        </w:rPr>
      </w:pPr>
      <w:bookmarkStart w:id="260" w:name="_Toc361915589"/>
      <w:bookmarkStart w:id="261" w:name="_Toc361917213"/>
      <w:bookmarkStart w:id="262" w:name="_Toc364333940"/>
      <w:r w:rsidRPr="00BF333A">
        <w:rPr>
          <w:rFonts w:ascii="Calibri" w:hAnsi="Calibri" w:cs="Calibri"/>
          <w:b w:val="0"/>
          <w:szCs w:val="22"/>
        </w:rPr>
        <w:t>Identify what data and/or specimens will be stored</w:t>
      </w:r>
      <w:r w:rsidR="002F1133">
        <w:rPr>
          <w:rFonts w:ascii="Calibri" w:hAnsi="Calibri" w:cs="Calibri"/>
          <w:b w:val="0"/>
          <w:szCs w:val="22"/>
        </w:rPr>
        <w:t>,</w:t>
      </w:r>
      <w:r w:rsidRPr="00BF333A">
        <w:rPr>
          <w:rFonts w:ascii="Calibri" w:hAnsi="Calibri" w:cs="Calibri"/>
          <w:b w:val="0"/>
          <w:szCs w:val="22"/>
        </w:rPr>
        <w:t xml:space="preserve"> and the data associated with each specimen.</w:t>
      </w:r>
    </w:p>
    <w:p w14:paraId="05DF3C9C" w14:textId="77777777" w:rsidR="00172A2F" w:rsidRPr="00BF333A" w:rsidRDefault="00172A2F" w:rsidP="00BF333A">
      <w:pPr>
        <w:ind w:left="1440"/>
        <w:rPr>
          <w:rFonts w:ascii="Calibri" w:hAnsi="Calibri" w:cs="Calibri"/>
          <w:sz w:val="22"/>
          <w:szCs w:val="22"/>
        </w:rPr>
      </w:pPr>
    </w:p>
    <w:p w14:paraId="6024F2BA" w14:textId="1F046916" w:rsidR="00172A2F" w:rsidRPr="00BF333A" w:rsidRDefault="007D6723" w:rsidP="00BF333A">
      <w:pPr>
        <w:ind w:left="1440"/>
        <w:rPr>
          <w:rFonts w:ascii="Calibri" w:hAnsi="Calibri" w:cs="Calibri"/>
          <w:sz w:val="22"/>
          <w:szCs w:val="22"/>
        </w:rPr>
      </w:pPr>
      <w:r w:rsidRPr="007D6723">
        <w:rPr>
          <w:rFonts w:ascii="Calibri" w:hAnsi="Calibri" w:cs="Calibri"/>
          <w:sz w:val="22"/>
          <w:szCs w:val="22"/>
        </w:rPr>
        <w:t xml:space="preserve">If respondents </w:t>
      </w:r>
      <w:r>
        <w:rPr>
          <w:rFonts w:ascii="Calibri" w:hAnsi="Calibri" w:cs="Calibri"/>
          <w:sz w:val="22"/>
          <w:szCs w:val="22"/>
        </w:rPr>
        <w:t xml:space="preserve">volunteer to </w:t>
      </w:r>
      <w:r w:rsidRPr="007D6723">
        <w:rPr>
          <w:rFonts w:ascii="Calibri" w:hAnsi="Calibri" w:cs="Calibri"/>
          <w:sz w:val="22"/>
          <w:szCs w:val="22"/>
        </w:rPr>
        <w:t xml:space="preserve">provide it, we will store their name and </w:t>
      </w:r>
      <w:r>
        <w:rPr>
          <w:rFonts w:ascii="Calibri" w:hAnsi="Calibri" w:cs="Calibri"/>
          <w:sz w:val="22"/>
          <w:szCs w:val="22"/>
        </w:rPr>
        <w:t>email</w:t>
      </w:r>
      <w:r w:rsidRPr="007D6723">
        <w:rPr>
          <w:rFonts w:ascii="Calibri" w:hAnsi="Calibri" w:cs="Calibri"/>
          <w:sz w:val="22"/>
          <w:szCs w:val="22"/>
        </w:rPr>
        <w:t xml:space="preserve"> along with their survey responses so that we may follow up with them at a later date.</w:t>
      </w:r>
    </w:p>
    <w:p w14:paraId="0480C368" w14:textId="77777777" w:rsidR="00172A2F" w:rsidRPr="00BF333A" w:rsidRDefault="00172A2F" w:rsidP="00BF333A">
      <w:pPr>
        <w:ind w:left="1440"/>
        <w:rPr>
          <w:rFonts w:ascii="Calibri" w:hAnsi="Calibri" w:cs="Calibri"/>
          <w:sz w:val="22"/>
          <w:szCs w:val="22"/>
        </w:rPr>
      </w:pPr>
    </w:p>
    <w:p w14:paraId="5AD52D98" w14:textId="2EE7CFFE" w:rsidR="00172A2F" w:rsidRPr="00BF333A" w:rsidRDefault="00172A2F"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Location of storage</w:t>
      </w:r>
      <w:bookmarkEnd w:id="260"/>
      <w:bookmarkEnd w:id="261"/>
      <w:bookmarkEnd w:id="262"/>
    </w:p>
    <w:p w14:paraId="3F42FEA1"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Identify the location where the data and/or specimens will be stored.</w:t>
      </w:r>
    </w:p>
    <w:p w14:paraId="082F3B3C" w14:textId="77777777" w:rsidR="00172A2F" w:rsidRPr="00BF333A" w:rsidRDefault="00172A2F" w:rsidP="00BF333A">
      <w:pPr>
        <w:tabs>
          <w:tab w:val="left" w:pos="720"/>
        </w:tabs>
        <w:ind w:left="1440"/>
        <w:rPr>
          <w:rFonts w:ascii="Calibri" w:hAnsi="Calibri" w:cs="Calibri"/>
          <w:sz w:val="22"/>
          <w:szCs w:val="22"/>
        </w:rPr>
      </w:pPr>
    </w:p>
    <w:p w14:paraId="170030FC" w14:textId="7310D6CE" w:rsidR="00172A2F" w:rsidRPr="00BF333A" w:rsidRDefault="007D6723" w:rsidP="00BF333A">
      <w:pPr>
        <w:tabs>
          <w:tab w:val="left" w:pos="720"/>
        </w:tabs>
        <w:ind w:left="1440"/>
        <w:rPr>
          <w:rFonts w:ascii="Calibri" w:hAnsi="Calibri" w:cs="Calibri"/>
          <w:sz w:val="22"/>
          <w:szCs w:val="22"/>
        </w:rPr>
      </w:pPr>
      <w:r w:rsidRPr="007D6723">
        <w:rPr>
          <w:rFonts w:ascii="Calibri" w:hAnsi="Calibri" w:cs="Calibri"/>
          <w:sz w:val="22"/>
          <w:szCs w:val="22"/>
        </w:rPr>
        <w:t>The data will be stored in the PI's password-protected Penn State-affiliated Google Drive account and on the PI's password protected laptop computer.</w:t>
      </w:r>
    </w:p>
    <w:p w14:paraId="7D63F242" w14:textId="77777777" w:rsidR="00172A2F" w:rsidRPr="00BF333A" w:rsidRDefault="00172A2F" w:rsidP="00BF333A">
      <w:pPr>
        <w:tabs>
          <w:tab w:val="left" w:pos="720"/>
        </w:tabs>
        <w:ind w:left="1440"/>
        <w:rPr>
          <w:rFonts w:ascii="Calibri" w:hAnsi="Calibri" w:cs="Calibri"/>
          <w:sz w:val="22"/>
          <w:szCs w:val="22"/>
        </w:rPr>
      </w:pPr>
    </w:p>
    <w:p w14:paraId="7E51CF73" w14:textId="17F5BA73" w:rsidR="00172A2F" w:rsidRPr="00BF333A" w:rsidRDefault="00172A2F" w:rsidP="00BF333A">
      <w:pPr>
        <w:pStyle w:val="Heading2"/>
        <w:numPr>
          <w:ilvl w:val="1"/>
          <w:numId w:val="5"/>
        </w:numPr>
        <w:spacing w:before="0" w:after="0"/>
        <w:rPr>
          <w:rFonts w:ascii="Calibri" w:hAnsi="Calibri" w:cs="Calibri"/>
          <w:color w:val="000000"/>
          <w:szCs w:val="22"/>
        </w:rPr>
      </w:pPr>
      <w:bookmarkStart w:id="263" w:name="_Toc361915590"/>
      <w:bookmarkStart w:id="264" w:name="_Toc361917214"/>
      <w:bookmarkStart w:id="265" w:name="_Toc364333941"/>
      <w:r w:rsidRPr="00BF333A">
        <w:rPr>
          <w:rFonts w:ascii="Calibri" w:hAnsi="Calibri" w:cs="Calibri"/>
          <w:color w:val="000000"/>
          <w:szCs w:val="22"/>
        </w:rPr>
        <w:t>Duration of storage</w:t>
      </w:r>
      <w:bookmarkEnd w:id="263"/>
      <w:bookmarkEnd w:id="264"/>
      <w:bookmarkEnd w:id="265"/>
    </w:p>
    <w:p w14:paraId="23906A30" w14:textId="4AB3622B"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how long the data and/or specimens will be stored.</w:t>
      </w:r>
      <w:r w:rsidR="00F854AD" w:rsidRPr="00BF333A">
        <w:rPr>
          <w:rFonts w:ascii="Calibri" w:hAnsi="Calibri" w:cs="Calibri"/>
          <w:sz w:val="22"/>
          <w:szCs w:val="22"/>
        </w:rPr>
        <w:t xml:space="preserve"> If data and/or specimens will be stored indefinitely, indicate such. </w:t>
      </w:r>
    </w:p>
    <w:p w14:paraId="76466D34" w14:textId="77777777" w:rsidR="00172A2F" w:rsidRPr="00BF333A" w:rsidRDefault="00172A2F" w:rsidP="00BF333A">
      <w:pPr>
        <w:ind w:left="1440"/>
        <w:rPr>
          <w:rFonts w:ascii="Calibri" w:hAnsi="Calibri" w:cs="Calibri"/>
          <w:sz w:val="22"/>
          <w:szCs w:val="22"/>
        </w:rPr>
      </w:pPr>
    </w:p>
    <w:p w14:paraId="36C6DB91" w14:textId="4C58158B" w:rsidR="00172A2F" w:rsidRDefault="007D6723" w:rsidP="00BF333A">
      <w:pPr>
        <w:ind w:left="1440"/>
        <w:rPr>
          <w:rFonts w:ascii="Calibri" w:hAnsi="Calibri" w:cs="Calibri"/>
          <w:sz w:val="22"/>
          <w:szCs w:val="22"/>
        </w:rPr>
      </w:pPr>
      <w:r w:rsidRPr="007D6723">
        <w:rPr>
          <w:rFonts w:ascii="Calibri" w:hAnsi="Calibri" w:cs="Calibri"/>
          <w:sz w:val="22"/>
          <w:szCs w:val="22"/>
        </w:rPr>
        <w:t>Personally identifying information will be stored for up to 2 years after the completion of the survey.</w:t>
      </w:r>
    </w:p>
    <w:p w14:paraId="6A3F53AE" w14:textId="77777777" w:rsidR="007D6723" w:rsidRPr="00BF333A" w:rsidRDefault="007D6723" w:rsidP="00BF333A">
      <w:pPr>
        <w:ind w:left="1440"/>
        <w:rPr>
          <w:rFonts w:ascii="Calibri" w:hAnsi="Calibri" w:cs="Calibri"/>
          <w:sz w:val="22"/>
          <w:szCs w:val="22"/>
        </w:rPr>
      </w:pPr>
    </w:p>
    <w:p w14:paraId="05E21EF3" w14:textId="2A3144B5" w:rsidR="00172A2F" w:rsidRPr="00BF333A" w:rsidRDefault="00172A2F" w:rsidP="00BF333A">
      <w:pPr>
        <w:pStyle w:val="Heading2"/>
        <w:numPr>
          <w:ilvl w:val="1"/>
          <w:numId w:val="5"/>
        </w:numPr>
        <w:spacing w:before="0" w:after="0"/>
        <w:rPr>
          <w:rFonts w:ascii="Calibri" w:hAnsi="Calibri" w:cs="Calibri"/>
          <w:color w:val="000000"/>
          <w:szCs w:val="22"/>
        </w:rPr>
      </w:pPr>
      <w:bookmarkStart w:id="266" w:name="_Toc361915591"/>
      <w:bookmarkStart w:id="267" w:name="_Toc361917215"/>
      <w:bookmarkStart w:id="268" w:name="_Toc364333942"/>
      <w:r w:rsidRPr="00BF333A">
        <w:rPr>
          <w:rFonts w:ascii="Calibri" w:hAnsi="Calibri" w:cs="Calibri"/>
          <w:color w:val="000000"/>
          <w:szCs w:val="22"/>
        </w:rPr>
        <w:lastRenderedPageBreak/>
        <w:t>Access to data and/or specimens</w:t>
      </w:r>
      <w:bookmarkEnd w:id="266"/>
      <w:bookmarkEnd w:id="267"/>
      <w:bookmarkEnd w:id="268"/>
    </w:p>
    <w:p w14:paraId="4EC9F883"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who will have access to the data and/or specimens.</w:t>
      </w:r>
    </w:p>
    <w:p w14:paraId="354FA82F" w14:textId="77777777" w:rsidR="00335F11" w:rsidRPr="00BF333A" w:rsidRDefault="00335F11" w:rsidP="00BF333A">
      <w:pPr>
        <w:pStyle w:val="Heading2"/>
        <w:spacing w:before="0" w:after="0"/>
        <w:ind w:left="1440"/>
        <w:rPr>
          <w:rFonts w:ascii="Calibri" w:hAnsi="Calibri" w:cs="Calibri"/>
          <w:b w:val="0"/>
          <w:szCs w:val="22"/>
        </w:rPr>
      </w:pPr>
      <w:bookmarkStart w:id="269" w:name="_Toc361915592"/>
      <w:bookmarkStart w:id="270" w:name="_Toc361917216"/>
      <w:bookmarkStart w:id="271" w:name="_Toc364333943"/>
    </w:p>
    <w:p w14:paraId="4BF3F0CF" w14:textId="1ED9309B" w:rsidR="00172A2F" w:rsidRPr="00BF333A" w:rsidRDefault="007D6723" w:rsidP="00BF333A">
      <w:pPr>
        <w:pStyle w:val="Heading2"/>
        <w:spacing w:before="0" w:after="0"/>
        <w:ind w:left="1440"/>
        <w:rPr>
          <w:rFonts w:ascii="Calibri" w:hAnsi="Calibri" w:cs="Calibri"/>
          <w:szCs w:val="22"/>
        </w:rPr>
      </w:pPr>
      <w:r w:rsidRPr="007D6723">
        <w:rPr>
          <w:rFonts w:ascii="Calibri" w:hAnsi="Calibri" w:cs="Calibri"/>
          <w:b w:val="0"/>
          <w:szCs w:val="22"/>
        </w:rPr>
        <w:t>Other members of the research team will be granted access to these data.</w:t>
      </w:r>
    </w:p>
    <w:p w14:paraId="686A17F4" w14:textId="77777777" w:rsidR="00172A2F" w:rsidRPr="00BF333A" w:rsidRDefault="00172A2F" w:rsidP="00BF333A">
      <w:pPr>
        <w:ind w:left="1440"/>
        <w:rPr>
          <w:rFonts w:ascii="Calibri" w:hAnsi="Calibri" w:cs="Calibri"/>
          <w:sz w:val="22"/>
          <w:szCs w:val="22"/>
        </w:rPr>
      </w:pPr>
    </w:p>
    <w:p w14:paraId="4925D4EA" w14:textId="5C33AC70" w:rsidR="00172A2F" w:rsidRPr="00BF333A" w:rsidRDefault="00172A2F"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Procedures to release data or specimens</w:t>
      </w:r>
      <w:bookmarkEnd w:id="269"/>
      <w:bookmarkEnd w:id="270"/>
      <w:bookmarkEnd w:id="271"/>
    </w:p>
    <w:p w14:paraId="4B65F6B7"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630"/>
        </w:tabs>
        <w:ind w:left="1440"/>
        <w:rPr>
          <w:rFonts w:ascii="Calibri" w:hAnsi="Calibri" w:cs="Calibri"/>
          <w:sz w:val="22"/>
          <w:szCs w:val="22"/>
        </w:rPr>
      </w:pPr>
      <w:r w:rsidRPr="00BF333A">
        <w:rPr>
          <w:rFonts w:ascii="Calibri" w:hAnsi="Calibri" w:cs="Calibri"/>
          <w:sz w:val="22"/>
          <w:szCs w:val="22"/>
        </w:rPr>
        <w:t>Describe the procedures to release the data and/or specimens, including: the process to request a release, approvals required for release, who can obtain data and/or specimens, and the data to be provided with the specimens.</w:t>
      </w:r>
    </w:p>
    <w:p w14:paraId="21B69EED" w14:textId="77777777" w:rsidR="00172A2F" w:rsidRPr="00BF333A" w:rsidRDefault="00172A2F" w:rsidP="00BF333A">
      <w:pPr>
        <w:tabs>
          <w:tab w:val="left" w:pos="630"/>
        </w:tabs>
        <w:ind w:left="1440"/>
        <w:rPr>
          <w:rFonts w:ascii="Calibri" w:hAnsi="Calibri" w:cs="Calibri"/>
          <w:sz w:val="22"/>
          <w:szCs w:val="22"/>
        </w:rPr>
      </w:pPr>
    </w:p>
    <w:p w14:paraId="75FBB8C5" w14:textId="3B3489BB" w:rsidR="00172A2F" w:rsidRPr="00BF333A" w:rsidRDefault="007D6723" w:rsidP="00BF333A">
      <w:pPr>
        <w:tabs>
          <w:tab w:val="left" w:pos="630"/>
        </w:tabs>
        <w:ind w:left="1440"/>
        <w:rPr>
          <w:rFonts w:ascii="Calibri" w:hAnsi="Calibri" w:cs="Calibri"/>
          <w:sz w:val="22"/>
          <w:szCs w:val="22"/>
        </w:rPr>
      </w:pPr>
      <w:r w:rsidRPr="007D6723">
        <w:rPr>
          <w:rFonts w:ascii="Calibri" w:hAnsi="Calibri" w:cs="Calibri"/>
          <w:sz w:val="22"/>
          <w:szCs w:val="22"/>
        </w:rPr>
        <w:t>There are no plans to release any personally identifying data (names and emails) from the expected small number of respondents who provide it.</w:t>
      </w:r>
    </w:p>
    <w:p w14:paraId="54EC5321" w14:textId="77777777" w:rsidR="00172A2F" w:rsidRPr="00BF333A" w:rsidRDefault="00172A2F" w:rsidP="00BF333A">
      <w:pPr>
        <w:tabs>
          <w:tab w:val="left" w:pos="630"/>
        </w:tabs>
        <w:ind w:left="1440"/>
        <w:rPr>
          <w:rFonts w:ascii="Calibri" w:hAnsi="Calibri" w:cs="Calibri"/>
          <w:sz w:val="22"/>
          <w:szCs w:val="22"/>
        </w:rPr>
      </w:pPr>
    </w:p>
    <w:p w14:paraId="093DF2AE" w14:textId="2DC62BD5" w:rsidR="00172A2F" w:rsidRPr="00BF333A" w:rsidRDefault="00172A2F" w:rsidP="00BF333A">
      <w:pPr>
        <w:pStyle w:val="Heading2"/>
        <w:numPr>
          <w:ilvl w:val="1"/>
          <w:numId w:val="5"/>
        </w:numPr>
        <w:spacing w:before="0" w:after="0"/>
        <w:rPr>
          <w:rFonts w:ascii="Calibri" w:hAnsi="Calibri" w:cs="Calibri"/>
          <w:color w:val="000000"/>
          <w:szCs w:val="22"/>
        </w:rPr>
      </w:pPr>
      <w:bookmarkStart w:id="272" w:name="_Toc361915593"/>
      <w:bookmarkStart w:id="273" w:name="_Toc361917217"/>
      <w:bookmarkStart w:id="274" w:name="_Toc364333944"/>
      <w:r w:rsidRPr="00BF333A">
        <w:rPr>
          <w:rFonts w:ascii="Calibri" w:hAnsi="Calibri" w:cs="Calibri"/>
          <w:color w:val="000000"/>
          <w:szCs w:val="22"/>
        </w:rPr>
        <w:t>Process for returning results</w:t>
      </w:r>
      <w:bookmarkEnd w:id="272"/>
      <w:bookmarkEnd w:id="273"/>
      <w:bookmarkEnd w:id="274"/>
    </w:p>
    <w:p w14:paraId="2893C0F3"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80"/>
        </w:tabs>
        <w:ind w:left="1440"/>
        <w:rPr>
          <w:rFonts w:ascii="Calibri" w:hAnsi="Calibri" w:cs="Calibri"/>
          <w:sz w:val="22"/>
          <w:szCs w:val="22"/>
        </w:rPr>
      </w:pPr>
      <w:r w:rsidRPr="00BF333A">
        <w:rPr>
          <w:rFonts w:ascii="Calibri" w:hAnsi="Calibri" w:cs="Calibri"/>
          <w:sz w:val="22"/>
          <w:szCs w:val="22"/>
        </w:rPr>
        <w:t>Describe the process for returning results about the use of the data and/or specimens.</w:t>
      </w:r>
    </w:p>
    <w:p w14:paraId="475DE58C" w14:textId="77777777" w:rsidR="00172A2F" w:rsidRPr="00BF333A" w:rsidRDefault="00172A2F" w:rsidP="00BF333A">
      <w:pPr>
        <w:tabs>
          <w:tab w:val="left" w:pos="180"/>
        </w:tabs>
        <w:ind w:left="1440"/>
        <w:rPr>
          <w:rFonts w:ascii="Calibri" w:hAnsi="Calibri" w:cs="Calibri"/>
          <w:sz w:val="22"/>
          <w:szCs w:val="22"/>
        </w:rPr>
      </w:pPr>
    </w:p>
    <w:p w14:paraId="2FD92B0A" w14:textId="46140EBC" w:rsidR="00AF1149" w:rsidRDefault="007D6723" w:rsidP="00BF333A">
      <w:pPr>
        <w:tabs>
          <w:tab w:val="left" w:pos="180"/>
        </w:tabs>
        <w:ind w:left="1440"/>
        <w:rPr>
          <w:rFonts w:ascii="Calibri" w:hAnsi="Calibri" w:cs="Calibri"/>
          <w:sz w:val="22"/>
          <w:szCs w:val="22"/>
        </w:rPr>
      </w:pPr>
      <w:r w:rsidRPr="007D6723">
        <w:rPr>
          <w:rFonts w:ascii="Calibri" w:hAnsi="Calibri" w:cs="Calibri"/>
          <w:sz w:val="22"/>
          <w:szCs w:val="22"/>
        </w:rPr>
        <w:t>Not applicable.</w:t>
      </w:r>
    </w:p>
    <w:p w14:paraId="0A861C37" w14:textId="77777777" w:rsidR="007D6723" w:rsidRPr="00BF333A" w:rsidRDefault="007D6723" w:rsidP="00BF333A">
      <w:pPr>
        <w:tabs>
          <w:tab w:val="left" w:pos="180"/>
        </w:tabs>
        <w:ind w:left="1440"/>
        <w:rPr>
          <w:rFonts w:ascii="Calibri" w:hAnsi="Calibri" w:cs="Calibri"/>
          <w:sz w:val="22"/>
          <w:szCs w:val="22"/>
        </w:rPr>
      </w:pPr>
    </w:p>
    <w:p w14:paraId="3954ED88" w14:textId="3BBB7F4B" w:rsidR="00397044" w:rsidRPr="00BF333A" w:rsidRDefault="00397044" w:rsidP="00BF333A">
      <w:pPr>
        <w:pStyle w:val="Heading1"/>
        <w:numPr>
          <w:ilvl w:val="0"/>
          <w:numId w:val="5"/>
        </w:numPr>
        <w:spacing w:before="0" w:after="0"/>
        <w:rPr>
          <w:rFonts w:ascii="Calibri" w:hAnsi="Calibri" w:cs="Calibri"/>
          <w:sz w:val="22"/>
          <w:szCs w:val="22"/>
        </w:rPr>
      </w:pPr>
      <w:bookmarkStart w:id="275" w:name="_Toc117767349"/>
      <w:r w:rsidRPr="00BF333A">
        <w:rPr>
          <w:rFonts w:ascii="Calibri" w:hAnsi="Calibri" w:cs="Calibri"/>
          <w:sz w:val="22"/>
          <w:szCs w:val="22"/>
        </w:rPr>
        <w:t>References</w:t>
      </w:r>
      <w:bookmarkEnd w:id="246"/>
      <w:bookmarkEnd w:id="247"/>
      <w:bookmarkEnd w:id="248"/>
      <w:bookmarkEnd w:id="254"/>
      <w:bookmarkEnd w:id="275"/>
    </w:p>
    <w:p w14:paraId="0A295E84" w14:textId="77777777" w:rsidR="009266E0" w:rsidRPr="00BF333A" w:rsidRDefault="009266E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List relevant references in the literature which highlight methods, controversies, and study outcomes.</w:t>
      </w:r>
    </w:p>
    <w:p w14:paraId="701B94D7" w14:textId="77777777" w:rsidR="00996223" w:rsidRPr="00BF333A" w:rsidRDefault="00996223" w:rsidP="00BF333A">
      <w:pPr>
        <w:ind w:left="720"/>
        <w:rPr>
          <w:rFonts w:ascii="Calibri" w:hAnsi="Calibri" w:cs="Calibri"/>
          <w:color w:val="000000"/>
          <w:sz w:val="22"/>
          <w:szCs w:val="22"/>
        </w:rPr>
      </w:pPr>
    </w:p>
    <w:p w14:paraId="6D29E05B" w14:textId="7F92AC10" w:rsidR="00D70451" w:rsidRPr="00BF333A" w:rsidRDefault="007D6723" w:rsidP="00BF333A">
      <w:pPr>
        <w:ind w:left="720"/>
        <w:rPr>
          <w:rFonts w:ascii="Calibri" w:hAnsi="Calibri" w:cs="Calibri"/>
          <w:sz w:val="22"/>
          <w:szCs w:val="22"/>
        </w:rPr>
      </w:pPr>
      <w:r>
        <w:rPr>
          <w:rFonts w:ascii="Calibri" w:hAnsi="Calibri" w:cs="Calibri"/>
          <w:sz w:val="22"/>
          <w:szCs w:val="22"/>
        </w:rPr>
        <w:t>Not applicable.</w:t>
      </w:r>
    </w:p>
    <w:p w14:paraId="5414DE05" w14:textId="41E37C68" w:rsidR="00785510" w:rsidRPr="00BF333A" w:rsidRDefault="00785510" w:rsidP="00BF333A">
      <w:pPr>
        <w:ind w:left="720"/>
        <w:rPr>
          <w:rFonts w:ascii="Calibri" w:hAnsi="Calibri" w:cs="Calibri"/>
          <w:color w:val="000000"/>
          <w:sz w:val="22"/>
          <w:szCs w:val="22"/>
        </w:rPr>
      </w:pPr>
    </w:p>
    <w:p w14:paraId="00B3DB13" w14:textId="4A41AC98" w:rsidR="004C105B" w:rsidRPr="00BF333A" w:rsidRDefault="004C105B" w:rsidP="00BF333A">
      <w:pPr>
        <w:pStyle w:val="Heading1"/>
        <w:numPr>
          <w:ilvl w:val="0"/>
          <w:numId w:val="5"/>
        </w:numPr>
        <w:spacing w:before="0" w:after="0"/>
        <w:rPr>
          <w:rFonts w:ascii="Calibri" w:hAnsi="Calibri" w:cs="Calibri"/>
          <w:sz w:val="22"/>
          <w:szCs w:val="22"/>
        </w:rPr>
      </w:pPr>
      <w:bookmarkStart w:id="276" w:name="_Toc117767350"/>
      <w:r w:rsidRPr="00BF333A">
        <w:rPr>
          <w:rFonts w:ascii="Calibri" w:hAnsi="Calibri" w:cs="Calibri"/>
          <w:sz w:val="22"/>
          <w:szCs w:val="22"/>
        </w:rPr>
        <w:t>Confidentiality, Privacy and Data Management</w:t>
      </w:r>
      <w:bookmarkEnd w:id="276"/>
      <w:r w:rsidRPr="00BF333A">
        <w:rPr>
          <w:rFonts w:ascii="Calibri" w:hAnsi="Calibri" w:cs="Calibri"/>
          <w:sz w:val="22"/>
          <w:szCs w:val="22"/>
        </w:rPr>
        <w:t xml:space="preserve"> </w:t>
      </w:r>
    </w:p>
    <w:p w14:paraId="282DE01B" w14:textId="7E7BD321" w:rsidR="00A9237C" w:rsidRPr="00BF333A" w:rsidRDefault="00784D97" w:rsidP="00BF333A">
      <w:pPr>
        <w:ind w:left="720"/>
        <w:rPr>
          <w:rFonts w:ascii="Calibri" w:hAnsi="Calibri" w:cs="Calibri"/>
          <w:b/>
          <w:sz w:val="22"/>
          <w:szCs w:val="22"/>
        </w:rPr>
      </w:pPr>
      <w:r w:rsidRPr="00BF333A">
        <w:rPr>
          <w:rFonts w:ascii="Calibri" w:hAnsi="Calibri" w:cs="Calibri"/>
          <w:b/>
          <w:sz w:val="22"/>
          <w:szCs w:val="22"/>
        </w:rPr>
        <w:t xml:space="preserve">IMPORTANT: </w:t>
      </w:r>
      <w:r w:rsidR="00A9237C" w:rsidRPr="00BF333A">
        <w:rPr>
          <w:rFonts w:ascii="Calibri" w:hAnsi="Calibri" w:cs="Calibri"/>
          <w:b/>
          <w:sz w:val="22"/>
          <w:szCs w:val="22"/>
        </w:rPr>
        <w:t xml:space="preserve">The following section is required </w:t>
      </w:r>
      <w:r w:rsidR="00A01F3F" w:rsidRPr="00BF333A">
        <w:rPr>
          <w:rFonts w:ascii="Calibri" w:hAnsi="Calibri" w:cs="Calibri"/>
          <w:b/>
          <w:sz w:val="22"/>
          <w:szCs w:val="22"/>
        </w:rPr>
        <w:t xml:space="preserve">for all locations EXCEPT Penn State Health and the College of Medicine. Penn State Health and College of Medicine should skip this section and complete </w:t>
      </w:r>
      <w:r w:rsidR="00DB7277" w:rsidRPr="00BF333A">
        <w:rPr>
          <w:rFonts w:ascii="Calibri" w:hAnsi="Calibri" w:cs="Calibri"/>
          <w:b/>
          <w:sz w:val="22"/>
          <w:szCs w:val="22"/>
        </w:rPr>
        <w:t>“</w:t>
      </w:r>
      <w:r w:rsidR="00A01F3F" w:rsidRPr="00BF333A">
        <w:rPr>
          <w:rFonts w:ascii="Calibri" w:hAnsi="Calibri" w:cs="Calibri"/>
          <w:b/>
          <w:sz w:val="22"/>
          <w:szCs w:val="22"/>
        </w:rPr>
        <w:t xml:space="preserve">HRP-598 </w:t>
      </w:r>
      <w:r w:rsidR="00492154" w:rsidRPr="00BF333A">
        <w:rPr>
          <w:rFonts w:ascii="Calibri" w:hAnsi="Calibri" w:cs="Calibri"/>
          <w:b/>
          <w:sz w:val="22"/>
          <w:szCs w:val="22"/>
        </w:rPr>
        <w:t>Research Data Plan Review Form.”</w:t>
      </w:r>
      <w:r w:rsidR="00A9237C" w:rsidRPr="00BF333A">
        <w:rPr>
          <w:rFonts w:ascii="Calibri" w:hAnsi="Calibri" w:cs="Calibri"/>
          <w:b/>
          <w:sz w:val="22"/>
          <w:szCs w:val="22"/>
        </w:rPr>
        <w:t xml:space="preserve"> </w:t>
      </w:r>
      <w:r w:rsidR="0026784F" w:rsidRPr="00BF333A">
        <w:rPr>
          <w:rFonts w:ascii="Calibri" w:hAnsi="Calibri" w:cs="Calibri"/>
          <w:b/>
          <w:sz w:val="22"/>
          <w:szCs w:val="22"/>
        </w:rPr>
        <w:t xml:space="preserve">In order to avoid redundancy, for this section state “See the Research Data Plan Review Form” if you are conducting Penn State Health research. Delete all other sub-sections of section </w:t>
      </w:r>
      <w:r w:rsidR="00670D76" w:rsidRPr="00BF333A">
        <w:rPr>
          <w:rFonts w:ascii="Calibri" w:hAnsi="Calibri" w:cs="Calibri"/>
          <w:b/>
          <w:sz w:val="22"/>
          <w:szCs w:val="22"/>
        </w:rPr>
        <w:t>2</w:t>
      </w:r>
      <w:r w:rsidR="00525F96" w:rsidRPr="00BF333A">
        <w:rPr>
          <w:rFonts w:ascii="Calibri" w:hAnsi="Calibri" w:cs="Calibri"/>
          <w:b/>
          <w:sz w:val="22"/>
          <w:szCs w:val="22"/>
        </w:rPr>
        <w:t>2</w:t>
      </w:r>
      <w:r w:rsidR="0026784F" w:rsidRPr="00BF333A">
        <w:rPr>
          <w:rFonts w:ascii="Calibri" w:hAnsi="Calibri" w:cs="Calibri"/>
          <w:b/>
          <w:sz w:val="22"/>
          <w:szCs w:val="22"/>
        </w:rPr>
        <w:t>.</w:t>
      </w:r>
    </w:p>
    <w:p w14:paraId="5D3237AF" w14:textId="77777777" w:rsidR="00676C92" w:rsidRPr="00BF333A" w:rsidRDefault="00676C92" w:rsidP="00BF333A">
      <w:pPr>
        <w:ind w:left="720"/>
        <w:rPr>
          <w:rFonts w:ascii="Calibri" w:hAnsi="Calibri" w:cs="Calibri"/>
          <w:b/>
          <w:sz w:val="22"/>
          <w:szCs w:val="22"/>
        </w:rPr>
      </w:pPr>
    </w:p>
    <w:p w14:paraId="127CEDFB" w14:textId="3B165A85"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r w:rsidRPr="00BF333A">
        <w:rPr>
          <w:rFonts w:ascii="Calibri" w:hAnsi="Calibri" w:cs="Calibri"/>
          <w:b/>
          <w:sz w:val="22"/>
          <w:szCs w:val="22"/>
          <w:u w:val="single"/>
        </w:rPr>
        <w:t xml:space="preserve">For research being conducted at Penn State </w:t>
      </w:r>
      <w:r w:rsidR="00D2644D" w:rsidRPr="00BF333A">
        <w:rPr>
          <w:rFonts w:ascii="Calibri" w:hAnsi="Calibri" w:cs="Calibri"/>
          <w:b/>
          <w:sz w:val="22"/>
          <w:szCs w:val="22"/>
          <w:u w:val="single"/>
        </w:rPr>
        <w:t>Health</w:t>
      </w:r>
      <w:r w:rsidRPr="00BF333A">
        <w:rPr>
          <w:rFonts w:ascii="Calibri" w:hAnsi="Calibri" w:cs="Calibri"/>
          <w:b/>
          <w:sz w:val="22"/>
          <w:szCs w:val="22"/>
          <w:u w:val="single"/>
        </w:rPr>
        <w:t xml:space="preserve"> or by Penn State </w:t>
      </w:r>
      <w:r w:rsidR="00D2644D" w:rsidRPr="00BF333A">
        <w:rPr>
          <w:rFonts w:ascii="Calibri" w:hAnsi="Calibri" w:cs="Calibri"/>
          <w:b/>
          <w:sz w:val="22"/>
          <w:szCs w:val="22"/>
          <w:u w:val="single"/>
        </w:rPr>
        <w:t>Health</w:t>
      </w:r>
      <w:r w:rsidRPr="00BF333A">
        <w:rPr>
          <w:rFonts w:ascii="Calibri" w:hAnsi="Calibri" w:cs="Calibri"/>
          <w:b/>
          <w:sz w:val="22"/>
          <w:szCs w:val="22"/>
          <w:u w:val="single"/>
        </w:rPr>
        <w:t xml:space="preserve"> researchers only</w:t>
      </w:r>
      <w:r w:rsidRPr="00BF333A">
        <w:rPr>
          <w:rFonts w:ascii="Calibri" w:hAnsi="Calibri" w:cs="Calibri"/>
          <w:b/>
          <w:sz w:val="22"/>
          <w:szCs w:val="22"/>
        </w:rPr>
        <w:t>: The research data security and integrity plan is submitted using “HRP-598 – Research Data Plan Review Form</w:t>
      </w:r>
      <w:r w:rsidR="00784D97" w:rsidRPr="00BF333A">
        <w:rPr>
          <w:rFonts w:ascii="Calibri" w:hAnsi="Calibri" w:cs="Calibri"/>
          <w:b/>
          <w:sz w:val="22"/>
          <w:szCs w:val="22"/>
        </w:rPr>
        <w:t>.</w:t>
      </w:r>
      <w:r w:rsidRPr="00BF333A">
        <w:rPr>
          <w:rFonts w:ascii="Calibri" w:hAnsi="Calibri" w:cs="Calibri"/>
          <w:b/>
          <w:sz w:val="22"/>
          <w:szCs w:val="22"/>
        </w:rPr>
        <w:t xml:space="preserve">”  </w:t>
      </w:r>
    </w:p>
    <w:p w14:paraId="5DC28322" w14:textId="77777777"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p>
    <w:p w14:paraId="0A2D9E19" w14:textId="06385947"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r w:rsidRPr="00BF333A">
        <w:rPr>
          <w:rFonts w:ascii="Calibri" w:hAnsi="Calibri" w:cs="Calibri"/>
          <w:b/>
          <w:sz w:val="22"/>
          <w:szCs w:val="22"/>
        </w:rPr>
        <w:t xml:space="preserve">In order to avoid redundancy, for this section state “See the Research Data Plan Review Form” if you are conducting Penn State </w:t>
      </w:r>
      <w:r w:rsidR="00DF554D" w:rsidRPr="00BF333A">
        <w:rPr>
          <w:rFonts w:ascii="Calibri" w:hAnsi="Calibri" w:cs="Calibri"/>
          <w:b/>
          <w:sz w:val="22"/>
          <w:szCs w:val="22"/>
        </w:rPr>
        <w:t>Health</w:t>
      </w:r>
      <w:r w:rsidRPr="00BF333A">
        <w:rPr>
          <w:rFonts w:ascii="Calibri" w:hAnsi="Calibri" w:cs="Calibri"/>
          <w:b/>
          <w:sz w:val="22"/>
          <w:szCs w:val="22"/>
        </w:rPr>
        <w:t xml:space="preserve"> research. </w:t>
      </w:r>
      <w:r w:rsidRPr="00BF333A">
        <w:rPr>
          <w:rFonts w:ascii="Calibri" w:hAnsi="Calibri" w:cs="Calibri"/>
          <w:b/>
          <w:sz w:val="22"/>
          <w:szCs w:val="22"/>
          <w:u w:val="single"/>
        </w:rPr>
        <w:t xml:space="preserve">Delete all sub-sections of section </w:t>
      </w:r>
      <w:r w:rsidR="00670D76" w:rsidRPr="00BF333A">
        <w:rPr>
          <w:rFonts w:ascii="Calibri" w:hAnsi="Calibri" w:cs="Calibri"/>
          <w:b/>
          <w:sz w:val="22"/>
          <w:szCs w:val="22"/>
          <w:u w:val="single"/>
        </w:rPr>
        <w:t>2</w:t>
      </w:r>
      <w:r w:rsidR="00DB7277" w:rsidRPr="00BF333A">
        <w:rPr>
          <w:rFonts w:ascii="Calibri" w:hAnsi="Calibri" w:cs="Calibri"/>
          <w:b/>
          <w:sz w:val="22"/>
          <w:szCs w:val="22"/>
          <w:u w:val="single"/>
        </w:rPr>
        <w:t>2</w:t>
      </w:r>
      <w:r w:rsidRPr="00BF333A">
        <w:rPr>
          <w:rFonts w:ascii="Calibri" w:hAnsi="Calibri" w:cs="Calibri"/>
          <w:b/>
          <w:sz w:val="22"/>
          <w:szCs w:val="22"/>
          <w:u w:val="single"/>
        </w:rPr>
        <w:t>.</w:t>
      </w:r>
      <w:r w:rsidRPr="00BF333A">
        <w:rPr>
          <w:rFonts w:ascii="Calibri" w:hAnsi="Calibri" w:cs="Calibri"/>
          <w:b/>
          <w:sz w:val="22"/>
          <w:szCs w:val="22"/>
        </w:rPr>
        <w:t xml:space="preserve"> </w:t>
      </w:r>
    </w:p>
    <w:p w14:paraId="1316EA65" w14:textId="77777777"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p>
    <w:p w14:paraId="712AD8D7" w14:textId="5DE81C7C"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b/>
          <w:sz w:val="22"/>
          <w:szCs w:val="22"/>
          <w:u w:val="single"/>
        </w:rPr>
        <w:t>For all other research</w:t>
      </w:r>
      <w:r w:rsidRPr="00BF333A">
        <w:rPr>
          <w:rFonts w:ascii="Calibri" w:hAnsi="Calibri" w:cs="Calibri"/>
          <w:sz w:val="22"/>
          <w:szCs w:val="22"/>
        </w:rPr>
        <w:t xml:space="preserve">: </w:t>
      </w:r>
      <w:r w:rsidR="00345EBC">
        <w:rPr>
          <w:rFonts w:ascii="Calibri" w:hAnsi="Calibri" w:cs="Calibri"/>
          <w:sz w:val="22"/>
          <w:szCs w:val="22"/>
        </w:rPr>
        <w:t>C</w:t>
      </w:r>
      <w:r w:rsidRPr="00BF333A">
        <w:rPr>
          <w:rFonts w:ascii="Calibri" w:hAnsi="Calibri" w:cs="Calibri"/>
          <w:sz w:val="22"/>
          <w:szCs w:val="22"/>
        </w:rPr>
        <w:t xml:space="preserve">omplete the following section. Please refer to </w:t>
      </w:r>
      <w:hyperlink r:id="rId25" w:anchor="C" w:history="1">
        <w:r w:rsidRPr="00BF333A">
          <w:rPr>
            <w:rStyle w:val="Hyperlink"/>
            <w:rFonts w:ascii="Calibri" w:hAnsi="Calibri" w:cs="Calibri"/>
            <w:sz w:val="22"/>
            <w:szCs w:val="22"/>
          </w:rPr>
          <w:t>PSU Policy AD95</w:t>
        </w:r>
      </w:hyperlink>
      <w:r w:rsidRPr="00BF333A">
        <w:rPr>
          <w:rFonts w:ascii="Calibri" w:hAnsi="Calibri" w:cs="Calibri"/>
          <w:sz w:val="22"/>
          <w:szCs w:val="22"/>
        </w:rPr>
        <w:t xml:space="preserve"> for information regarding information classification and security standards and requirements. It is recommended that you work with local IT staff when planning to store, process, or access data electronically to ensure that your plan can be carried out locally and meets applicable requirements. If you have questions about Penn State’s Policy AD95 or standards or need a consultation regarding data security, please contact</w:t>
      </w:r>
      <w:r>
        <w:rPr>
          <w:rFonts w:ascii="Calibri" w:hAnsi="Calibri" w:cs="Calibri"/>
          <w:sz w:val="22"/>
          <w:szCs w:val="22"/>
        </w:rPr>
        <w:t xml:space="preserve"> </w:t>
      </w:r>
      <w:r w:rsidR="00345EBC">
        <w:rPr>
          <w:rFonts w:ascii="Calibri" w:hAnsi="Calibri" w:cs="Calibri"/>
          <w:sz w:val="22"/>
          <w:szCs w:val="22"/>
        </w:rPr>
        <w:t>Penn State IT – Information Security at</w:t>
      </w:r>
      <w:r w:rsidRPr="0055307E">
        <w:rPr>
          <w:rFonts w:ascii="Calibri" w:hAnsi="Calibri" w:cs="Calibri"/>
          <w:color w:val="2B579A"/>
          <w:sz w:val="22"/>
          <w:szCs w:val="22"/>
          <w:shd w:val="clear" w:color="auto" w:fill="E6E6E6"/>
        </w:rPr>
        <w:t xml:space="preserve"> </w:t>
      </w:r>
      <w:hyperlink r:id="rId26" w:history="1">
        <w:r w:rsidRPr="0055307E">
          <w:rPr>
            <w:rStyle w:val="Hyperlink"/>
            <w:rFonts w:ascii="Calibri" w:hAnsi="Calibri" w:cs="Calibri"/>
            <w:sz w:val="22"/>
            <w:szCs w:val="22"/>
          </w:rPr>
          <w:t>security@psu.edu</w:t>
        </w:r>
      </w:hyperlink>
      <w:r w:rsidRPr="0055307E">
        <w:rPr>
          <w:rFonts w:ascii="Calibri" w:hAnsi="Calibri" w:cs="Calibri"/>
          <w:color w:val="2B579A"/>
          <w:sz w:val="22"/>
          <w:szCs w:val="22"/>
          <w:shd w:val="clear" w:color="auto" w:fill="E6E6E6"/>
        </w:rPr>
        <w:t>.</w:t>
      </w:r>
      <w:r w:rsidRPr="00BF333A">
        <w:rPr>
          <w:rFonts w:ascii="Calibri" w:hAnsi="Calibri" w:cs="Calibri"/>
          <w:sz w:val="22"/>
          <w:szCs w:val="22"/>
        </w:rPr>
        <w:t xml:space="preserve"> </w:t>
      </w:r>
    </w:p>
    <w:p w14:paraId="39F85F95" w14:textId="77777777" w:rsidR="00AC659C" w:rsidRPr="00BF333A" w:rsidRDefault="00AC659C" w:rsidP="00BF333A">
      <w:pPr>
        <w:rPr>
          <w:rFonts w:ascii="Calibri" w:hAnsi="Calibri" w:cs="Calibri"/>
          <w:color w:val="000000"/>
          <w:sz w:val="22"/>
          <w:szCs w:val="22"/>
        </w:rPr>
      </w:pPr>
    </w:p>
    <w:p w14:paraId="519EBEBA" w14:textId="61A08E54" w:rsidR="00785510" w:rsidRPr="00BF333A" w:rsidRDefault="00785510" w:rsidP="00BF333A">
      <w:pPr>
        <w:pStyle w:val="Heading2"/>
        <w:numPr>
          <w:ilvl w:val="1"/>
          <w:numId w:val="5"/>
        </w:numPr>
        <w:tabs>
          <w:tab w:val="clear" w:pos="1440"/>
          <w:tab w:val="num" w:pos="900"/>
        </w:tabs>
        <w:spacing w:before="0" w:after="0"/>
        <w:ind w:left="900" w:hanging="630"/>
        <w:rPr>
          <w:rFonts w:ascii="Calibri" w:hAnsi="Calibri" w:cs="Calibri"/>
          <w:szCs w:val="22"/>
        </w:rPr>
      </w:pPr>
      <w:r w:rsidRPr="00BF333A">
        <w:rPr>
          <w:rFonts w:ascii="Calibri" w:hAnsi="Calibri" w:cs="Calibri"/>
          <w:szCs w:val="22"/>
        </w:rPr>
        <w:t>Which of the following identifiers will be recorded for the research project? Check all that apply. If none of</w:t>
      </w:r>
      <w:r w:rsidR="008371E5" w:rsidRPr="00BF333A">
        <w:rPr>
          <w:rFonts w:ascii="Calibri" w:hAnsi="Calibri" w:cs="Calibri"/>
          <w:szCs w:val="22"/>
        </w:rPr>
        <w:t xml:space="preserve"> </w:t>
      </w:r>
      <w:r w:rsidRPr="00BF333A">
        <w:rPr>
          <w:rFonts w:ascii="Calibri" w:hAnsi="Calibri" w:cs="Calibri"/>
          <w:szCs w:val="22"/>
        </w:rPr>
        <w:t>the following identifiers will be recorded, do not check any of the boxes.</w:t>
      </w:r>
    </w:p>
    <w:tbl>
      <w:tblPr>
        <w:tblStyle w:val="TableGrid"/>
        <w:tblW w:w="10528" w:type="dxa"/>
        <w:tblInd w:w="267" w:type="dxa"/>
        <w:tblLayout w:type="fixed"/>
        <w:tblLook w:val="04A0" w:firstRow="1" w:lastRow="0" w:firstColumn="1" w:lastColumn="0" w:noHBand="0" w:noVBand="1"/>
      </w:tblPr>
      <w:tblGrid>
        <w:gridCol w:w="8368"/>
        <w:gridCol w:w="900"/>
        <w:gridCol w:w="1260"/>
      </w:tblGrid>
      <w:tr w:rsidR="00785510" w:rsidRPr="00BF333A" w14:paraId="598F90A2" w14:textId="77777777" w:rsidTr="002A5DB8">
        <w:trPr>
          <w:trHeight w:val="827"/>
        </w:trPr>
        <w:tc>
          <w:tcPr>
            <w:tcW w:w="8368" w:type="dxa"/>
            <w:tcBorders>
              <w:top w:val="single" w:sz="4" w:space="0" w:color="auto"/>
              <w:left w:val="single" w:sz="4" w:space="0" w:color="auto"/>
              <w:bottom w:val="single" w:sz="4" w:space="0" w:color="auto"/>
              <w:right w:val="single" w:sz="4" w:space="0" w:color="auto"/>
            </w:tcBorders>
          </w:tcPr>
          <w:p w14:paraId="5207BE23" w14:textId="77777777" w:rsidR="00785510" w:rsidRPr="00BF333A" w:rsidRDefault="00785510" w:rsidP="00BF333A">
            <w:pPr>
              <w:rPr>
                <w:rFonts w:ascii="Calibri" w:hAnsi="Calibri" w:cs="Calibri"/>
                <w:sz w:val="22"/>
                <w:szCs w:val="22"/>
              </w:rPr>
            </w:pPr>
          </w:p>
          <w:p w14:paraId="0E161305" w14:textId="77777777" w:rsidR="00785510" w:rsidRPr="00BF333A" w:rsidRDefault="00785510" w:rsidP="00BF333A">
            <w:pPr>
              <w:rPr>
                <w:rFonts w:ascii="Calibri" w:hAnsi="Calibri" w:cs="Calibri"/>
                <w:sz w:val="22"/>
                <w:szCs w:val="22"/>
              </w:rPr>
            </w:pPr>
          </w:p>
        </w:tc>
        <w:tc>
          <w:tcPr>
            <w:tcW w:w="900" w:type="dxa"/>
            <w:tcBorders>
              <w:top w:val="single" w:sz="4" w:space="0" w:color="auto"/>
              <w:left w:val="single" w:sz="4" w:space="0" w:color="auto"/>
              <w:bottom w:val="single" w:sz="4" w:space="0" w:color="auto"/>
              <w:right w:val="single" w:sz="4" w:space="0" w:color="auto"/>
            </w:tcBorders>
          </w:tcPr>
          <w:p w14:paraId="7FE4532C"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Hard Copy Data</w:t>
            </w:r>
          </w:p>
        </w:tc>
        <w:tc>
          <w:tcPr>
            <w:tcW w:w="1260" w:type="dxa"/>
            <w:tcBorders>
              <w:top w:val="single" w:sz="4" w:space="0" w:color="auto"/>
              <w:left w:val="single" w:sz="4" w:space="0" w:color="auto"/>
              <w:bottom w:val="single" w:sz="4" w:space="0" w:color="auto"/>
              <w:right w:val="single" w:sz="4" w:space="0" w:color="auto"/>
            </w:tcBorders>
          </w:tcPr>
          <w:p w14:paraId="7557AD33"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 xml:space="preserve">Electronic </w:t>
            </w:r>
          </w:p>
          <w:p w14:paraId="3F9C8539"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 xml:space="preserve">Stored </w:t>
            </w:r>
          </w:p>
          <w:p w14:paraId="72AFB3BF"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 xml:space="preserve">Data </w:t>
            </w:r>
          </w:p>
        </w:tc>
      </w:tr>
      <w:tr w:rsidR="00785510" w:rsidRPr="00BF333A" w14:paraId="4189F202"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3AC8691"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Names and/or initials (including on signed consent documents)</w:t>
            </w:r>
          </w:p>
        </w:tc>
        <w:tc>
          <w:tcPr>
            <w:tcW w:w="900" w:type="dxa"/>
            <w:tcBorders>
              <w:top w:val="single" w:sz="4" w:space="0" w:color="auto"/>
              <w:left w:val="single" w:sz="4" w:space="0" w:color="auto"/>
              <w:bottom w:val="single" w:sz="4" w:space="0" w:color="auto"/>
              <w:right w:val="single" w:sz="4" w:space="0" w:color="auto"/>
            </w:tcBorders>
          </w:tcPr>
          <w:p w14:paraId="3CB3623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8CB7D12" w14:textId="5C476210" w:rsidR="00785510" w:rsidRPr="00BF333A" w:rsidRDefault="00904A38" w:rsidP="00BF333A">
            <w:pPr>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w:t>
            </w:r>
          </w:p>
        </w:tc>
      </w:tr>
      <w:tr w:rsidR="00785510" w:rsidRPr="00BF333A" w14:paraId="6E09CE48"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641601BA"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lastRenderedPageBreak/>
              <w:t>All geographic subdivisions smaller than a State, including street address, city, county, precinct, zip code, and their equivalent geocodes,</w:t>
            </w:r>
          </w:p>
        </w:tc>
        <w:tc>
          <w:tcPr>
            <w:tcW w:w="900" w:type="dxa"/>
            <w:tcBorders>
              <w:top w:val="single" w:sz="4" w:space="0" w:color="auto"/>
              <w:left w:val="single" w:sz="4" w:space="0" w:color="auto"/>
              <w:bottom w:val="single" w:sz="4" w:space="0" w:color="auto"/>
              <w:right w:val="single" w:sz="4" w:space="0" w:color="auto"/>
            </w:tcBorders>
          </w:tcPr>
          <w:p w14:paraId="3B4D35F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1C1BB55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4082F36B"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93B9905"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All elements of dates (except year) for dates directly related to an individual, including birth date, admission date, discharge date, date of death; and all ages over 89 and all elements of dates (including year) indicative of such age, except that such ages and elements may be aggregated into a single category of age 90 or older</w:t>
            </w:r>
          </w:p>
        </w:tc>
        <w:tc>
          <w:tcPr>
            <w:tcW w:w="900" w:type="dxa"/>
            <w:tcBorders>
              <w:top w:val="single" w:sz="4" w:space="0" w:color="auto"/>
              <w:left w:val="single" w:sz="4" w:space="0" w:color="auto"/>
              <w:bottom w:val="single" w:sz="4" w:space="0" w:color="auto"/>
              <w:right w:val="single" w:sz="4" w:space="0" w:color="auto"/>
            </w:tcBorders>
          </w:tcPr>
          <w:p w14:paraId="4E6A07D8"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54BBB7B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2B682684"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AC11BD8"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Telephone numbers</w:t>
            </w:r>
          </w:p>
        </w:tc>
        <w:tc>
          <w:tcPr>
            <w:tcW w:w="900" w:type="dxa"/>
            <w:tcBorders>
              <w:top w:val="single" w:sz="4" w:space="0" w:color="auto"/>
              <w:left w:val="single" w:sz="4" w:space="0" w:color="auto"/>
              <w:bottom w:val="single" w:sz="4" w:space="0" w:color="auto"/>
              <w:right w:val="single" w:sz="4" w:space="0" w:color="auto"/>
            </w:tcBorders>
          </w:tcPr>
          <w:p w14:paraId="5D5634B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F312513"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12BA0F79"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559A5CE9"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Fax numbers</w:t>
            </w:r>
          </w:p>
        </w:tc>
        <w:tc>
          <w:tcPr>
            <w:tcW w:w="900" w:type="dxa"/>
            <w:tcBorders>
              <w:top w:val="single" w:sz="4" w:space="0" w:color="auto"/>
              <w:left w:val="single" w:sz="4" w:space="0" w:color="auto"/>
              <w:bottom w:val="single" w:sz="4" w:space="0" w:color="auto"/>
              <w:right w:val="single" w:sz="4" w:space="0" w:color="auto"/>
            </w:tcBorders>
          </w:tcPr>
          <w:p w14:paraId="1DEB3103"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62C3F5D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0D2CC571"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6F03F72"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Electronic mail addresses</w:t>
            </w:r>
          </w:p>
        </w:tc>
        <w:tc>
          <w:tcPr>
            <w:tcW w:w="900" w:type="dxa"/>
            <w:tcBorders>
              <w:top w:val="single" w:sz="4" w:space="0" w:color="auto"/>
              <w:left w:val="single" w:sz="4" w:space="0" w:color="auto"/>
              <w:bottom w:val="single" w:sz="4" w:space="0" w:color="auto"/>
              <w:right w:val="single" w:sz="4" w:space="0" w:color="auto"/>
            </w:tcBorders>
          </w:tcPr>
          <w:p w14:paraId="49BEAB8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32C6BC26" w14:textId="68A76F5A" w:rsidR="00785510" w:rsidRPr="00BF333A" w:rsidRDefault="00904A38" w:rsidP="00BF333A">
            <w:pPr>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w:t>
            </w:r>
          </w:p>
        </w:tc>
      </w:tr>
      <w:tr w:rsidR="00785510" w:rsidRPr="00BF333A" w14:paraId="612750BD"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99F260B"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Social security numbers</w:t>
            </w:r>
          </w:p>
        </w:tc>
        <w:tc>
          <w:tcPr>
            <w:tcW w:w="900" w:type="dxa"/>
            <w:tcBorders>
              <w:top w:val="single" w:sz="4" w:space="0" w:color="auto"/>
              <w:left w:val="single" w:sz="4" w:space="0" w:color="auto"/>
              <w:bottom w:val="single" w:sz="4" w:space="0" w:color="auto"/>
              <w:right w:val="single" w:sz="4" w:space="0" w:color="auto"/>
            </w:tcBorders>
          </w:tcPr>
          <w:p w14:paraId="39832AF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7815388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60607A52"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3C51427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Medical record numbers</w:t>
            </w:r>
          </w:p>
        </w:tc>
        <w:tc>
          <w:tcPr>
            <w:tcW w:w="900" w:type="dxa"/>
            <w:tcBorders>
              <w:top w:val="single" w:sz="4" w:space="0" w:color="auto"/>
              <w:left w:val="single" w:sz="4" w:space="0" w:color="auto"/>
              <w:bottom w:val="single" w:sz="4" w:space="0" w:color="auto"/>
              <w:right w:val="single" w:sz="4" w:space="0" w:color="auto"/>
            </w:tcBorders>
          </w:tcPr>
          <w:p w14:paraId="1470C1D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4C8A4A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13316D80"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04180B7"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Health plan beneficiary numbers</w:t>
            </w:r>
          </w:p>
        </w:tc>
        <w:tc>
          <w:tcPr>
            <w:tcW w:w="900" w:type="dxa"/>
            <w:tcBorders>
              <w:top w:val="single" w:sz="4" w:space="0" w:color="auto"/>
              <w:left w:val="single" w:sz="4" w:space="0" w:color="auto"/>
              <w:bottom w:val="single" w:sz="4" w:space="0" w:color="auto"/>
              <w:right w:val="single" w:sz="4" w:space="0" w:color="auto"/>
            </w:tcBorders>
          </w:tcPr>
          <w:p w14:paraId="1BF3E00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75E5FD4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5890A173"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6A4274A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Account numbers</w:t>
            </w:r>
          </w:p>
        </w:tc>
        <w:tc>
          <w:tcPr>
            <w:tcW w:w="900" w:type="dxa"/>
            <w:tcBorders>
              <w:top w:val="single" w:sz="4" w:space="0" w:color="auto"/>
              <w:left w:val="single" w:sz="4" w:space="0" w:color="auto"/>
              <w:bottom w:val="single" w:sz="4" w:space="0" w:color="auto"/>
              <w:right w:val="single" w:sz="4" w:space="0" w:color="auto"/>
            </w:tcBorders>
          </w:tcPr>
          <w:p w14:paraId="1283255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C3CEE5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7B32AC5F" w14:textId="77777777" w:rsidTr="002A5DB8">
        <w:tc>
          <w:tcPr>
            <w:tcW w:w="8368" w:type="dxa"/>
            <w:tcBorders>
              <w:top w:val="single" w:sz="4" w:space="0" w:color="auto"/>
              <w:left w:val="single" w:sz="4" w:space="0" w:color="auto"/>
              <w:bottom w:val="single" w:sz="4" w:space="0" w:color="auto"/>
              <w:right w:val="single" w:sz="4" w:space="0" w:color="auto"/>
            </w:tcBorders>
          </w:tcPr>
          <w:p w14:paraId="3F8E9FC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Certificate/license numbers</w:t>
            </w:r>
          </w:p>
        </w:tc>
        <w:tc>
          <w:tcPr>
            <w:tcW w:w="900" w:type="dxa"/>
            <w:tcBorders>
              <w:top w:val="single" w:sz="4" w:space="0" w:color="auto"/>
              <w:left w:val="single" w:sz="4" w:space="0" w:color="auto"/>
              <w:bottom w:val="single" w:sz="4" w:space="0" w:color="auto"/>
              <w:right w:val="single" w:sz="4" w:space="0" w:color="auto"/>
            </w:tcBorders>
          </w:tcPr>
          <w:p w14:paraId="5D95724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94F1DA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35EE42E0" w14:textId="77777777" w:rsidTr="002A5DB8">
        <w:tc>
          <w:tcPr>
            <w:tcW w:w="8368" w:type="dxa"/>
            <w:tcBorders>
              <w:top w:val="single" w:sz="4" w:space="0" w:color="auto"/>
              <w:left w:val="single" w:sz="4" w:space="0" w:color="auto"/>
              <w:bottom w:val="single" w:sz="4" w:space="0" w:color="auto"/>
              <w:right w:val="single" w:sz="4" w:space="0" w:color="auto"/>
            </w:tcBorders>
          </w:tcPr>
          <w:p w14:paraId="620BA4A2"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Vehicle identifiers and serial numbers, including license plate numbers</w:t>
            </w:r>
          </w:p>
        </w:tc>
        <w:tc>
          <w:tcPr>
            <w:tcW w:w="900" w:type="dxa"/>
            <w:tcBorders>
              <w:top w:val="single" w:sz="4" w:space="0" w:color="auto"/>
              <w:left w:val="single" w:sz="4" w:space="0" w:color="auto"/>
              <w:bottom w:val="single" w:sz="4" w:space="0" w:color="auto"/>
              <w:right w:val="single" w:sz="4" w:space="0" w:color="auto"/>
            </w:tcBorders>
          </w:tcPr>
          <w:p w14:paraId="73B7B8E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6A3CB4B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215434EC" w14:textId="77777777" w:rsidTr="002A5DB8">
        <w:trPr>
          <w:trHeight w:val="242"/>
        </w:trPr>
        <w:tc>
          <w:tcPr>
            <w:tcW w:w="8368" w:type="dxa"/>
            <w:tcBorders>
              <w:top w:val="single" w:sz="4" w:space="0" w:color="auto"/>
              <w:left w:val="single" w:sz="4" w:space="0" w:color="auto"/>
              <w:bottom w:val="single" w:sz="4" w:space="0" w:color="auto"/>
              <w:right w:val="single" w:sz="4" w:space="0" w:color="auto"/>
            </w:tcBorders>
          </w:tcPr>
          <w:p w14:paraId="10885628"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Device identifiers and serial numbers</w:t>
            </w:r>
          </w:p>
        </w:tc>
        <w:tc>
          <w:tcPr>
            <w:tcW w:w="900" w:type="dxa"/>
            <w:tcBorders>
              <w:top w:val="single" w:sz="4" w:space="0" w:color="auto"/>
              <w:left w:val="single" w:sz="4" w:space="0" w:color="auto"/>
              <w:bottom w:val="single" w:sz="4" w:space="0" w:color="auto"/>
              <w:right w:val="single" w:sz="4" w:space="0" w:color="auto"/>
            </w:tcBorders>
          </w:tcPr>
          <w:p w14:paraId="595DFAA5"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5657C0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478DAE60" w14:textId="77777777" w:rsidTr="002A5DB8">
        <w:tc>
          <w:tcPr>
            <w:tcW w:w="8368" w:type="dxa"/>
            <w:tcBorders>
              <w:top w:val="single" w:sz="4" w:space="0" w:color="auto"/>
              <w:left w:val="single" w:sz="4" w:space="0" w:color="auto"/>
              <w:bottom w:val="single" w:sz="4" w:space="0" w:color="auto"/>
              <w:right w:val="single" w:sz="4" w:space="0" w:color="auto"/>
            </w:tcBorders>
          </w:tcPr>
          <w:p w14:paraId="367EF86F"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Web Universal Resource Locators (URLs)</w:t>
            </w:r>
          </w:p>
        </w:tc>
        <w:tc>
          <w:tcPr>
            <w:tcW w:w="900" w:type="dxa"/>
            <w:tcBorders>
              <w:top w:val="single" w:sz="4" w:space="0" w:color="auto"/>
              <w:left w:val="single" w:sz="4" w:space="0" w:color="auto"/>
              <w:bottom w:val="single" w:sz="4" w:space="0" w:color="auto"/>
              <w:right w:val="single" w:sz="4" w:space="0" w:color="auto"/>
            </w:tcBorders>
          </w:tcPr>
          <w:p w14:paraId="400D84B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61A9BB9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5CA80087" w14:textId="77777777" w:rsidTr="002A5DB8">
        <w:tc>
          <w:tcPr>
            <w:tcW w:w="8368" w:type="dxa"/>
            <w:tcBorders>
              <w:top w:val="single" w:sz="4" w:space="0" w:color="auto"/>
              <w:left w:val="single" w:sz="4" w:space="0" w:color="auto"/>
              <w:bottom w:val="single" w:sz="4" w:space="0" w:color="auto"/>
              <w:right w:val="single" w:sz="4" w:space="0" w:color="auto"/>
            </w:tcBorders>
          </w:tcPr>
          <w:p w14:paraId="216766A7"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Internet Protocol (IP) address numbers</w:t>
            </w:r>
          </w:p>
        </w:tc>
        <w:tc>
          <w:tcPr>
            <w:tcW w:w="900" w:type="dxa"/>
            <w:tcBorders>
              <w:top w:val="single" w:sz="4" w:space="0" w:color="auto"/>
              <w:left w:val="single" w:sz="4" w:space="0" w:color="auto"/>
              <w:bottom w:val="single" w:sz="4" w:space="0" w:color="auto"/>
              <w:right w:val="single" w:sz="4" w:space="0" w:color="auto"/>
            </w:tcBorders>
          </w:tcPr>
          <w:p w14:paraId="16D9DCF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3EFF212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79774ECB" w14:textId="77777777" w:rsidTr="002A5DB8">
        <w:tc>
          <w:tcPr>
            <w:tcW w:w="8368" w:type="dxa"/>
            <w:tcBorders>
              <w:top w:val="single" w:sz="4" w:space="0" w:color="auto"/>
              <w:left w:val="single" w:sz="4" w:space="0" w:color="auto"/>
              <w:bottom w:val="single" w:sz="4" w:space="0" w:color="auto"/>
              <w:right w:val="single" w:sz="4" w:space="0" w:color="auto"/>
            </w:tcBorders>
          </w:tcPr>
          <w:p w14:paraId="342924B1"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Biometric identifiers, including finger and voice prints</w:t>
            </w:r>
          </w:p>
        </w:tc>
        <w:tc>
          <w:tcPr>
            <w:tcW w:w="900" w:type="dxa"/>
            <w:tcBorders>
              <w:top w:val="single" w:sz="4" w:space="0" w:color="auto"/>
              <w:left w:val="single" w:sz="4" w:space="0" w:color="auto"/>
              <w:bottom w:val="single" w:sz="4" w:space="0" w:color="auto"/>
              <w:right w:val="single" w:sz="4" w:space="0" w:color="auto"/>
            </w:tcBorders>
          </w:tcPr>
          <w:p w14:paraId="2971787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128134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260ABBC1" w14:textId="77777777" w:rsidTr="002A5DB8">
        <w:tc>
          <w:tcPr>
            <w:tcW w:w="8368" w:type="dxa"/>
            <w:tcBorders>
              <w:top w:val="single" w:sz="4" w:space="0" w:color="auto"/>
              <w:left w:val="single" w:sz="4" w:space="0" w:color="auto"/>
              <w:bottom w:val="single" w:sz="4" w:space="0" w:color="auto"/>
              <w:right w:val="single" w:sz="4" w:space="0" w:color="auto"/>
            </w:tcBorders>
          </w:tcPr>
          <w:p w14:paraId="7116CC10"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Full face photographic images and any comparable images</w:t>
            </w:r>
          </w:p>
        </w:tc>
        <w:tc>
          <w:tcPr>
            <w:tcW w:w="900" w:type="dxa"/>
            <w:tcBorders>
              <w:top w:val="single" w:sz="4" w:space="0" w:color="auto"/>
              <w:left w:val="single" w:sz="4" w:space="0" w:color="auto"/>
              <w:bottom w:val="single" w:sz="4" w:space="0" w:color="auto"/>
              <w:right w:val="single" w:sz="4" w:space="0" w:color="auto"/>
            </w:tcBorders>
          </w:tcPr>
          <w:p w14:paraId="129F7308"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A0CBF1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734E1EB9" w14:textId="77777777" w:rsidTr="002A5DB8">
        <w:tc>
          <w:tcPr>
            <w:tcW w:w="8368" w:type="dxa"/>
            <w:tcBorders>
              <w:top w:val="single" w:sz="4" w:space="0" w:color="auto"/>
              <w:left w:val="single" w:sz="4" w:space="0" w:color="auto"/>
              <w:bottom w:val="single" w:sz="4" w:space="0" w:color="auto"/>
              <w:right w:val="single" w:sz="4" w:space="0" w:color="auto"/>
            </w:tcBorders>
          </w:tcPr>
          <w:p w14:paraId="04D1A705"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Any other unique identifying number, characteristic, or code (such as the pathology number)</w:t>
            </w:r>
          </w:p>
        </w:tc>
        <w:tc>
          <w:tcPr>
            <w:tcW w:w="900" w:type="dxa"/>
            <w:tcBorders>
              <w:top w:val="single" w:sz="4" w:space="0" w:color="auto"/>
              <w:left w:val="single" w:sz="4" w:space="0" w:color="auto"/>
              <w:bottom w:val="single" w:sz="4" w:space="0" w:color="auto"/>
              <w:right w:val="single" w:sz="4" w:space="0" w:color="auto"/>
            </w:tcBorders>
          </w:tcPr>
          <w:p w14:paraId="7A011E5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17F6D4CB"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5DC558E0" w14:textId="77777777" w:rsidTr="002A5DB8">
        <w:tc>
          <w:tcPr>
            <w:tcW w:w="8368" w:type="dxa"/>
            <w:tcBorders>
              <w:top w:val="single" w:sz="4" w:space="0" w:color="auto"/>
              <w:left w:val="single" w:sz="4" w:space="0" w:color="auto"/>
              <w:bottom w:val="single" w:sz="4" w:space="0" w:color="auto"/>
              <w:right w:val="single" w:sz="4" w:space="0" w:color="auto"/>
            </w:tcBorders>
          </w:tcPr>
          <w:p w14:paraId="16FD9B24"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Study code number with linking list</w:t>
            </w:r>
          </w:p>
        </w:tc>
        <w:tc>
          <w:tcPr>
            <w:tcW w:w="900" w:type="dxa"/>
            <w:tcBorders>
              <w:top w:val="single" w:sz="4" w:space="0" w:color="auto"/>
              <w:left w:val="single" w:sz="4" w:space="0" w:color="auto"/>
              <w:bottom w:val="single" w:sz="4" w:space="0" w:color="auto"/>
              <w:right w:val="single" w:sz="4" w:space="0" w:color="auto"/>
            </w:tcBorders>
          </w:tcPr>
          <w:p w14:paraId="1A357857"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1056674B" w14:textId="4E190B35" w:rsidR="00785510" w:rsidRPr="00BF333A" w:rsidRDefault="00904A38" w:rsidP="00BF333A">
            <w:pPr>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w:t>
            </w:r>
          </w:p>
        </w:tc>
      </w:tr>
      <w:tr w:rsidR="00785510" w:rsidRPr="00BF333A" w14:paraId="461E8795" w14:textId="77777777" w:rsidTr="002A5DB8">
        <w:tc>
          <w:tcPr>
            <w:tcW w:w="8368" w:type="dxa"/>
            <w:tcBorders>
              <w:top w:val="single" w:sz="4" w:space="0" w:color="auto"/>
              <w:left w:val="single" w:sz="4" w:space="0" w:color="auto"/>
              <w:bottom w:val="single" w:sz="4" w:space="0" w:color="auto"/>
              <w:right w:val="single" w:sz="4" w:space="0" w:color="auto"/>
            </w:tcBorders>
          </w:tcPr>
          <w:p w14:paraId="76EF5ECA"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Genomic sequence data</w:t>
            </w:r>
          </w:p>
        </w:tc>
        <w:tc>
          <w:tcPr>
            <w:tcW w:w="900" w:type="dxa"/>
            <w:tcBorders>
              <w:top w:val="single" w:sz="4" w:space="0" w:color="auto"/>
              <w:left w:val="single" w:sz="4" w:space="0" w:color="auto"/>
              <w:bottom w:val="single" w:sz="4" w:space="0" w:color="auto"/>
              <w:right w:val="single" w:sz="4" w:space="0" w:color="auto"/>
            </w:tcBorders>
          </w:tcPr>
          <w:p w14:paraId="58146E48"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22D7A69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r w:rsidR="00785510" w:rsidRPr="00BF333A" w14:paraId="617AB26F" w14:textId="77777777" w:rsidTr="002A5DB8">
        <w:tc>
          <w:tcPr>
            <w:tcW w:w="8368" w:type="dxa"/>
            <w:tcBorders>
              <w:top w:val="single" w:sz="4" w:space="0" w:color="auto"/>
              <w:left w:val="single" w:sz="4" w:space="0" w:color="auto"/>
              <w:bottom w:val="single" w:sz="4" w:space="0" w:color="auto"/>
              <w:right w:val="single" w:sz="4" w:space="0" w:color="auto"/>
            </w:tcBorders>
          </w:tcPr>
          <w:p w14:paraId="1C4436B9"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State ID numbers</w:t>
            </w:r>
          </w:p>
        </w:tc>
        <w:tc>
          <w:tcPr>
            <w:tcW w:w="900" w:type="dxa"/>
            <w:tcBorders>
              <w:top w:val="single" w:sz="4" w:space="0" w:color="auto"/>
              <w:left w:val="single" w:sz="4" w:space="0" w:color="auto"/>
              <w:bottom w:val="single" w:sz="4" w:space="0" w:color="auto"/>
              <w:right w:val="single" w:sz="4" w:space="0" w:color="auto"/>
            </w:tcBorders>
          </w:tcPr>
          <w:p w14:paraId="7FF417A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523BF6D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r w:rsidR="00785510" w:rsidRPr="00BF333A" w14:paraId="27E7F56D" w14:textId="77777777" w:rsidTr="002A5DB8">
        <w:tc>
          <w:tcPr>
            <w:tcW w:w="8368" w:type="dxa"/>
            <w:tcBorders>
              <w:top w:val="single" w:sz="4" w:space="0" w:color="auto"/>
              <w:left w:val="single" w:sz="4" w:space="0" w:color="auto"/>
              <w:bottom w:val="single" w:sz="4" w:space="0" w:color="auto"/>
              <w:right w:val="single" w:sz="4" w:space="0" w:color="auto"/>
            </w:tcBorders>
          </w:tcPr>
          <w:p w14:paraId="3B1C3BF8"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Passport numbers</w:t>
            </w:r>
          </w:p>
        </w:tc>
        <w:tc>
          <w:tcPr>
            <w:tcW w:w="900" w:type="dxa"/>
            <w:tcBorders>
              <w:top w:val="single" w:sz="4" w:space="0" w:color="auto"/>
              <w:left w:val="single" w:sz="4" w:space="0" w:color="auto"/>
              <w:bottom w:val="single" w:sz="4" w:space="0" w:color="auto"/>
              <w:right w:val="single" w:sz="4" w:space="0" w:color="auto"/>
            </w:tcBorders>
          </w:tcPr>
          <w:p w14:paraId="4535654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2C7BE40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r w:rsidR="00785510" w:rsidRPr="00BF333A" w14:paraId="04D7D57A" w14:textId="77777777" w:rsidTr="002A5DB8">
        <w:tc>
          <w:tcPr>
            <w:tcW w:w="8368" w:type="dxa"/>
            <w:tcBorders>
              <w:top w:val="single" w:sz="4" w:space="0" w:color="auto"/>
              <w:left w:val="single" w:sz="4" w:space="0" w:color="auto"/>
              <w:bottom w:val="single" w:sz="4" w:space="0" w:color="auto"/>
              <w:right w:val="single" w:sz="4" w:space="0" w:color="auto"/>
            </w:tcBorders>
          </w:tcPr>
          <w:p w14:paraId="08BF2D5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Driver’s license numbers</w:t>
            </w:r>
          </w:p>
        </w:tc>
        <w:tc>
          <w:tcPr>
            <w:tcW w:w="900" w:type="dxa"/>
            <w:tcBorders>
              <w:top w:val="single" w:sz="4" w:space="0" w:color="auto"/>
              <w:left w:val="single" w:sz="4" w:space="0" w:color="auto"/>
              <w:bottom w:val="single" w:sz="4" w:space="0" w:color="auto"/>
              <w:right w:val="single" w:sz="4" w:space="0" w:color="auto"/>
            </w:tcBorders>
          </w:tcPr>
          <w:p w14:paraId="293C2FA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4FD4F4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bl>
    <w:p w14:paraId="67256C01" w14:textId="77777777" w:rsidR="00785510" w:rsidRPr="00BF333A" w:rsidRDefault="00785510" w:rsidP="00BF333A">
      <w:pPr>
        <w:pStyle w:val="NormalWeb"/>
        <w:spacing w:before="0" w:beforeAutospacing="0" w:after="0" w:afterAutospacing="0"/>
        <w:ind w:left="360"/>
        <w:rPr>
          <w:rFonts w:ascii="Calibri" w:hAnsi="Calibri" w:cs="Calibri"/>
          <w:sz w:val="22"/>
          <w:szCs w:val="22"/>
        </w:rPr>
      </w:pPr>
    </w:p>
    <w:p w14:paraId="11B6FCDA"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If storing paper records of research data, answer the following questions:</w:t>
      </w:r>
    </w:p>
    <w:p w14:paraId="266DCDC7" w14:textId="77777777" w:rsidR="002F1133" w:rsidRDefault="002F1133" w:rsidP="0055307E">
      <w:pPr>
        <w:pStyle w:val="Heading3"/>
        <w:spacing w:before="0" w:after="0"/>
        <w:ind w:left="2160"/>
        <w:rPr>
          <w:rFonts w:ascii="Calibri" w:hAnsi="Calibri" w:cs="Calibri"/>
          <w:szCs w:val="22"/>
        </w:rPr>
      </w:pPr>
    </w:p>
    <w:p w14:paraId="340F04BF" w14:textId="0E63D1A1"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Where will the paper records, including copies of signed consent forms, associated with this research study will be stored?</w:t>
      </w:r>
    </w:p>
    <w:p w14:paraId="752666DC" w14:textId="5D44F125" w:rsidR="0035263A" w:rsidRPr="00BF333A" w:rsidRDefault="0035263A" w:rsidP="0055307E">
      <w:pPr>
        <w:ind w:left="2160"/>
        <w:rPr>
          <w:rFonts w:ascii="Calibri" w:hAnsi="Calibri" w:cs="Calibri"/>
          <w:spacing w:val="-3"/>
          <w:sz w:val="22"/>
          <w:szCs w:val="22"/>
        </w:rPr>
      </w:pPr>
    </w:p>
    <w:p w14:paraId="56672437" w14:textId="00317AB0" w:rsidR="00592A54" w:rsidRDefault="00592A54" w:rsidP="0055307E">
      <w:pPr>
        <w:ind w:left="2160"/>
        <w:rPr>
          <w:rFonts w:ascii="Calibri" w:hAnsi="Calibri" w:cs="Calibri"/>
          <w:sz w:val="22"/>
          <w:szCs w:val="22"/>
        </w:rPr>
      </w:pPr>
      <w:bookmarkStart w:id="277" w:name="OLE_LINK5"/>
      <w:bookmarkStart w:id="278" w:name="OLE_LINK6"/>
      <w:del w:id="279" w:author="Gilmore, Rick" w:date="2022-11-14T17:51:00Z">
        <w:r w:rsidRPr="00BF333A" w:rsidDel="0035278D">
          <w:rPr>
            <w:rFonts w:ascii="Calibri" w:hAnsi="Calibri" w:cs="Calibri"/>
            <w:sz w:val="22"/>
            <w:szCs w:val="22"/>
          </w:rPr>
          <w:delText>[Type protocol text here or indicate as not applicable]</w:delText>
        </w:r>
      </w:del>
      <w:ins w:id="280" w:author="Gilmore, Rick" w:date="2022-11-14T17:51:00Z">
        <w:r w:rsidR="0035278D">
          <w:rPr>
            <w:rFonts w:ascii="Calibri" w:hAnsi="Calibri" w:cs="Calibri"/>
            <w:sz w:val="22"/>
            <w:szCs w:val="22"/>
          </w:rPr>
          <w:t>Not applicable.</w:t>
        </w:r>
      </w:ins>
    </w:p>
    <w:bookmarkEnd w:id="277"/>
    <w:bookmarkEnd w:id="278"/>
    <w:p w14:paraId="1E831E00" w14:textId="77777777" w:rsidR="00655670" w:rsidRPr="00BF333A" w:rsidRDefault="00655670" w:rsidP="00BF333A">
      <w:pPr>
        <w:ind w:left="1440" w:firstLine="720"/>
        <w:rPr>
          <w:rFonts w:ascii="Calibri" w:hAnsi="Calibri" w:cs="Calibri"/>
          <w:sz w:val="22"/>
          <w:szCs w:val="22"/>
        </w:rPr>
      </w:pPr>
    </w:p>
    <w:p w14:paraId="12D7BBE0"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How will the paper records be secured? </w:t>
      </w:r>
    </w:p>
    <w:p w14:paraId="4EC98587" w14:textId="24146AE7" w:rsidR="0035263A" w:rsidRPr="00BF333A" w:rsidRDefault="0035263A" w:rsidP="0055307E">
      <w:pPr>
        <w:ind w:left="2160"/>
        <w:rPr>
          <w:rFonts w:ascii="Calibri" w:hAnsi="Calibri" w:cs="Calibri"/>
          <w:b/>
          <w:spacing w:val="-3"/>
          <w:sz w:val="22"/>
          <w:szCs w:val="22"/>
        </w:rPr>
      </w:pPr>
    </w:p>
    <w:p w14:paraId="4DE53629" w14:textId="61E529D8" w:rsidR="00592A54" w:rsidRPr="00BF333A" w:rsidRDefault="00592A54" w:rsidP="0055307E">
      <w:pPr>
        <w:ind w:left="2160"/>
        <w:rPr>
          <w:rFonts w:ascii="Calibri" w:hAnsi="Calibri" w:cs="Calibri"/>
          <w:sz w:val="22"/>
          <w:szCs w:val="22"/>
        </w:rPr>
      </w:pPr>
      <w:del w:id="281" w:author="Gilmore, Rick" w:date="2022-11-14T17:51:00Z">
        <w:r w:rsidRPr="00BF333A" w:rsidDel="0035278D">
          <w:rPr>
            <w:rFonts w:ascii="Calibri" w:hAnsi="Calibri" w:cs="Calibri"/>
            <w:sz w:val="22"/>
            <w:szCs w:val="22"/>
          </w:rPr>
          <w:delText>[Type protocol text here or indicate as not applicable]</w:delText>
        </w:r>
      </w:del>
      <w:ins w:id="282" w:author="Gilmore, Rick" w:date="2022-11-14T17:51:00Z">
        <w:r w:rsidR="0035278D">
          <w:rPr>
            <w:rFonts w:ascii="Calibri" w:hAnsi="Calibri" w:cs="Calibri"/>
            <w:sz w:val="22"/>
            <w:szCs w:val="22"/>
          </w:rPr>
          <w:t>Not applicable.</w:t>
        </w:r>
      </w:ins>
    </w:p>
    <w:p w14:paraId="794F3785" w14:textId="07224FF5" w:rsidR="00785510" w:rsidRPr="00BF333A" w:rsidRDefault="00785510" w:rsidP="00BF333A">
      <w:pPr>
        <w:pStyle w:val="NormalWeb"/>
        <w:spacing w:before="0" w:beforeAutospacing="0" w:after="0" w:afterAutospacing="0"/>
        <w:ind w:left="720" w:firstLine="1440"/>
        <w:rPr>
          <w:rFonts w:ascii="Calibri" w:hAnsi="Calibri" w:cs="Calibri"/>
          <w:b/>
          <w:spacing w:val="-3"/>
          <w:sz w:val="22"/>
          <w:szCs w:val="22"/>
        </w:rPr>
      </w:pPr>
    </w:p>
    <w:p w14:paraId="6F11DD87" w14:textId="239B8C7E"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How will access to the paper records be restricted to authorized project personnel?</w:t>
      </w:r>
    </w:p>
    <w:p w14:paraId="45390E5D" w14:textId="77777777" w:rsidR="0035263A" w:rsidRPr="00BF333A" w:rsidRDefault="0035263A" w:rsidP="00BF333A">
      <w:pPr>
        <w:ind w:left="1440" w:firstLine="720"/>
        <w:rPr>
          <w:rFonts w:ascii="Calibri" w:hAnsi="Calibri" w:cs="Calibri"/>
          <w:sz w:val="22"/>
          <w:szCs w:val="22"/>
        </w:rPr>
      </w:pPr>
    </w:p>
    <w:p w14:paraId="0D1FB499" w14:textId="0B9CC8E6" w:rsidR="00592A54" w:rsidRPr="00BF333A" w:rsidRDefault="00592A54" w:rsidP="0055307E">
      <w:pPr>
        <w:ind w:left="2160"/>
        <w:rPr>
          <w:rFonts w:ascii="Calibri" w:hAnsi="Calibri" w:cs="Calibri"/>
          <w:sz w:val="22"/>
          <w:szCs w:val="22"/>
        </w:rPr>
      </w:pPr>
      <w:del w:id="283" w:author="Gilmore, Rick" w:date="2022-11-14T17:51:00Z">
        <w:r w:rsidRPr="00BF333A" w:rsidDel="0035278D">
          <w:rPr>
            <w:rFonts w:ascii="Calibri" w:hAnsi="Calibri" w:cs="Calibri"/>
            <w:sz w:val="22"/>
            <w:szCs w:val="22"/>
          </w:rPr>
          <w:delText>[Type protocol text here or indicate as not applicable]</w:delText>
        </w:r>
      </w:del>
      <w:ins w:id="284" w:author="Gilmore, Rick" w:date="2022-11-14T17:51:00Z">
        <w:r w:rsidR="0035278D">
          <w:rPr>
            <w:rFonts w:ascii="Calibri" w:hAnsi="Calibri" w:cs="Calibri"/>
            <w:sz w:val="22"/>
            <w:szCs w:val="22"/>
          </w:rPr>
          <w:t>Not applicable.</w:t>
        </w:r>
      </w:ins>
    </w:p>
    <w:p w14:paraId="2B87C8BE" w14:textId="2174259D" w:rsidR="00785510" w:rsidRPr="00BF333A" w:rsidRDefault="00785510" w:rsidP="00BF333A">
      <w:pPr>
        <w:pStyle w:val="NormalWeb"/>
        <w:spacing w:before="0" w:beforeAutospacing="0" w:after="0" w:afterAutospacing="0"/>
        <w:ind w:left="1440"/>
        <w:rPr>
          <w:rFonts w:ascii="Calibri" w:hAnsi="Calibri" w:cs="Calibri"/>
          <w:b/>
          <w:sz w:val="22"/>
          <w:szCs w:val="22"/>
        </w:rPr>
      </w:pPr>
    </w:p>
    <w:p w14:paraId="7549C2E9" w14:textId="589FCD4E" w:rsidR="00B377A9"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 xml:space="preserve">If storing electronic records of research data, indicate where the electronic data associated with this research study will be stored. Check all that apply.      </w:t>
      </w:r>
      <w:r w:rsidRPr="00BF333A">
        <w:rPr>
          <w:rFonts w:ascii="Calibri" w:hAnsi="Calibri" w:cs="Calibri"/>
          <w:szCs w:val="22"/>
        </w:rPr>
        <w:tab/>
        <w:t xml:space="preserve"> </w:t>
      </w:r>
      <w:r w:rsidRPr="00BF333A">
        <w:rPr>
          <w:rFonts w:ascii="Calibri" w:hAnsi="Calibri" w:cs="Calibri"/>
          <w:szCs w:val="22"/>
        </w:rPr>
        <w:tab/>
      </w:r>
    </w:p>
    <w:bookmarkStart w:id="285" w:name="OLE_LINK12"/>
    <w:bookmarkStart w:id="286" w:name="OLE_LINK13"/>
    <w:p w14:paraId="238F0D54" w14:textId="152419C7" w:rsidR="00FB3975" w:rsidRPr="00BF333A" w:rsidRDefault="00FB3975" w:rsidP="00BF333A">
      <w:pPr>
        <w:pStyle w:val="NormalWeb"/>
        <w:spacing w:before="0" w:beforeAutospacing="0" w:after="0" w:afterAutospacing="0"/>
        <w:ind w:left="216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State-provided database application.  Check which of the following database applications are being used (check all that apply):</w:t>
      </w:r>
    </w:p>
    <w:p w14:paraId="1FD827AD" w14:textId="77777777" w:rsidR="00785510" w:rsidRPr="00BF333A" w:rsidRDefault="00785510" w:rsidP="00BF333A">
      <w:pPr>
        <w:pStyle w:val="NormalWeb"/>
        <w:spacing w:before="0" w:beforeAutospacing="0" w:after="0" w:afterAutospacing="0"/>
        <w:ind w:left="180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REDCap  </w:t>
      </w:r>
    </w:p>
    <w:p w14:paraId="4276E7CC"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 provided and approved database application: </w:t>
      </w:r>
    </w:p>
    <w:p w14:paraId="66A74FAE" w14:textId="7B09FC87" w:rsidR="00785510" w:rsidRPr="00BF333A" w:rsidRDefault="004E080B" w:rsidP="0055307E">
      <w:pPr>
        <w:pStyle w:val="NormalWeb"/>
        <w:spacing w:before="0" w:beforeAutospacing="0" w:after="0" w:afterAutospacing="0"/>
        <w:ind w:left="2880"/>
        <w:rPr>
          <w:rFonts w:ascii="Calibri" w:hAnsi="Calibri" w:cs="Calibri"/>
          <w:sz w:val="22"/>
          <w:szCs w:val="22"/>
        </w:rPr>
      </w:pPr>
      <w:bookmarkStart w:id="287" w:name="_Hlk117450659"/>
      <w:r w:rsidRPr="00BF333A">
        <w:rPr>
          <w:rFonts w:ascii="Calibri" w:hAnsi="Calibri" w:cs="Calibri"/>
          <w:sz w:val="22"/>
          <w:szCs w:val="22"/>
        </w:rPr>
        <w:lastRenderedPageBreak/>
        <w:t>[Type protocol text here if box checked]</w:t>
      </w:r>
      <w:bookmarkEnd w:id="287"/>
    </w:p>
    <w:p w14:paraId="583C65D8" w14:textId="77777777" w:rsidR="00655670" w:rsidRDefault="00785510" w:rsidP="00BF333A">
      <w:pPr>
        <w:pStyle w:val="NormalWeb"/>
        <w:spacing w:before="0" w:beforeAutospacing="0" w:after="0" w:afterAutospacing="0"/>
        <w:ind w:left="720"/>
        <w:rPr>
          <w:rFonts w:ascii="Calibri" w:hAnsi="Calibri" w:cs="Calibri"/>
          <w:sz w:val="22"/>
          <w:szCs w:val="22"/>
        </w:rPr>
      </w:pPr>
      <w:r w:rsidRPr="00BF333A">
        <w:rPr>
          <w:rFonts w:ascii="Calibri" w:hAnsi="Calibri" w:cs="Calibri"/>
          <w:sz w:val="22"/>
          <w:szCs w:val="22"/>
        </w:rPr>
        <w:t xml:space="preserve">      </w:t>
      </w:r>
      <w:r w:rsidRPr="00BF333A">
        <w:rPr>
          <w:rFonts w:ascii="Calibri" w:hAnsi="Calibri" w:cs="Calibri"/>
          <w:sz w:val="22"/>
          <w:szCs w:val="22"/>
        </w:rPr>
        <w:tab/>
      </w:r>
      <w:r w:rsidRPr="00BF333A">
        <w:rPr>
          <w:rFonts w:ascii="Calibri" w:hAnsi="Calibri" w:cs="Calibri"/>
          <w:sz w:val="22"/>
          <w:szCs w:val="22"/>
        </w:rPr>
        <w:tab/>
      </w:r>
    </w:p>
    <w:p w14:paraId="3BA8A67F" w14:textId="028F8DB7" w:rsidR="00785510" w:rsidRPr="00BF333A" w:rsidRDefault="00785510" w:rsidP="00655670">
      <w:pPr>
        <w:pStyle w:val="NormalWeb"/>
        <w:spacing w:before="0" w:beforeAutospacing="0" w:after="0" w:afterAutospacing="0"/>
        <w:ind w:left="21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bookmarkStart w:id="288" w:name="_Hlk99438356"/>
      <w:r w:rsidRPr="00BF333A">
        <w:rPr>
          <w:rFonts w:ascii="Calibri" w:hAnsi="Calibri" w:cs="Calibri"/>
          <w:sz w:val="22"/>
          <w:szCs w:val="22"/>
        </w:rPr>
        <w:t>Penn State</w:t>
      </w:r>
      <w:bookmarkEnd w:id="288"/>
      <w:r w:rsidRPr="00BF333A">
        <w:rPr>
          <w:rFonts w:ascii="Calibri" w:hAnsi="Calibri" w:cs="Calibri"/>
          <w:sz w:val="22"/>
          <w:szCs w:val="22"/>
        </w:rPr>
        <w:t xml:space="preserve">, College, or Department IT file server </w:t>
      </w:r>
    </w:p>
    <w:p w14:paraId="4E8DB42A" w14:textId="04B52CEF" w:rsidR="00A40BC9" w:rsidRPr="00BF333A" w:rsidRDefault="00785510" w:rsidP="00BF333A">
      <w:pPr>
        <w:pStyle w:val="NormalWeb"/>
        <w:spacing w:before="0" w:beforeAutospacing="0" w:after="0" w:afterAutospacing="0"/>
        <w:ind w:left="252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A6479E" w:rsidRPr="00BF333A">
        <w:rPr>
          <w:rFonts w:ascii="Calibri" w:hAnsi="Calibri" w:cs="Calibri"/>
          <w:sz w:val="22"/>
          <w:szCs w:val="22"/>
        </w:rPr>
        <w:t>Penn State</w:t>
      </w:r>
      <w:r w:rsidR="00A6479E" w:rsidRPr="00BF333A" w:rsidDel="00A6479E">
        <w:rPr>
          <w:rFonts w:ascii="Calibri" w:hAnsi="Calibri" w:cs="Calibri"/>
          <w:sz w:val="22"/>
          <w:szCs w:val="22"/>
        </w:rPr>
        <w:t xml:space="preserve"> </w:t>
      </w:r>
      <w:r w:rsidR="00A40BC9" w:rsidRPr="00BF333A">
        <w:rPr>
          <w:rFonts w:ascii="Calibri" w:hAnsi="Calibri" w:cs="Calibri"/>
          <w:sz w:val="22"/>
          <w:szCs w:val="22"/>
        </w:rPr>
        <w:t>OneDrive o</w:t>
      </w:r>
      <w:r w:rsidR="00FA0D13" w:rsidRPr="00BF333A">
        <w:rPr>
          <w:rFonts w:ascii="Calibri" w:hAnsi="Calibri" w:cs="Calibri"/>
          <w:sz w:val="22"/>
          <w:szCs w:val="22"/>
        </w:rPr>
        <w:t>r</w:t>
      </w:r>
      <w:r w:rsidR="00A40BC9" w:rsidRPr="00BF333A">
        <w:rPr>
          <w:rFonts w:ascii="Calibri" w:hAnsi="Calibri" w:cs="Calibri"/>
          <w:sz w:val="22"/>
          <w:szCs w:val="22"/>
        </w:rPr>
        <w:t xml:space="preserve"> SharePoint</w:t>
      </w:r>
      <w:r w:rsidRPr="00BF333A">
        <w:rPr>
          <w:rFonts w:ascii="Calibri" w:hAnsi="Calibri" w:cs="Calibri"/>
          <w:sz w:val="22"/>
          <w:szCs w:val="22"/>
        </w:rPr>
        <w:t xml:space="preserve"> </w:t>
      </w:r>
    </w:p>
    <w:p w14:paraId="4B21B7B1" w14:textId="6E617EAA" w:rsidR="00FB3975" w:rsidRPr="00BF333A" w:rsidRDefault="00904A38" w:rsidP="00BF333A">
      <w:pPr>
        <w:pStyle w:val="NormalWeb"/>
        <w:spacing w:before="0" w:beforeAutospacing="0" w:after="0" w:afterAutospacing="0"/>
        <w:ind w:left="2250" w:hanging="9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A40BC9" w:rsidRPr="00BF333A">
        <w:rPr>
          <w:rFonts w:ascii="Calibri" w:hAnsi="Calibri" w:cs="Calibri"/>
          <w:sz w:val="22"/>
          <w:szCs w:val="22"/>
        </w:rPr>
        <w:t xml:space="preserve"> </w:t>
      </w:r>
      <w:r w:rsidR="00785510" w:rsidRPr="00BF333A">
        <w:rPr>
          <w:rFonts w:ascii="Calibri" w:hAnsi="Calibri" w:cs="Calibri"/>
          <w:sz w:val="22"/>
          <w:szCs w:val="22"/>
        </w:rPr>
        <w:t xml:space="preserve"> </w:t>
      </w:r>
      <w:r w:rsidR="00A40BC9" w:rsidRPr="00BF333A">
        <w:rPr>
          <w:rFonts w:ascii="Calibri" w:hAnsi="Calibri" w:cs="Calibri"/>
          <w:sz w:val="22"/>
          <w:szCs w:val="22"/>
        </w:rPr>
        <w:t xml:space="preserve">Penn State </w:t>
      </w:r>
      <w:proofErr w:type="spellStart"/>
      <w:r w:rsidR="00A40BC9" w:rsidRPr="00BF333A">
        <w:rPr>
          <w:rFonts w:ascii="Calibri" w:hAnsi="Calibri" w:cs="Calibri"/>
          <w:sz w:val="22"/>
          <w:szCs w:val="22"/>
        </w:rPr>
        <w:t>GoogleDrive</w:t>
      </w:r>
      <w:proofErr w:type="spellEnd"/>
    </w:p>
    <w:p w14:paraId="61BE62AD" w14:textId="48E094CB" w:rsidR="00785510" w:rsidRPr="00BF333A" w:rsidRDefault="00FB3975" w:rsidP="00BF333A">
      <w:pPr>
        <w:pStyle w:val="NormalWeb"/>
        <w:spacing w:before="0" w:beforeAutospacing="0" w:after="0" w:afterAutospacing="0"/>
        <w:ind w:left="252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sz w:val="22"/>
          <w:szCs w:val="22"/>
        </w:rPr>
        <w:t xml:space="preserve">Web-based system provided by the sponsor or cooperative group - Specify URL and contact information: </w:t>
      </w:r>
    </w:p>
    <w:p w14:paraId="6F6E8056" w14:textId="07CF3025" w:rsidR="004E080B" w:rsidRPr="00BF333A" w:rsidRDefault="004E080B" w:rsidP="0055307E">
      <w:pPr>
        <w:pStyle w:val="NormalWeb"/>
        <w:spacing w:before="0" w:beforeAutospacing="0" w:after="0" w:afterAutospacing="0"/>
        <w:ind w:left="2880"/>
        <w:rPr>
          <w:rFonts w:ascii="Calibri" w:hAnsi="Calibri" w:cs="Calibri"/>
          <w:sz w:val="22"/>
          <w:szCs w:val="22"/>
        </w:rPr>
      </w:pPr>
      <w:bookmarkStart w:id="289" w:name="_Hlk117458610"/>
      <w:r w:rsidRPr="00BF333A">
        <w:rPr>
          <w:rFonts w:ascii="Calibri" w:hAnsi="Calibri" w:cs="Calibri"/>
          <w:sz w:val="22"/>
          <w:szCs w:val="22"/>
        </w:rPr>
        <w:t>[Type protocol text here if box checked]</w:t>
      </w:r>
      <w:bookmarkEnd w:id="289"/>
    </w:p>
    <w:p w14:paraId="2620C3EC" w14:textId="77777777" w:rsidR="004E080B" w:rsidRPr="00BF333A" w:rsidRDefault="004E080B" w:rsidP="00BF333A">
      <w:pPr>
        <w:pStyle w:val="NormalWeb"/>
        <w:spacing w:before="0" w:beforeAutospacing="0" w:after="0" w:afterAutospacing="0"/>
        <w:ind w:left="2160" w:hanging="360"/>
        <w:rPr>
          <w:rFonts w:ascii="Calibri" w:hAnsi="Calibri" w:cs="Calibri"/>
          <w:sz w:val="22"/>
          <w:szCs w:val="22"/>
        </w:rPr>
      </w:pPr>
    </w:p>
    <w:p w14:paraId="278C8E0C" w14:textId="770C18CF" w:rsidR="00785510" w:rsidRPr="00BF333A" w:rsidRDefault="00785510" w:rsidP="0055307E">
      <w:pPr>
        <w:pStyle w:val="NormalWeb"/>
        <w:spacing w:before="0" w:beforeAutospacing="0" w:after="0" w:afterAutospacing="0"/>
        <w:ind w:left="216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the database application or server:</w:t>
      </w:r>
    </w:p>
    <w:p w14:paraId="563226FE" w14:textId="3833AC54" w:rsidR="00785510" w:rsidRPr="00BF333A" w:rsidRDefault="004E080B" w:rsidP="0055307E">
      <w:pPr>
        <w:pStyle w:val="NormalWeb"/>
        <w:spacing w:before="0" w:beforeAutospacing="0" w:after="0" w:afterAutospacing="0"/>
        <w:ind w:left="2880"/>
        <w:rPr>
          <w:rFonts w:ascii="Calibri" w:hAnsi="Calibri" w:cs="Calibri"/>
          <w:b/>
          <w:spacing w:val="-3"/>
          <w:sz w:val="22"/>
          <w:szCs w:val="22"/>
        </w:rPr>
      </w:pPr>
      <w:r w:rsidRPr="00BF333A">
        <w:rPr>
          <w:rFonts w:ascii="Calibri" w:hAnsi="Calibri" w:cs="Calibri"/>
          <w:sz w:val="22"/>
          <w:szCs w:val="22"/>
        </w:rPr>
        <w:t>[Type protocol text here if box checked]</w:t>
      </w:r>
    </w:p>
    <w:bookmarkEnd w:id="285"/>
    <w:bookmarkEnd w:id="286"/>
    <w:p w14:paraId="312C6BF3" w14:textId="77777777" w:rsidR="004E080B" w:rsidRPr="00BF333A" w:rsidRDefault="004E080B" w:rsidP="00BF333A">
      <w:pPr>
        <w:pStyle w:val="NormalWeb"/>
        <w:spacing w:before="0" w:beforeAutospacing="0" w:after="0" w:afterAutospacing="0"/>
        <w:ind w:left="2160"/>
        <w:rPr>
          <w:rFonts w:ascii="Calibri" w:hAnsi="Calibri" w:cs="Calibri"/>
          <w:sz w:val="22"/>
          <w:szCs w:val="22"/>
        </w:rPr>
      </w:pPr>
    </w:p>
    <w:p w14:paraId="5D0EC6CC" w14:textId="25A11EEF" w:rsidR="00785510" w:rsidRPr="00BF333A" w:rsidRDefault="00785510" w:rsidP="0055307E">
      <w:pPr>
        <w:pStyle w:val="NormalWeb"/>
        <w:spacing w:before="0" w:beforeAutospacing="0" w:after="0" w:afterAutospacing="0"/>
        <w:ind w:left="2160"/>
        <w:rPr>
          <w:rFonts w:ascii="Calibri" w:hAnsi="Calibri" w:cs="Calibri"/>
          <w:sz w:val="22"/>
          <w:szCs w:val="22"/>
        </w:rPr>
      </w:pPr>
      <w:r w:rsidRPr="00BF333A">
        <w:rPr>
          <w:rFonts w:ascii="Calibri" w:hAnsi="Calibri" w:cs="Calibri"/>
          <w:sz w:val="22"/>
          <w:szCs w:val="22"/>
        </w:rPr>
        <w:t>Provide details about the data security features or attach security documentation provided by sponsor or group:</w:t>
      </w:r>
    </w:p>
    <w:p w14:paraId="1AED68DD" w14:textId="3E6FF6ED" w:rsidR="00785510" w:rsidRPr="00BF333A" w:rsidRDefault="004E080B" w:rsidP="0055307E">
      <w:pPr>
        <w:pStyle w:val="NormalWeb"/>
        <w:spacing w:before="0" w:beforeAutospacing="0" w:after="0" w:afterAutospacing="0"/>
        <w:ind w:left="2880"/>
        <w:rPr>
          <w:rFonts w:ascii="Calibri" w:hAnsi="Calibri" w:cs="Calibri"/>
          <w:sz w:val="22"/>
          <w:szCs w:val="22"/>
        </w:rPr>
      </w:pPr>
      <w:r w:rsidRPr="00BF333A">
        <w:rPr>
          <w:rFonts w:ascii="Calibri" w:hAnsi="Calibri" w:cs="Calibri"/>
          <w:sz w:val="22"/>
          <w:szCs w:val="22"/>
        </w:rPr>
        <w:t>[Type protocol text here if box checked]</w:t>
      </w:r>
    </w:p>
    <w:p w14:paraId="20DC9737" w14:textId="6C4FE31E" w:rsidR="00785510" w:rsidRPr="00BF333A" w:rsidRDefault="00785510" w:rsidP="00BF333A">
      <w:pPr>
        <w:pStyle w:val="NormalWeb"/>
        <w:spacing w:before="0" w:beforeAutospacing="0" w:after="0" w:afterAutospacing="0"/>
        <w:rPr>
          <w:rFonts w:ascii="Calibri" w:hAnsi="Calibri" w:cs="Calibri"/>
          <w:b/>
          <w:sz w:val="22"/>
          <w:szCs w:val="22"/>
        </w:rPr>
      </w:pPr>
    </w:p>
    <w:p w14:paraId="7F45C701" w14:textId="77777777" w:rsidR="00C97D34" w:rsidRPr="00BF333A" w:rsidRDefault="00C97D34" w:rsidP="00BF333A">
      <w:pPr>
        <w:pStyle w:val="NormalWeb"/>
        <w:spacing w:before="0" w:beforeAutospacing="0" w:after="0" w:afterAutospacing="0"/>
        <w:ind w:left="1440"/>
        <w:rPr>
          <w:rFonts w:ascii="Calibri" w:hAnsi="Calibri" w:cs="Calibri"/>
          <w:b/>
          <w:sz w:val="22"/>
          <w:szCs w:val="22"/>
        </w:rPr>
      </w:pPr>
      <w:r w:rsidRPr="00BF333A">
        <w:rPr>
          <w:rFonts w:ascii="Calibri" w:hAnsi="Calibri" w:cs="Calibri"/>
          <w:b/>
          <w:sz w:val="22"/>
          <w:szCs w:val="22"/>
        </w:rPr>
        <w:t>Please visit</w:t>
      </w:r>
      <w:r w:rsidRPr="00BF333A">
        <w:rPr>
          <w:rFonts w:ascii="Calibri" w:hAnsi="Calibri" w:cs="Calibri"/>
          <w:bCs/>
          <w:sz w:val="22"/>
          <w:szCs w:val="22"/>
        </w:rPr>
        <w:t xml:space="preserve"> </w:t>
      </w:r>
      <w:hyperlink r:id="rId27" w:history="1">
        <w:r w:rsidRPr="00BF333A">
          <w:rPr>
            <w:rStyle w:val="Hyperlink"/>
            <w:rFonts w:ascii="Calibri" w:hAnsi="Calibri" w:cs="Calibri"/>
            <w:b/>
            <w:sz w:val="22"/>
            <w:szCs w:val="22"/>
          </w:rPr>
          <w:t>datastoragefinder.psu.edu</w:t>
        </w:r>
      </w:hyperlink>
      <w:r w:rsidRPr="00BF333A">
        <w:rPr>
          <w:rFonts w:ascii="Calibri" w:hAnsi="Calibri" w:cs="Calibri"/>
          <w:b/>
          <w:sz w:val="22"/>
          <w:szCs w:val="22"/>
        </w:rPr>
        <w:t xml:space="preserve"> for assistance with identifying appropriate data storage options. If the software to be used does not appear on that site, a </w:t>
      </w:r>
      <w:hyperlink r:id="rId28" w:history="1">
        <w:r w:rsidRPr="00BF333A">
          <w:rPr>
            <w:rStyle w:val="Hyperlink"/>
            <w:rFonts w:ascii="Calibri" w:hAnsi="Calibri" w:cs="Calibri"/>
            <w:b/>
            <w:sz w:val="22"/>
            <w:szCs w:val="22"/>
          </w:rPr>
          <w:t>software request form</w:t>
        </w:r>
      </w:hyperlink>
      <w:r w:rsidRPr="00BF333A">
        <w:rPr>
          <w:rFonts w:ascii="Calibri" w:hAnsi="Calibri" w:cs="Calibri"/>
          <w:b/>
          <w:sz w:val="22"/>
          <w:szCs w:val="22"/>
        </w:rPr>
        <w:t xml:space="preserve"> must be completed. </w:t>
      </w:r>
    </w:p>
    <w:p w14:paraId="4FC8EA43" w14:textId="77777777" w:rsidR="00C97D34" w:rsidRPr="00BF333A" w:rsidRDefault="00C97D34" w:rsidP="00BF333A">
      <w:pPr>
        <w:pStyle w:val="NormalWeb"/>
        <w:spacing w:before="0" w:beforeAutospacing="0" w:after="0" w:afterAutospacing="0"/>
        <w:ind w:left="1440"/>
        <w:rPr>
          <w:rFonts w:ascii="Calibri" w:hAnsi="Calibri" w:cs="Calibri"/>
          <w:b/>
          <w:sz w:val="22"/>
          <w:szCs w:val="22"/>
        </w:rPr>
      </w:pPr>
    </w:p>
    <w:p w14:paraId="49A1E3E9" w14:textId="77777777"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450"/>
        <w:rPr>
          <w:rFonts w:ascii="Calibri" w:hAnsi="Calibri" w:cs="Calibri"/>
          <w:sz w:val="22"/>
          <w:szCs w:val="22"/>
        </w:rPr>
      </w:pPr>
      <w:r w:rsidRPr="00BF333A">
        <w:rPr>
          <w:rFonts w:ascii="Calibri" w:hAnsi="Calibri" w:cs="Calibri"/>
          <w:sz w:val="22"/>
          <w:szCs w:val="22"/>
        </w:rPr>
        <w:t xml:space="preserve">If there is a list/key that links indirect identifiers (code numbers, participant IDs, etc.) to direct identifiers, that list must </w:t>
      </w:r>
      <w:r w:rsidRPr="0055307E">
        <w:rPr>
          <w:rFonts w:ascii="Calibri" w:hAnsi="Calibri" w:cs="Calibri"/>
          <w:b/>
          <w:sz w:val="22"/>
          <w:szCs w:val="22"/>
        </w:rPr>
        <w:t>not</w:t>
      </w:r>
      <w:r w:rsidRPr="00BF333A">
        <w:rPr>
          <w:rFonts w:ascii="Calibri" w:hAnsi="Calibri" w:cs="Calibri"/>
          <w:sz w:val="22"/>
          <w:szCs w:val="22"/>
        </w:rPr>
        <w:t xml:space="preserve"> be comingled (i.e., stored in the same location) as the identifiable data, including copies of signed informed consent forms. Additionally, access to that list/key must be restricted to authorized project personnel.</w:t>
      </w:r>
    </w:p>
    <w:p w14:paraId="62B12DB2" w14:textId="740C59C3" w:rsidR="00785510" w:rsidRPr="00BF333A" w:rsidRDefault="00785510" w:rsidP="00BF333A">
      <w:pPr>
        <w:pStyle w:val="NormalWeb"/>
        <w:spacing w:before="0" w:beforeAutospacing="0" w:after="0" w:afterAutospacing="0"/>
        <w:rPr>
          <w:rFonts w:ascii="Calibri" w:hAnsi="Calibri" w:cs="Calibri"/>
          <w:b/>
          <w:sz w:val="22"/>
          <w:szCs w:val="22"/>
        </w:rPr>
      </w:pPr>
    </w:p>
    <w:p w14:paraId="4232ED84"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 xml:space="preserve">Is there a list/key that links code numbers to identifiers? </w:t>
      </w:r>
    </w:p>
    <w:bookmarkStart w:id="290" w:name="_Hlk117601118"/>
    <w:p w14:paraId="36CEB15A" w14:textId="4F48E2CD" w:rsidR="00785510" w:rsidRPr="00BF333A" w:rsidRDefault="00904A38" w:rsidP="00BF333A">
      <w:pPr>
        <w:pStyle w:val="NormalWeb"/>
        <w:spacing w:before="0" w:beforeAutospacing="0" w:after="0" w:afterAutospacing="0"/>
        <w:ind w:left="1440"/>
        <w:jc w:val="both"/>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Yes - explain how the list that links the code to identifiers is stored separately from coded data:</w:t>
      </w:r>
    </w:p>
    <w:p w14:paraId="32769FB7" w14:textId="4491DF7E" w:rsidR="00785510" w:rsidRDefault="00785510" w:rsidP="00904A38">
      <w:pPr>
        <w:pStyle w:val="NormalWeb"/>
        <w:spacing w:before="0" w:beforeAutospacing="0" w:after="0" w:afterAutospacing="0"/>
        <w:rPr>
          <w:rFonts w:ascii="Calibri" w:hAnsi="Calibri" w:cs="Calibri"/>
          <w:sz w:val="22"/>
          <w:szCs w:val="22"/>
        </w:rPr>
      </w:pPr>
    </w:p>
    <w:p w14:paraId="2B37B253" w14:textId="66C37A22" w:rsidR="00904A38" w:rsidRPr="00904A38" w:rsidRDefault="00904A38" w:rsidP="00904A38">
      <w:pPr>
        <w:pStyle w:val="NormalWeb"/>
        <w:spacing w:before="0" w:beforeAutospacing="0" w:after="0" w:afterAutospacing="0"/>
        <w:ind w:left="1440"/>
        <w:rPr>
          <w:rFonts w:ascii="Calibri" w:hAnsi="Calibri" w:cs="Calibri"/>
          <w:bCs/>
          <w:spacing w:val="-3"/>
          <w:sz w:val="22"/>
          <w:szCs w:val="22"/>
        </w:rPr>
      </w:pPr>
      <w:r w:rsidRPr="00904A38">
        <w:rPr>
          <w:rFonts w:ascii="Calibri" w:hAnsi="Calibri" w:cs="Calibri"/>
          <w:bCs/>
          <w:spacing w:val="-3"/>
          <w:sz w:val="22"/>
          <w:szCs w:val="22"/>
        </w:rPr>
        <w:t>The identifiers will be provided voluntarily by respondents and are linked to their survey responses as long as the identifiers are stored by the researchers.</w:t>
      </w:r>
    </w:p>
    <w:p w14:paraId="0BD9F70A" w14:textId="77777777" w:rsidR="00785510" w:rsidRPr="00BF333A" w:rsidRDefault="00785510" w:rsidP="00BF333A">
      <w:pPr>
        <w:pStyle w:val="NormalWeb"/>
        <w:spacing w:before="0" w:beforeAutospacing="0" w:after="0" w:afterAutospacing="0"/>
        <w:rPr>
          <w:rFonts w:ascii="Calibri" w:hAnsi="Calibri" w:cs="Calibri"/>
          <w:b/>
          <w:spacing w:val="-3"/>
          <w:sz w:val="22"/>
          <w:szCs w:val="22"/>
        </w:rPr>
      </w:pPr>
    </w:p>
    <w:p w14:paraId="43E70004" w14:textId="6B480765"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Not applicable, there is no list that links code numbers to identifiers. Skip to section </w:t>
      </w:r>
      <w:r w:rsidR="00FB3975" w:rsidRPr="00BF333A">
        <w:rPr>
          <w:rFonts w:ascii="Calibri" w:hAnsi="Calibri" w:cs="Calibri"/>
          <w:sz w:val="22"/>
          <w:szCs w:val="22"/>
        </w:rPr>
        <w:t>22.</w:t>
      </w:r>
      <w:r w:rsidR="000B0089" w:rsidRPr="00BF333A">
        <w:rPr>
          <w:rFonts w:ascii="Calibri" w:hAnsi="Calibri" w:cs="Calibri"/>
          <w:sz w:val="22"/>
          <w:szCs w:val="22"/>
        </w:rPr>
        <w:t>6</w:t>
      </w:r>
      <w:r w:rsidR="00FB3975" w:rsidRPr="00BF333A">
        <w:rPr>
          <w:rFonts w:ascii="Calibri" w:hAnsi="Calibri" w:cs="Calibri"/>
          <w:sz w:val="22"/>
          <w:szCs w:val="22"/>
        </w:rPr>
        <w:t>.</w:t>
      </w:r>
    </w:p>
    <w:bookmarkEnd w:id="290"/>
    <w:p w14:paraId="0FF87AF0"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p>
    <w:p w14:paraId="4A9108BA"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Is there a list of people who have access to the list/key?</w:t>
      </w:r>
    </w:p>
    <w:p w14:paraId="1B5308C0" w14:textId="30F86C16" w:rsidR="00785510" w:rsidRPr="00BF333A" w:rsidRDefault="00904A38" w:rsidP="00BF333A">
      <w:pPr>
        <w:pStyle w:val="NormalWeb"/>
        <w:spacing w:before="0" w:beforeAutospacing="0" w:after="0" w:afterAutospacing="0"/>
        <w:ind w:left="1080" w:firstLine="360"/>
        <w:rPr>
          <w:rFonts w:ascii="Calibri" w:hAnsi="Calibri" w:cs="Calibri"/>
          <w:sz w:val="22"/>
          <w:szCs w:val="22"/>
        </w:rPr>
      </w:pPr>
      <w:r>
        <w:rPr>
          <w:rFonts w:ascii="Calibri" w:hAnsi="Calibri" w:cs="Calibri"/>
          <w:color w:val="2B579A"/>
          <w:sz w:val="22"/>
          <w:szCs w:val="22"/>
          <w:shd w:val="clear" w:color="auto" w:fill="E6E6E6"/>
        </w:rPr>
        <w:fldChar w:fldCharType="begin">
          <w:ffData>
            <w:name w:val="Check436"/>
            <w:enabled/>
            <w:calcOnExit w:val="0"/>
            <w:checkBox>
              <w:sizeAuto/>
              <w:default w:val="1"/>
            </w:checkBox>
          </w:ffData>
        </w:fldChar>
      </w:r>
      <w:bookmarkStart w:id="291" w:name="Check436"/>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bookmarkEnd w:id="291"/>
      <w:r w:rsidR="00785510" w:rsidRPr="00BF333A">
        <w:rPr>
          <w:rFonts w:ascii="Calibri" w:hAnsi="Calibri" w:cs="Calibri"/>
          <w:sz w:val="22"/>
          <w:szCs w:val="22"/>
        </w:rPr>
        <w:t xml:space="preserve">  Yes – explain how access to that list is restricted and why certain persons require access.</w:t>
      </w:r>
    </w:p>
    <w:p w14:paraId="234EB501" w14:textId="77777777" w:rsidR="00904A38" w:rsidRDefault="00904A38" w:rsidP="00BF333A">
      <w:pPr>
        <w:pStyle w:val="NormalWeb"/>
        <w:spacing w:before="0" w:beforeAutospacing="0" w:after="0" w:afterAutospacing="0"/>
        <w:ind w:left="1080" w:firstLine="360"/>
        <w:rPr>
          <w:rFonts w:ascii="Calibri" w:hAnsi="Calibri" w:cs="Calibri"/>
          <w:sz w:val="22"/>
          <w:szCs w:val="22"/>
        </w:rPr>
      </w:pPr>
    </w:p>
    <w:p w14:paraId="5B836B91" w14:textId="564800AC" w:rsidR="00785510" w:rsidRPr="00BF333A" w:rsidRDefault="00904A38" w:rsidP="00BF333A">
      <w:pPr>
        <w:pStyle w:val="NormalWeb"/>
        <w:spacing w:before="0" w:beforeAutospacing="0" w:after="0" w:afterAutospacing="0"/>
        <w:ind w:left="1080" w:firstLine="360"/>
        <w:rPr>
          <w:rFonts w:ascii="Calibri" w:hAnsi="Calibri" w:cs="Calibri"/>
          <w:sz w:val="22"/>
          <w:szCs w:val="22"/>
        </w:rPr>
      </w:pPr>
      <w:r w:rsidRPr="00904A38">
        <w:rPr>
          <w:rFonts w:ascii="Calibri" w:hAnsi="Calibri" w:cs="Calibri"/>
          <w:sz w:val="22"/>
          <w:szCs w:val="22"/>
        </w:rPr>
        <w:t>The PI and co-investigators on the IRB protocol will have access to the data.</w:t>
      </w:r>
    </w:p>
    <w:p w14:paraId="5BC26DE5"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p>
    <w:p w14:paraId="4CFECA53"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7"/>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 – explain why not:</w:t>
      </w:r>
    </w:p>
    <w:p w14:paraId="65A4ADB6" w14:textId="51C9DF38" w:rsidR="00785510" w:rsidRPr="00BF333A" w:rsidRDefault="00785510" w:rsidP="00BF333A">
      <w:pPr>
        <w:pStyle w:val="NormalWeb"/>
        <w:spacing w:before="0" w:beforeAutospacing="0" w:after="0" w:afterAutospacing="0"/>
        <w:ind w:left="1080" w:firstLine="360"/>
        <w:rPr>
          <w:rFonts w:ascii="Calibri" w:hAnsi="Calibri" w:cs="Calibri"/>
          <w:b/>
          <w:spacing w:val="-3"/>
          <w:sz w:val="22"/>
          <w:szCs w:val="22"/>
        </w:rPr>
      </w:pPr>
      <w:r w:rsidRPr="00BF333A">
        <w:rPr>
          <w:rFonts w:ascii="Calibri" w:hAnsi="Calibri" w:cs="Calibri"/>
          <w:sz w:val="22"/>
          <w:szCs w:val="22"/>
        </w:rPr>
        <w:tab/>
      </w:r>
      <w:r w:rsidR="004E080B" w:rsidRPr="00BF333A">
        <w:rPr>
          <w:rFonts w:ascii="Calibri" w:hAnsi="Calibri" w:cs="Calibri"/>
          <w:sz w:val="22"/>
          <w:szCs w:val="22"/>
        </w:rPr>
        <w:t>[Type protocol text here</w:t>
      </w:r>
      <w:r w:rsidR="005A00DC">
        <w:rPr>
          <w:rFonts w:ascii="Calibri" w:hAnsi="Calibri" w:cs="Calibri"/>
          <w:sz w:val="22"/>
          <w:szCs w:val="22"/>
        </w:rPr>
        <w:t xml:space="preserve"> if box</w:t>
      </w:r>
      <w:r w:rsidR="003F3A4A">
        <w:rPr>
          <w:rFonts w:ascii="Calibri" w:hAnsi="Calibri" w:cs="Calibri"/>
          <w:sz w:val="22"/>
          <w:szCs w:val="22"/>
        </w:rPr>
        <w:t xml:space="preserve"> is</w:t>
      </w:r>
      <w:r w:rsidR="005A00DC">
        <w:rPr>
          <w:rFonts w:ascii="Calibri" w:hAnsi="Calibri" w:cs="Calibri"/>
          <w:sz w:val="22"/>
          <w:szCs w:val="22"/>
        </w:rPr>
        <w:t xml:space="preserve"> checked</w:t>
      </w:r>
      <w:r w:rsidR="004E080B" w:rsidRPr="00BF333A">
        <w:rPr>
          <w:rFonts w:ascii="Calibri" w:hAnsi="Calibri" w:cs="Calibri"/>
          <w:sz w:val="22"/>
          <w:szCs w:val="22"/>
        </w:rPr>
        <w:t>]</w:t>
      </w:r>
    </w:p>
    <w:p w14:paraId="79A91DF8" w14:textId="77777777" w:rsidR="00785510" w:rsidRPr="00BF333A" w:rsidRDefault="00785510" w:rsidP="00BF333A">
      <w:pPr>
        <w:pStyle w:val="NormalWeb"/>
        <w:spacing w:before="0" w:beforeAutospacing="0" w:after="0" w:afterAutospacing="0"/>
        <w:ind w:left="1260"/>
        <w:rPr>
          <w:rFonts w:ascii="Calibri" w:hAnsi="Calibri" w:cs="Calibri"/>
          <w:b/>
          <w:sz w:val="22"/>
          <w:szCs w:val="22"/>
        </w:rPr>
      </w:pPr>
    </w:p>
    <w:p w14:paraId="67EFA0C9"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Describe the mechanism in place to ensure only approved research personnel have access to the stored research data (electronic and paper).</w:t>
      </w:r>
    </w:p>
    <w:p w14:paraId="6EF83C39" w14:textId="7A5015DB" w:rsidR="00785510" w:rsidRPr="00BF333A" w:rsidRDefault="00904A38" w:rsidP="00BF333A">
      <w:pPr>
        <w:pStyle w:val="NormalWeb"/>
        <w:spacing w:before="0" w:beforeAutospacing="0" w:after="0" w:afterAutospacing="0"/>
        <w:ind w:left="4500" w:hanging="30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Password-protected files</w:t>
      </w:r>
    </w:p>
    <w:p w14:paraId="442B448D" w14:textId="2FA9A189" w:rsidR="00785510" w:rsidRPr="00BF333A" w:rsidRDefault="00904A38" w:rsidP="00BF333A">
      <w:pPr>
        <w:pStyle w:val="NormalWeb"/>
        <w:spacing w:before="0" w:beforeAutospacing="0" w:after="0" w:afterAutospacing="0"/>
        <w:ind w:left="4500" w:hanging="30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Role-based security </w:t>
      </w:r>
    </w:p>
    <w:p w14:paraId="4AF1BA27" w14:textId="6A0555B4" w:rsidR="00785510" w:rsidRPr="00BF333A" w:rsidRDefault="00785510" w:rsidP="00655670">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Specify all other mechanisms used to ensure only permitted users have access to the stored research data</w:t>
      </w:r>
      <w:r w:rsidR="005A00DC">
        <w:rPr>
          <w:rFonts w:ascii="Calibri" w:hAnsi="Calibri" w:cs="Calibri"/>
          <w:sz w:val="22"/>
          <w:szCs w:val="22"/>
        </w:rPr>
        <w:t>:</w:t>
      </w:r>
    </w:p>
    <w:p w14:paraId="367F3758" w14:textId="3EAAFD32" w:rsidR="00785510" w:rsidRPr="00BF333A" w:rsidRDefault="004E080B" w:rsidP="00BF333A">
      <w:pPr>
        <w:pStyle w:val="NormalWeb"/>
        <w:spacing w:before="0" w:beforeAutospacing="0" w:after="0" w:afterAutospacing="0"/>
        <w:ind w:left="1440" w:firstLine="720"/>
        <w:rPr>
          <w:rFonts w:ascii="Calibri" w:hAnsi="Calibri" w:cs="Calibri"/>
          <w:b/>
          <w:spacing w:val="-3"/>
          <w:sz w:val="22"/>
          <w:szCs w:val="22"/>
        </w:rPr>
      </w:pPr>
      <w:r w:rsidRPr="00BF333A">
        <w:rPr>
          <w:rFonts w:ascii="Calibri" w:hAnsi="Calibri" w:cs="Calibri"/>
          <w:sz w:val="22"/>
          <w:szCs w:val="22"/>
        </w:rPr>
        <w:t>[Type protocol text here</w:t>
      </w:r>
      <w:r w:rsidR="005A00DC">
        <w:rPr>
          <w:rFonts w:ascii="Calibri" w:hAnsi="Calibri" w:cs="Calibri"/>
          <w:sz w:val="22"/>
          <w:szCs w:val="22"/>
        </w:rPr>
        <w:t xml:space="preserve"> if box </w:t>
      </w:r>
      <w:r w:rsidR="003F3A4A">
        <w:rPr>
          <w:rFonts w:ascii="Calibri" w:hAnsi="Calibri" w:cs="Calibri"/>
          <w:sz w:val="22"/>
          <w:szCs w:val="22"/>
        </w:rPr>
        <w:t xml:space="preserve">is </w:t>
      </w:r>
      <w:r w:rsidR="005A00DC">
        <w:rPr>
          <w:rFonts w:ascii="Calibri" w:hAnsi="Calibri" w:cs="Calibri"/>
          <w:sz w:val="22"/>
          <w:szCs w:val="22"/>
        </w:rPr>
        <w:t>checked</w:t>
      </w:r>
      <w:r w:rsidRPr="00BF333A">
        <w:rPr>
          <w:rFonts w:ascii="Calibri" w:hAnsi="Calibri" w:cs="Calibri"/>
          <w:sz w:val="22"/>
          <w:szCs w:val="22"/>
        </w:rPr>
        <w:t>]</w:t>
      </w:r>
    </w:p>
    <w:p w14:paraId="497B0841" w14:textId="77777777" w:rsidR="00785510" w:rsidRPr="00BF333A" w:rsidRDefault="00785510" w:rsidP="00BF333A">
      <w:pPr>
        <w:pStyle w:val="NormalWeb"/>
        <w:spacing w:before="0" w:beforeAutospacing="0" w:after="0" w:afterAutospacing="0"/>
        <w:rPr>
          <w:rFonts w:ascii="Calibri" w:hAnsi="Calibri" w:cs="Calibri"/>
          <w:b/>
          <w:sz w:val="22"/>
          <w:szCs w:val="22"/>
        </w:rPr>
      </w:pPr>
    </w:p>
    <w:p w14:paraId="0FF884ED" w14:textId="026462F9"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90"/>
        <w:rPr>
          <w:rFonts w:ascii="Calibri" w:hAnsi="Calibri" w:cs="Calibri"/>
          <w:sz w:val="22"/>
          <w:szCs w:val="22"/>
        </w:rPr>
      </w:pPr>
      <w:r w:rsidRPr="00BF333A">
        <w:rPr>
          <w:rFonts w:ascii="Calibri" w:hAnsi="Calibri" w:cs="Calibri"/>
          <w:sz w:val="22"/>
          <w:szCs w:val="22"/>
        </w:rPr>
        <w:t xml:space="preserve">The use of mobile devices or wireless activity trackers to collect identifiable research data </w:t>
      </w:r>
      <w:r w:rsidR="000011E0" w:rsidRPr="00BF333A">
        <w:rPr>
          <w:rFonts w:ascii="Calibri" w:hAnsi="Calibri" w:cs="Calibri"/>
          <w:sz w:val="22"/>
          <w:szCs w:val="22"/>
        </w:rPr>
        <w:t xml:space="preserve">may have to </w:t>
      </w:r>
      <w:r w:rsidRPr="00BF333A">
        <w:rPr>
          <w:rFonts w:ascii="Calibri" w:hAnsi="Calibri" w:cs="Calibri"/>
          <w:sz w:val="22"/>
          <w:szCs w:val="22"/>
        </w:rPr>
        <w:t xml:space="preserve">be approved by </w:t>
      </w:r>
      <w:r w:rsidR="00A73807">
        <w:rPr>
          <w:rFonts w:ascii="Calibri" w:hAnsi="Calibri" w:cs="Calibri"/>
          <w:sz w:val="22"/>
          <w:szCs w:val="22"/>
        </w:rPr>
        <w:t xml:space="preserve">Penn State IT - </w:t>
      </w:r>
      <w:r w:rsidRPr="00BF333A">
        <w:rPr>
          <w:rFonts w:ascii="Calibri" w:hAnsi="Calibri" w:cs="Calibri"/>
          <w:sz w:val="22"/>
          <w:szCs w:val="22"/>
        </w:rPr>
        <w:t xml:space="preserve">Information Security. </w:t>
      </w:r>
    </w:p>
    <w:p w14:paraId="4C102D5F" w14:textId="77777777" w:rsidR="00785510" w:rsidRPr="00BF333A" w:rsidRDefault="00785510" w:rsidP="00BF333A">
      <w:pPr>
        <w:pStyle w:val="NormalWeb"/>
        <w:spacing w:before="0" w:beforeAutospacing="0" w:after="0" w:afterAutospacing="0"/>
        <w:rPr>
          <w:rFonts w:ascii="Calibri" w:hAnsi="Calibri" w:cs="Calibri"/>
          <w:b/>
          <w:sz w:val="22"/>
          <w:szCs w:val="22"/>
        </w:rPr>
      </w:pPr>
    </w:p>
    <w:p w14:paraId="7C95FC9E" w14:textId="2CA8DD20" w:rsidR="00785510" w:rsidRDefault="13D6E8A0" w:rsidP="00BF333A">
      <w:pPr>
        <w:pStyle w:val="Heading2"/>
        <w:numPr>
          <w:ilvl w:val="1"/>
          <w:numId w:val="5"/>
        </w:numPr>
        <w:spacing w:before="0" w:after="0"/>
        <w:rPr>
          <w:rFonts w:ascii="Calibri" w:hAnsi="Calibri" w:cs="Calibri"/>
        </w:rPr>
      </w:pPr>
      <w:r w:rsidRPr="2D1B5C2E">
        <w:rPr>
          <w:rFonts w:ascii="Calibri" w:eastAsia="Calibri" w:hAnsi="Calibri" w:cs="Calibri"/>
          <w:color w:val="000000" w:themeColor="text1"/>
        </w:rPr>
        <w:t xml:space="preserve">Will research data be </w:t>
      </w:r>
      <w:r w:rsidR="003040D3" w:rsidRPr="0055307E">
        <w:rPr>
          <w:rFonts w:ascii="Calibri" w:eastAsia="Calibri" w:hAnsi="Calibri" w:cs="Calibri"/>
        </w:rPr>
        <w:t>store</w:t>
      </w:r>
      <w:r w:rsidR="00D13638" w:rsidRPr="0055307E">
        <w:rPr>
          <w:rFonts w:ascii="Calibri" w:eastAsia="Calibri" w:hAnsi="Calibri" w:cs="Calibri"/>
        </w:rPr>
        <w:t>d</w:t>
      </w:r>
      <w:r w:rsidRPr="0055307E">
        <w:rPr>
          <w:rFonts w:ascii="Calibri" w:eastAsia="Calibri" w:hAnsi="Calibri" w:cs="Calibri"/>
        </w:rPr>
        <w:t xml:space="preserve"> on a</w:t>
      </w:r>
      <w:r w:rsidR="00A81068">
        <w:rPr>
          <w:rFonts w:ascii="Calibri" w:eastAsia="Calibri" w:hAnsi="Calibri" w:cs="Calibri"/>
        </w:rPr>
        <w:t xml:space="preserve"> </w:t>
      </w:r>
      <w:r w:rsidRPr="2D1B5C2E">
        <w:rPr>
          <w:rFonts w:ascii="Calibri" w:eastAsia="Calibri" w:hAnsi="Calibri" w:cs="Calibri"/>
          <w:color w:val="000000" w:themeColor="text1"/>
        </w:rPr>
        <w:t xml:space="preserve">mobile device, such as an electronic </w:t>
      </w:r>
      <w:r w:rsidRPr="0055307E">
        <w:rPr>
          <w:rFonts w:ascii="Calibri" w:eastAsia="Calibri" w:hAnsi="Calibri" w:cs="Calibri"/>
        </w:rPr>
        <w:t>tablet</w:t>
      </w:r>
      <w:r w:rsidR="00A81068">
        <w:rPr>
          <w:rFonts w:ascii="Calibri" w:eastAsia="Calibri" w:hAnsi="Calibri" w:cs="Calibri"/>
        </w:rPr>
        <w:t>/</w:t>
      </w:r>
      <w:r w:rsidRPr="0055307E">
        <w:rPr>
          <w:rFonts w:ascii="Calibri" w:eastAsia="Calibri" w:hAnsi="Calibri" w:cs="Calibri"/>
        </w:rPr>
        <w:t>cell</w:t>
      </w:r>
      <w:r w:rsidRPr="2D1B5C2E">
        <w:rPr>
          <w:rFonts w:ascii="Calibri" w:eastAsia="Calibri" w:hAnsi="Calibri" w:cs="Calibri"/>
          <w:color w:val="000000" w:themeColor="text1"/>
        </w:rPr>
        <w:t xml:space="preserve"> phone</w:t>
      </w:r>
      <w:r w:rsidR="00D13638" w:rsidRPr="2D1B5C2E">
        <w:rPr>
          <w:rFonts w:ascii="Calibri" w:eastAsia="Calibri" w:hAnsi="Calibri" w:cs="Calibri"/>
          <w:color w:val="000000" w:themeColor="text1"/>
        </w:rPr>
        <w:t xml:space="preserve"> or will research data be collected on a </w:t>
      </w:r>
      <w:r w:rsidR="00D13638" w:rsidRPr="0055307E">
        <w:rPr>
          <w:rFonts w:ascii="Calibri" w:eastAsia="Calibri" w:hAnsi="Calibri" w:cs="Calibri"/>
        </w:rPr>
        <w:t>wireless activity tracker</w:t>
      </w:r>
      <w:r w:rsidRPr="2D1B5C2E">
        <w:rPr>
          <w:rFonts w:ascii="Calibri" w:eastAsia="Calibri" w:hAnsi="Calibri" w:cs="Calibri"/>
          <w:color w:val="000000" w:themeColor="text1"/>
        </w:rPr>
        <w:t xml:space="preserve">? </w:t>
      </w:r>
      <w:r w:rsidRPr="2D1B5C2E">
        <w:rPr>
          <w:rFonts w:ascii="Calibri" w:hAnsi="Calibri" w:cs="Calibri"/>
        </w:rPr>
        <w:t xml:space="preserve"> </w:t>
      </w:r>
    </w:p>
    <w:p w14:paraId="75274C9E" w14:textId="77777777" w:rsidR="00A81068" w:rsidRPr="0055307E" w:rsidRDefault="00A81068" w:rsidP="0055307E"/>
    <w:p w14:paraId="36F937AB" w14:textId="7DA14DC6" w:rsidR="00785510" w:rsidRPr="00BF333A" w:rsidRDefault="00904A38" w:rsidP="00BF333A">
      <w:pPr>
        <w:pStyle w:val="NormalWeb"/>
        <w:spacing w:before="0" w:beforeAutospacing="0" w:after="0" w:afterAutospacing="0"/>
        <w:ind w:left="1395" w:firstLine="75"/>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w:t>
      </w:r>
      <w:r w:rsidR="004E080B" w:rsidRPr="00BF333A">
        <w:rPr>
          <w:rFonts w:ascii="Calibri" w:hAnsi="Calibri" w:cs="Calibri"/>
          <w:sz w:val="22"/>
          <w:szCs w:val="22"/>
        </w:rPr>
        <w:t xml:space="preserve"> – skip to 22.8</w:t>
      </w:r>
    </w:p>
    <w:p w14:paraId="11D97257" w14:textId="3702A0BC" w:rsidR="00785510" w:rsidRDefault="00785510" w:rsidP="00BF333A">
      <w:pPr>
        <w:pStyle w:val="NormalWeb"/>
        <w:spacing w:before="0" w:beforeAutospacing="0" w:after="0" w:afterAutospacing="0"/>
        <w:ind w:left="1395" w:firstLine="7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answer the following questions:</w:t>
      </w:r>
    </w:p>
    <w:p w14:paraId="7ADD1B31" w14:textId="77777777" w:rsidR="00655670" w:rsidRPr="00BF333A" w:rsidRDefault="00655670" w:rsidP="00BF333A">
      <w:pPr>
        <w:pStyle w:val="NormalWeb"/>
        <w:spacing w:before="0" w:beforeAutospacing="0" w:after="0" w:afterAutospacing="0"/>
        <w:ind w:left="1395" w:firstLine="75"/>
        <w:rPr>
          <w:rFonts w:ascii="Calibri" w:hAnsi="Calibri" w:cs="Calibri"/>
          <w:sz w:val="22"/>
          <w:szCs w:val="22"/>
        </w:rPr>
      </w:pPr>
    </w:p>
    <w:p w14:paraId="5E043790" w14:textId="556B99C5"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Specify the provider of the </w:t>
      </w:r>
      <w:r w:rsidR="00E06D07" w:rsidRPr="00BF333A">
        <w:rPr>
          <w:rFonts w:ascii="Calibri" w:hAnsi="Calibri" w:cs="Calibri"/>
          <w:szCs w:val="22"/>
        </w:rPr>
        <w:t xml:space="preserve">tracker or </w:t>
      </w:r>
      <w:r w:rsidRPr="00BF333A">
        <w:rPr>
          <w:rFonts w:ascii="Calibri" w:hAnsi="Calibri" w:cs="Calibri"/>
          <w:szCs w:val="22"/>
        </w:rPr>
        <w:t>mobile devices(s)</w:t>
      </w:r>
    </w:p>
    <w:p w14:paraId="62D485D9" w14:textId="77777777" w:rsidR="00785510" w:rsidRPr="00BF333A" w:rsidRDefault="00785510" w:rsidP="00BF333A">
      <w:pPr>
        <w:pStyle w:val="NormalWeb"/>
        <w:spacing w:before="0" w:beforeAutospacing="0" w:after="0" w:afterAutospacing="0"/>
        <w:ind w:left="283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Supplied by the sponsor</w:t>
      </w:r>
    </w:p>
    <w:p w14:paraId="0E1FBD50" w14:textId="77777777" w:rsidR="00785510" w:rsidRPr="00BF333A" w:rsidRDefault="00785510" w:rsidP="00BF333A">
      <w:pPr>
        <w:pStyle w:val="NormalWeb"/>
        <w:spacing w:before="0" w:beforeAutospacing="0" w:after="0" w:afterAutospacing="0"/>
        <w:ind w:left="283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owned device</w:t>
      </w:r>
    </w:p>
    <w:p w14:paraId="72AE539E" w14:textId="77777777" w:rsidR="00785510" w:rsidRPr="00BF333A" w:rsidRDefault="00785510" w:rsidP="00BF333A">
      <w:pPr>
        <w:pStyle w:val="NormalWeb"/>
        <w:spacing w:before="0" w:beforeAutospacing="0" w:after="0" w:afterAutospacing="0"/>
        <w:ind w:left="283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 personal device</w:t>
      </w:r>
    </w:p>
    <w:p w14:paraId="24CABF06" w14:textId="59EA609A" w:rsidR="00785510" w:rsidRPr="00BF333A" w:rsidRDefault="00785510" w:rsidP="00BF333A">
      <w:pPr>
        <w:pStyle w:val="NormalWeb"/>
        <w:spacing w:before="0" w:beforeAutospacing="0" w:after="0" w:afterAutospacing="0"/>
        <w:ind w:left="3195"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Please specify source: </w:t>
      </w:r>
      <w:r w:rsidR="004E080B" w:rsidRPr="00BF333A">
        <w:rPr>
          <w:rFonts w:ascii="Calibri" w:hAnsi="Calibri" w:cs="Calibri"/>
          <w:sz w:val="22"/>
          <w:szCs w:val="22"/>
        </w:rPr>
        <w:t>[Type protocol text here</w:t>
      </w:r>
      <w:r w:rsidR="00364B2B">
        <w:rPr>
          <w:rFonts w:ascii="Calibri" w:hAnsi="Calibri" w:cs="Calibri"/>
          <w:sz w:val="22"/>
          <w:szCs w:val="22"/>
        </w:rPr>
        <w:t xml:space="preserve"> if box is checked</w:t>
      </w:r>
      <w:r w:rsidR="004E080B" w:rsidRPr="00BF333A">
        <w:rPr>
          <w:rFonts w:ascii="Calibri" w:hAnsi="Calibri" w:cs="Calibri"/>
          <w:sz w:val="22"/>
          <w:szCs w:val="22"/>
        </w:rPr>
        <w:t>]</w:t>
      </w:r>
    </w:p>
    <w:p w14:paraId="110F0EF1" w14:textId="77777777" w:rsidR="00785510" w:rsidRPr="00BF333A" w:rsidRDefault="00785510" w:rsidP="00BF333A">
      <w:pPr>
        <w:pStyle w:val="NormalWeb"/>
        <w:spacing w:before="0" w:beforeAutospacing="0" w:after="0" w:afterAutospacing="0"/>
        <w:ind w:left="1395"/>
        <w:rPr>
          <w:rFonts w:ascii="Calibri" w:hAnsi="Calibri" w:cs="Calibri"/>
          <w:sz w:val="22"/>
          <w:szCs w:val="22"/>
        </w:rPr>
      </w:pPr>
    </w:p>
    <w:p w14:paraId="09BCEB27" w14:textId="46F40A5C" w:rsidR="00785510" w:rsidRPr="00BF333A" w:rsidRDefault="00785510" w:rsidP="00BF333A">
      <w:pPr>
        <w:pStyle w:val="NormalWeb"/>
        <w:numPr>
          <w:ilvl w:val="3"/>
          <w:numId w:val="5"/>
        </w:numPr>
        <w:spacing w:before="0" w:beforeAutospacing="0" w:after="0" w:afterAutospacing="0"/>
        <w:rPr>
          <w:rFonts w:ascii="Calibri" w:hAnsi="Calibri" w:cs="Calibri"/>
          <w:sz w:val="22"/>
          <w:szCs w:val="22"/>
        </w:rPr>
      </w:pPr>
      <w:r w:rsidRPr="00BF333A">
        <w:rPr>
          <w:rStyle w:val="Heading3Char"/>
          <w:rFonts w:ascii="Calibri" w:hAnsi="Calibri" w:cs="Calibri"/>
          <w:szCs w:val="22"/>
        </w:rPr>
        <w:t>Specify the type(s) of</w:t>
      </w:r>
      <w:r w:rsidR="00E06D07" w:rsidRPr="00BF333A">
        <w:rPr>
          <w:rStyle w:val="Heading3Char"/>
          <w:rFonts w:ascii="Calibri" w:hAnsi="Calibri" w:cs="Calibri"/>
          <w:szCs w:val="22"/>
        </w:rPr>
        <w:t xml:space="preserve"> tracker or</w:t>
      </w:r>
      <w:r w:rsidRPr="00BF333A">
        <w:rPr>
          <w:rStyle w:val="Heading3Char"/>
          <w:rFonts w:ascii="Calibri" w:hAnsi="Calibri" w:cs="Calibri"/>
          <w:szCs w:val="22"/>
        </w:rPr>
        <w:t xml:space="preserve"> mobile device(s) that will be used to capture data and all identifiers captured on the mobile device(s). Please list all devices, and if more than one, the identifiers to be collected on each.</w:t>
      </w:r>
    </w:p>
    <w:p w14:paraId="2F95E21A" w14:textId="1CED86FE" w:rsidR="00785510" w:rsidRPr="00BF333A" w:rsidRDefault="00785510" w:rsidP="00BF333A">
      <w:pPr>
        <w:pStyle w:val="NormalWeb"/>
        <w:spacing w:before="0" w:beforeAutospacing="0" w:after="0" w:afterAutospacing="0"/>
        <w:ind w:left="2475"/>
        <w:rPr>
          <w:rFonts w:ascii="Calibri" w:hAnsi="Calibri" w:cs="Calibri"/>
          <w:b/>
          <w:spacing w:val="-3"/>
          <w:sz w:val="22"/>
          <w:szCs w:val="22"/>
        </w:rPr>
      </w:pPr>
    </w:p>
    <w:p w14:paraId="0FFAEAFC" w14:textId="24CF6C2D" w:rsidR="004E080B" w:rsidRDefault="004E080B" w:rsidP="00BF333A">
      <w:pPr>
        <w:pStyle w:val="NormalWeb"/>
        <w:spacing w:before="0" w:beforeAutospacing="0" w:after="0" w:afterAutospacing="0"/>
        <w:ind w:left="2475"/>
        <w:rPr>
          <w:rFonts w:ascii="Calibri" w:hAnsi="Calibri" w:cs="Calibri"/>
          <w:sz w:val="22"/>
          <w:szCs w:val="22"/>
        </w:rPr>
      </w:pPr>
      <w:r w:rsidRPr="00BF333A">
        <w:rPr>
          <w:rFonts w:ascii="Calibri" w:hAnsi="Calibri" w:cs="Calibri"/>
          <w:sz w:val="22"/>
          <w:szCs w:val="22"/>
        </w:rPr>
        <w:t>[Type protocol text here]</w:t>
      </w:r>
    </w:p>
    <w:p w14:paraId="4475CE6B" w14:textId="77777777" w:rsidR="00655670" w:rsidRPr="00BF333A" w:rsidRDefault="00655670" w:rsidP="00BF333A">
      <w:pPr>
        <w:pStyle w:val="NormalWeb"/>
        <w:spacing w:before="0" w:beforeAutospacing="0" w:after="0" w:afterAutospacing="0"/>
        <w:ind w:left="2475"/>
        <w:rPr>
          <w:rFonts w:ascii="Calibri" w:hAnsi="Calibri" w:cs="Calibri"/>
          <w:sz w:val="22"/>
          <w:szCs w:val="22"/>
        </w:rPr>
      </w:pPr>
    </w:p>
    <w:p w14:paraId="240FDC5C" w14:textId="44619AC0"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Specify the type of data collected on the </w:t>
      </w:r>
      <w:r w:rsidR="00E06D07" w:rsidRPr="00BF333A">
        <w:rPr>
          <w:rFonts w:ascii="Calibri" w:hAnsi="Calibri" w:cs="Calibri"/>
          <w:szCs w:val="22"/>
        </w:rPr>
        <w:t xml:space="preserve">tracker or </w:t>
      </w:r>
      <w:r w:rsidRPr="00BF333A">
        <w:rPr>
          <w:rFonts w:ascii="Calibri" w:hAnsi="Calibri" w:cs="Calibri"/>
          <w:szCs w:val="22"/>
        </w:rPr>
        <w:t xml:space="preserve">mobile devices(s). </w:t>
      </w:r>
    </w:p>
    <w:p w14:paraId="1537D8E2" w14:textId="77777777" w:rsidR="004E080B" w:rsidRPr="00BF333A" w:rsidRDefault="004E080B" w:rsidP="00BF333A">
      <w:pPr>
        <w:pStyle w:val="NormalWeb"/>
        <w:spacing w:before="0" w:beforeAutospacing="0" w:after="0" w:afterAutospacing="0"/>
        <w:ind w:left="2475"/>
        <w:rPr>
          <w:rFonts w:ascii="Calibri" w:hAnsi="Calibri" w:cs="Calibri"/>
          <w:sz w:val="22"/>
          <w:szCs w:val="22"/>
        </w:rPr>
      </w:pPr>
    </w:p>
    <w:p w14:paraId="0F8571E4" w14:textId="4FCC84BA" w:rsidR="00785510" w:rsidRPr="00BF333A" w:rsidRDefault="004E080B" w:rsidP="00BF333A">
      <w:pPr>
        <w:pStyle w:val="NormalWeb"/>
        <w:spacing w:before="0" w:beforeAutospacing="0" w:after="0" w:afterAutospacing="0"/>
        <w:ind w:left="2475"/>
        <w:rPr>
          <w:rFonts w:ascii="Calibri" w:hAnsi="Calibri" w:cs="Calibri"/>
          <w:b/>
          <w:spacing w:val="-3"/>
          <w:sz w:val="22"/>
          <w:szCs w:val="22"/>
        </w:rPr>
      </w:pPr>
      <w:r w:rsidRPr="00BF333A">
        <w:rPr>
          <w:rFonts w:ascii="Calibri" w:hAnsi="Calibri" w:cs="Calibri"/>
          <w:sz w:val="22"/>
          <w:szCs w:val="22"/>
        </w:rPr>
        <w:t>[Type protocol text here]</w:t>
      </w:r>
    </w:p>
    <w:p w14:paraId="7CA68400" w14:textId="77777777" w:rsidR="009A424C" w:rsidRPr="00BF333A" w:rsidRDefault="009A424C" w:rsidP="00BF333A">
      <w:pPr>
        <w:pStyle w:val="NormalWeb"/>
        <w:spacing w:before="0" w:beforeAutospacing="0" w:after="0" w:afterAutospacing="0"/>
        <w:ind w:left="2475"/>
        <w:rPr>
          <w:rFonts w:ascii="Calibri" w:hAnsi="Calibri" w:cs="Calibri"/>
          <w:b/>
          <w:spacing w:val="-3"/>
          <w:sz w:val="22"/>
          <w:szCs w:val="22"/>
        </w:rPr>
      </w:pPr>
    </w:p>
    <w:p w14:paraId="0D6F01B6" w14:textId="4FC4B8CA"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Specify the application or website used to collect the data from the</w:t>
      </w:r>
      <w:r w:rsidR="00E06D07" w:rsidRPr="00BF333A">
        <w:rPr>
          <w:rFonts w:ascii="Calibri" w:hAnsi="Calibri" w:cs="Calibri"/>
          <w:szCs w:val="22"/>
        </w:rPr>
        <w:t xml:space="preserve"> tracker or</w:t>
      </w:r>
      <w:r w:rsidRPr="00BF333A">
        <w:rPr>
          <w:rFonts w:ascii="Calibri" w:hAnsi="Calibri" w:cs="Calibri"/>
          <w:szCs w:val="22"/>
        </w:rPr>
        <w:t xml:space="preserve"> mobile device, if applicable.</w:t>
      </w:r>
    </w:p>
    <w:p w14:paraId="76A15A56" w14:textId="564431E5" w:rsidR="00785510" w:rsidRPr="00BF333A" w:rsidRDefault="00785510" w:rsidP="00BF333A">
      <w:pPr>
        <w:pStyle w:val="NormalWeb"/>
        <w:spacing w:before="0" w:beforeAutospacing="0" w:after="0" w:afterAutospacing="0"/>
        <w:ind w:left="2475"/>
        <w:rPr>
          <w:rFonts w:ascii="Calibri" w:hAnsi="Calibri" w:cs="Calibri"/>
          <w:b/>
          <w:spacing w:val="-3"/>
          <w:sz w:val="22"/>
          <w:szCs w:val="22"/>
        </w:rPr>
      </w:pPr>
    </w:p>
    <w:p w14:paraId="2F25F553" w14:textId="007B695A" w:rsidR="004E080B" w:rsidRPr="00BF333A" w:rsidRDefault="004E080B" w:rsidP="00BF333A">
      <w:pPr>
        <w:pStyle w:val="NormalWeb"/>
        <w:spacing w:before="0" w:beforeAutospacing="0" w:after="0" w:afterAutospacing="0"/>
        <w:ind w:left="2475"/>
        <w:rPr>
          <w:rFonts w:ascii="Calibri" w:hAnsi="Calibri" w:cs="Calibri"/>
          <w:b/>
          <w:spacing w:val="-3"/>
          <w:sz w:val="22"/>
          <w:szCs w:val="22"/>
        </w:rPr>
      </w:pPr>
      <w:r w:rsidRPr="00BF333A">
        <w:rPr>
          <w:rFonts w:ascii="Calibri" w:hAnsi="Calibri" w:cs="Calibri"/>
          <w:sz w:val="22"/>
          <w:szCs w:val="22"/>
        </w:rPr>
        <w:t>[Type protocol text here]</w:t>
      </w:r>
    </w:p>
    <w:p w14:paraId="4F147C55" w14:textId="77777777" w:rsidR="009A424C" w:rsidRPr="00BF333A" w:rsidRDefault="009A424C" w:rsidP="00BF333A">
      <w:pPr>
        <w:pStyle w:val="NormalWeb"/>
        <w:spacing w:before="0" w:beforeAutospacing="0" w:after="0" w:afterAutospacing="0"/>
        <w:ind w:left="2475"/>
        <w:rPr>
          <w:rFonts w:ascii="Calibri" w:hAnsi="Calibri" w:cs="Calibri"/>
          <w:sz w:val="22"/>
          <w:szCs w:val="22"/>
        </w:rPr>
      </w:pPr>
    </w:p>
    <w:p w14:paraId="2713906D" w14:textId="3054F65C" w:rsidR="00785510" w:rsidRPr="00BF333A" w:rsidRDefault="00785510" w:rsidP="00BF333A">
      <w:pPr>
        <w:pStyle w:val="NormalWeb"/>
        <w:numPr>
          <w:ilvl w:val="3"/>
          <w:numId w:val="5"/>
        </w:numPr>
        <w:spacing w:before="0" w:beforeAutospacing="0" w:after="0" w:afterAutospacing="0"/>
        <w:rPr>
          <w:rFonts w:ascii="Calibri" w:hAnsi="Calibri" w:cs="Calibri"/>
          <w:sz w:val="22"/>
          <w:szCs w:val="22"/>
        </w:rPr>
      </w:pPr>
      <w:r w:rsidRPr="00BF333A">
        <w:rPr>
          <w:rStyle w:val="Heading3Char"/>
          <w:rFonts w:ascii="Calibri" w:hAnsi="Calibri" w:cs="Calibri"/>
          <w:szCs w:val="22"/>
        </w:rPr>
        <w:t xml:space="preserve">Describe the measures taken to protect the confidentiality of the data collected on </w:t>
      </w:r>
      <w:r w:rsidR="00E06D07" w:rsidRPr="00BF333A">
        <w:rPr>
          <w:rStyle w:val="Heading3Char"/>
          <w:rFonts w:ascii="Calibri" w:hAnsi="Calibri" w:cs="Calibri"/>
          <w:szCs w:val="22"/>
        </w:rPr>
        <w:t xml:space="preserve">the tracker or </w:t>
      </w:r>
      <w:r w:rsidRPr="00BF333A">
        <w:rPr>
          <w:rStyle w:val="Heading3Char"/>
          <w:rFonts w:ascii="Calibri" w:hAnsi="Calibri" w:cs="Calibri"/>
          <w:szCs w:val="22"/>
        </w:rPr>
        <w:t xml:space="preserve">mobile device(s). Please address physical security of the device(s), electronic security, and secure transfer of data from device(s) to the previously indicated data/file storage location provided in section </w:t>
      </w:r>
      <w:r w:rsidR="00C41F0C" w:rsidRPr="00BF333A">
        <w:rPr>
          <w:rStyle w:val="Heading3Char"/>
          <w:rFonts w:ascii="Calibri" w:hAnsi="Calibri" w:cs="Calibri"/>
          <w:szCs w:val="22"/>
        </w:rPr>
        <w:t>22.3</w:t>
      </w:r>
      <w:r w:rsidRPr="00BF333A">
        <w:rPr>
          <w:rFonts w:ascii="Calibri" w:hAnsi="Calibri" w:cs="Calibri"/>
          <w:sz w:val="22"/>
          <w:szCs w:val="22"/>
        </w:rPr>
        <w:t>.</w:t>
      </w:r>
    </w:p>
    <w:p w14:paraId="349870C0" w14:textId="7E1AAF40" w:rsidR="00785510" w:rsidRPr="00BF333A" w:rsidRDefault="00785510" w:rsidP="00BF333A">
      <w:pPr>
        <w:pStyle w:val="NormalWeb"/>
        <w:spacing w:before="0" w:beforeAutospacing="0" w:after="0" w:afterAutospacing="0"/>
        <w:ind w:left="2475"/>
        <w:rPr>
          <w:rFonts w:ascii="Calibri" w:hAnsi="Calibri" w:cs="Calibri"/>
          <w:b/>
          <w:spacing w:val="-3"/>
          <w:sz w:val="22"/>
          <w:szCs w:val="22"/>
        </w:rPr>
      </w:pPr>
    </w:p>
    <w:p w14:paraId="2273B2D3" w14:textId="43FC8D0E" w:rsidR="004E080B" w:rsidRPr="00BF333A" w:rsidRDefault="004E080B" w:rsidP="00BF333A">
      <w:pPr>
        <w:pStyle w:val="NormalWeb"/>
        <w:spacing w:before="0" w:beforeAutospacing="0" w:after="0" w:afterAutospacing="0"/>
        <w:ind w:left="2475"/>
        <w:rPr>
          <w:rFonts w:ascii="Calibri" w:hAnsi="Calibri" w:cs="Calibri"/>
          <w:sz w:val="22"/>
          <w:szCs w:val="22"/>
        </w:rPr>
      </w:pPr>
      <w:r w:rsidRPr="00BF333A">
        <w:rPr>
          <w:rFonts w:ascii="Calibri" w:hAnsi="Calibri" w:cs="Calibri"/>
          <w:sz w:val="22"/>
          <w:szCs w:val="22"/>
        </w:rPr>
        <w:t>[Type protocol text here]</w:t>
      </w:r>
    </w:p>
    <w:p w14:paraId="572A56B5" w14:textId="77777777" w:rsidR="00785510" w:rsidRPr="00BF333A" w:rsidRDefault="00785510" w:rsidP="00BF333A">
      <w:pPr>
        <w:pStyle w:val="NormalWeb"/>
        <w:numPr>
          <w:ilvl w:val="1"/>
          <w:numId w:val="10"/>
        </w:numPr>
        <w:spacing w:before="0" w:beforeAutospacing="0" w:after="0" w:afterAutospacing="0"/>
        <w:ind w:left="-2700"/>
        <w:rPr>
          <w:rFonts w:ascii="Calibri" w:hAnsi="Calibri" w:cs="Calibri"/>
          <w:sz w:val="22"/>
          <w:szCs w:val="22"/>
        </w:rPr>
      </w:pPr>
      <w:r w:rsidRPr="00BF333A">
        <w:rPr>
          <w:rFonts w:ascii="Calibri" w:hAnsi="Calibri" w:cs="Calibri"/>
          <w:sz w:val="22"/>
          <w:szCs w:val="22"/>
        </w:rPr>
        <w:t xml:space="preserve">Specify the </w:t>
      </w:r>
    </w:p>
    <w:p w14:paraId="0E4D393F" w14:textId="4A1A06CF"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270"/>
        <w:rPr>
          <w:rFonts w:ascii="Calibri" w:hAnsi="Calibri" w:cs="Calibri"/>
          <w:sz w:val="22"/>
          <w:szCs w:val="22"/>
        </w:rPr>
      </w:pPr>
      <w:r w:rsidRPr="00BF333A">
        <w:rPr>
          <w:rFonts w:ascii="Calibri" w:hAnsi="Calibri" w:cs="Calibri"/>
          <w:sz w:val="22"/>
          <w:szCs w:val="22"/>
        </w:rPr>
        <w:t xml:space="preserve">The use of online survey tools and email to collect or send research data containing identifiers that represent more than minimal risk to subjects </w:t>
      </w:r>
      <w:r w:rsidR="008C7E3E" w:rsidRPr="00BF333A">
        <w:rPr>
          <w:rFonts w:ascii="Calibri" w:hAnsi="Calibri" w:cs="Calibri"/>
          <w:sz w:val="22"/>
          <w:szCs w:val="22"/>
        </w:rPr>
        <w:t xml:space="preserve">may have to </w:t>
      </w:r>
      <w:r w:rsidRPr="00BF333A">
        <w:rPr>
          <w:rFonts w:ascii="Calibri" w:hAnsi="Calibri" w:cs="Calibri"/>
          <w:sz w:val="22"/>
          <w:szCs w:val="22"/>
        </w:rPr>
        <w:t xml:space="preserve">be approved by </w:t>
      </w:r>
      <w:r w:rsidR="00A73807">
        <w:rPr>
          <w:rFonts w:ascii="Calibri" w:hAnsi="Calibri" w:cs="Calibri"/>
          <w:sz w:val="22"/>
          <w:szCs w:val="22"/>
        </w:rPr>
        <w:t xml:space="preserve">Penn State IT - </w:t>
      </w:r>
      <w:r w:rsidRPr="00BF333A">
        <w:rPr>
          <w:rFonts w:ascii="Calibri" w:hAnsi="Calibri" w:cs="Calibri"/>
          <w:sz w:val="22"/>
          <w:szCs w:val="22"/>
        </w:rPr>
        <w:t>Information Security.</w:t>
      </w:r>
    </w:p>
    <w:p w14:paraId="4399D10C" w14:textId="77777777" w:rsidR="00785510" w:rsidRPr="00BF333A" w:rsidRDefault="00785510" w:rsidP="00BF333A">
      <w:pPr>
        <w:pStyle w:val="NormalWeb"/>
        <w:spacing w:before="0" w:beforeAutospacing="0" w:after="0" w:afterAutospacing="0"/>
        <w:rPr>
          <w:rFonts w:ascii="Calibri" w:hAnsi="Calibri" w:cs="Calibri"/>
          <w:sz w:val="22"/>
          <w:szCs w:val="22"/>
        </w:rPr>
      </w:pPr>
    </w:p>
    <w:p w14:paraId="7EF584CF" w14:textId="619A1E36"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Will any research data be directly entered/sent by subjects over the internet or via email (e.g., data capture using on-line surveys/questionnaires, surveys via email, observation of chat rooms or blogs)?</w:t>
      </w:r>
    </w:p>
    <w:p w14:paraId="2BF4F608" w14:textId="79B43D2E"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r w:rsidR="004E080B" w:rsidRPr="00BF333A">
        <w:rPr>
          <w:rFonts w:ascii="Calibri" w:hAnsi="Calibri" w:cs="Calibri"/>
          <w:sz w:val="22"/>
          <w:szCs w:val="22"/>
        </w:rPr>
        <w:t xml:space="preserve"> – skip to 22.9</w:t>
      </w:r>
    </w:p>
    <w:p w14:paraId="6F8F5C0F" w14:textId="6C62D8E5" w:rsidR="00785510" w:rsidRDefault="00904A38" w:rsidP="00BF333A">
      <w:pPr>
        <w:pStyle w:val="NormalWeb"/>
        <w:spacing w:before="0" w:beforeAutospacing="0" w:after="0" w:afterAutospacing="0"/>
        <w:ind w:left="720" w:firstLine="72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Yes - answer the following questions:</w:t>
      </w:r>
    </w:p>
    <w:p w14:paraId="7E8B008B" w14:textId="77777777" w:rsidR="00655670" w:rsidRPr="00BF333A" w:rsidRDefault="00655670" w:rsidP="00BF333A">
      <w:pPr>
        <w:pStyle w:val="NormalWeb"/>
        <w:spacing w:before="0" w:beforeAutospacing="0" w:after="0" w:afterAutospacing="0"/>
        <w:ind w:left="720" w:firstLine="720"/>
        <w:rPr>
          <w:rFonts w:ascii="Calibri" w:hAnsi="Calibri" w:cs="Calibri"/>
          <w:sz w:val="22"/>
          <w:szCs w:val="22"/>
        </w:rPr>
      </w:pPr>
    </w:p>
    <w:p w14:paraId="69CB8C67"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Specify the identifiers collected over the internet or via email (Including IP addresses if IP addresses will be collected).</w:t>
      </w:r>
    </w:p>
    <w:p w14:paraId="0B19261E" w14:textId="77777777" w:rsidR="00655670" w:rsidRDefault="00655670" w:rsidP="00BF333A">
      <w:pPr>
        <w:pStyle w:val="NormalWeb"/>
        <w:spacing w:before="0" w:beforeAutospacing="0" w:after="0" w:afterAutospacing="0"/>
        <w:ind w:left="1440" w:firstLine="720"/>
        <w:rPr>
          <w:rFonts w:ascii="Calibri" w:hAnsi="Calibri" w:cs="Calibri"/>
          <w:b/>
          <w:spacing w:val="-3"/>
          <w:sz w:val="22"/>
          <w:szCs w:val="22"/>
        </w:rPr>
      </w:pPr>
    </w:p>
    <w:p w14:paraId="6EEABAD4" w14:textId="551E48B3" w:rsidR="00655670" w:rsidRDefault="00904A38" w:rsidP="00BF333A">
      <w:pPr>
        <w:pStyle w:val="NormalWeb"/>
        <w:spacing w:before="0" w:beforeAutospacing="0" w:after="0" w:afterAutospacing="0"/>
        <w:ind w:left="1440" w:firstLine="720"/>
        <w:rPr>
          <w:rFonts w:ascii="Calibri" w:hAnsi="Calibri" w:cs="Calibri"/>
          <w:sz w:val="22"/>
          <w:szCs w:val="22"/>
        </w:rPr>
      </w:pPr>
      <w:r w:rsidRPr="00904A38">
        <w:rPr>
          <w:rFonts w:ascii="Calibri" w:hAnsi="Calibri" w:cs="Calibri"/>
          <w:sz w:val="22"/>
          <w:szCs w:val="22"/>
        </w:rPr>
        <w:t>Name and email address.</w:t>
      </w:r>
    </w:p>
    <w:p w14:paraId="05D7DB64" w14:textId="77777777" w:rsidR="00904A38" w:rsidRPr="00BF333A" w:rsidRDefault="00904A38" w:rsidP="00BF333A">
      <w:pPr>
        <w:pStyle w:val="NormalWeb"/>
        <w:spacing w:before="0" w:beforeAutospacing="0" w:after="0" w:afterAutospacing="0"/>
        <w:ind w:left="1440" w:firstLine="720"/>
        <w:rPr>
          <w:rFonts w:ascii="Calibri" w:hAnsi="Calibri" w:cs="Calibri"/>
          <w:sz w:val="22"/>
          <w:szCs w:val="22"/>
        </w:rPr>
      </w:pPr>
    </w:p>
    <w:p w14:paraId="6F0134C0" w14:textId="7137DA53" w:rsidR="00655670" w:rsidRPr="00904A38" w:rsidRDefault="00785510" w:rsidP="00904A38">
      <w:pPr>
        <w:pStyle w:val="Heading3"/>
        <w:numPr>
          <w:ilvl w:val="3"/>
          <w:numId w:val="5"/>
        </w:numPr>
        <w:spacing w:before="0" w:after="0"/>
        <w:rPr>
          <w:rFonts w:ascii="Calibri" w:hAnsi="Calibri" w:cs="Calibri"/>
          <w:szCs w:val="22"/>
        </w:rPr>
      </w:pPr>
      <w:r w:rsidRPr="00BF333A">
        <w:rPr>
          <w:rFonts w:ascii="Calibri" w:hAnsi="Calibri" w:cs="Calibri"/>
          <w:szCs w:val="22"/>
        </w:rPr>
        <w:lastRenderedPageBreak/>
        <w:t>Specify the type of data collected over the internet or via email.</w:t>
      </w:r>
    </w:p>
    <w:p w14:paraId="660E2DE1" w14:textId="141B0049" w:rsidR="00655670" w:rsidRPr="00BF333A" w:rsidRDefault="00904A38" w:rsidP="00904A38">
      <w:pPr>
        <w:pStyle w:val="NormalWeb"/>
        <w:ind w:left="1440" w:firstLine="720"/>
        <w:rPr>
          <w:rFonts w:ascii="Calibri" w:hAnsi="Calibri" w:cs="Calibri"/>
          <w:sz w:val="22"/>
          <w:szCs w:val="22"/>
        </w:rPr>
      </w:pPr>
      <w:r w:rsidRPr="00904A38">
        <w:rPr>
          <w:rFonts w:ascii="Calibri" w:hAnsi="Calibri" w:cs="Calibri"/>
          <w:sz w:val="22"/>
          <w:szCs w:val="22"/>
        </w:rPr>
        <w:t>Survey questions about Open Science</w:t>
      </w:r>
      <w:r>
        <w:rPr>
          <w:rFonts w:ascii="Calibri" w:hAnsi="Calibri" w:cs="Calibri"/>
          <w:sz w:val="22"/>
          <w:szCs w:val="22"/>
        </w:rPr>
        <w:t>.</w:t>
      </w:r>
    </w:p>
    <w:p w14:paraId="08B709E6" w14:textId="0B148080" w:rsidR="00655670" w:rsidRPr="00904A38" w:rsidRDefault="00785510" w:rsidP="00904A38">
      <w:pPr>
        <w:pStyle w:val="Heading3"/>
        <w:numPr>
          <w:ilvl w:val="3"/>
          <w:numId w:val="5"/>
        </w:numPr>
        <w:spacing w:before="0" w:after="0"/>
        <w:rPr>
          <w:rFonts w:ascii="Calibri" w:hAnsi="Calibri" w:cs="Calibri"/>
          <w:szCs w:val="22"/>
        </w:rPr>
      </w:pPr>
      <w:r w:rsidRPr="00BF333A">
        <w:rPr>
          <w:rFonts w:ascii="Calibri" w:hAnsi="Calibri" w:cs="Calibri"/>
          <w:szCs w:val="22"/>
        </w:rPr>
        <w:t>Describe the measures taken to protect the confidentiality of the data collected?</w:t>
      </w:r>
    </w:p>
    <w:p w14:paraId="52675882" w14:textId="746767E2" w:rsidR="00655670" w:rsidRPr="00904A38" w:rsidRDefault="00904A38" w:rsidP="00904A38">
      <w:pPr>
        <w:pStyle w:val="NormalWeb"/>
        <w:ind w:left="2160"/>
        <w:rPr>
          <w:rFonts w:ascii="Calibri" w:hAnsi="Calibri" w:cs="Calibri"/>
          <w:sz w:val="22"/>
          <w:szCs w:val="22"/>
        </w:rPr>
      </w:pPr>
      <w:bookmarkStart w:id="292" w:name="OLE_LINK26"/>
      <w:bookmarkStart w:id="293" w:name="OLE_LINK27"/>
      <w:r w:rsidRPr="00904A38">
        <w:rPr>
          <w:rFonts w:ascii="Calibri" w:hAnsi="Calibri" w:cs="Calibri"/>
          <w:sz w:val="22"/>
          <w:szCs w:val="22"/>
        </w:rPr>
        <w:t>The survey does not collect any identifying information unless the respondent voluntarily provides it</w:t>
      </w:r>
      <w:r>
        <w:rPr>
          <w:rFonts w:ascii="Calibri" w:hAnsi="Calibri" w:cs="Calibri"/>
          <w:sz w:val="22"/>
          <w:szCs w:val="22"/>
        </w:rPr>
        <w:t xml:space="preserve"> for follow-up.</w:t>
      </w:r>
    </w:p>
    <w:bookmarkEnd w:id="292"/>
    <w:bookmarkEnd w:id="293"/>
    <w:p w14:paraId="11742284" w14:textId="0CAB8430" w:rsidR="00655670" w:rsidRPr="00904A38" w:rsidRDefault="00785510" w:rsidP="00904A38">
      <w:pPr>
        <w:pStyle w:val="Heading3"/>
        <w:numPr>
          <w:ilvl w:val="3"/>
          <w:numId w:val="5"/>
        </w:numPr>
        <w:spacing w:before="0" w:after="0"/>
        <w:rPr>
          <w:rFonts w:ascii="Calibri" w:hAnsi="Calibri" w:cs="Calibri"/>
          <w:szCs w:val="22"/>
        </w:rPr>
      </w:pPr>
      <w:r w:rsidRPr="00BF333A">
        <w:rPr>
          <w:rFonts w:ascii="Calibri" w:hAnsi="Calibri" w:cs="Calibri"/>
          <w:szCs w:val="22"/>
        </w:rPr>
        <w:t>Describe how the research team will access the data once data collection is complete.</w:t>
      </w:r>
    </w:p>
    <w:p w14:paraId="3D007F64" w14:textId="731B30E9" w:rsidR="00655670" w:rsidRPr="00904A38" w:rsidRDefault="00904A38" w:rsidP="00904A38">
      <w:pPr>
        <w:pStyle w:val="NormalWeb"/>
        <w:ind w:left="2160"/>
        <w:rPr>
          <w:rFonts w:ascii="Calibri" w:hAnsi="Calibri" w:cs="Calibri"/>
          <w:sz w:val="22"/>
          <w:szCs w:val="22"/>
        </w:rPr>
      </w:pPr>
      <w:r w:rsidRPr="00904A38">
        <w:rPr>
          <w:rFonts w:ascii="Calibri" w:hAnsi="Calibri" w:cs="Calibri"/>
          <w:sz w:val="22"/>
          <w:szCs w:val="22"/>
        </w:rPr>
        <w:t>Data will be downloaded to one of the investigator's computers from the password-protected Google Sheet linked to the survey.</w:t>
      </w:r>
      <w:r>
        <w:rPr>
          <w:rFonts w:ascii="Calibri" w:hAnsi="Calibri" w:cs="Calibri"/>
          <w:sz w:val="22"/>
          <w:szCs w:val="22"/>
        </w:rPr>
        <w:t xml:space="preserve"> </w:t>
      </w:r>
      <w:r w:rsidRPr="00904A38">
        <w:rPr>
          <w:rFonts w:ascii="Calibri" w:hAnsi="Calibri" w:cs="Calibri"/>
          <w:sz w:val="22"/>
          <w:szCs w:val="22"/>
        </w:rPr>
        <w:t>We may use Penn State's password-protected RStudio Server for data visualization and analysis.</w:t>
      </w:r>
    </w:p>
    <w:p w14:paraId="23737FF9"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If the research involves online surveys, list the name(s) of the service provider(s) that will be used for the survey(s) (e.g., REDCap, Penn State licensed Qualtrics, Survey Monkey, Zoomerang)? (Note: The IRB strongly recommends the use of REDCap for online surveys that obtain sensitive identifiable human </w:t>
      </w:r>
      <w:proofErr w:type="gramStart"/>
      <w:r w:rsidRPr="00BF333A">
        <w:rPr>
          <w:rFonts w:ascii="Calibri" w:hAnsi="Calibri" w:cs="Calibri"/>
          <w:szCs w:val="22"/>
        </w:rPr>
        <w:t>subjects</w:t>
      </w:r>
      <w:proofErr w:type="gramEnd"/>
      <w:r w:rsidRPr="00BF333A">
        <w:rPr>
          <w:rFonts w:ascii="Calibri" w:hAnsi="Calibri" w:cs="Calibri"/>
          <w:szCs w:val="22"/>
        </w:rPr>
        <w:t xml:space="preserve"> data.)</w:t>
      </w:r>
    </w:p>
    <w:p w14:paraId="2101497A" w14:textId="77777777" w:rsidR="00785510" w:rsidRPr="00BF333A" w:rsidRDefault="00785510"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REDCap</w:t>
      </w:r>
    </w:p>
    <w:p w14:paraId="496C94E0" w14:textId="1F728FA9" w:rsidR="00785510" w:rsidRPr="00BF333A" w:rsidRDefault="00785510"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Qualtrics</w:t>
      </w:r>
    </w:p>
    <w:p w14:paraId="5FBB8875" w14:textId="77777777" w:rsidR="00A12271" w:rsidRPr="00BF333A" w:rsidRDefault="00A12271"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Microsoft Forms</w:t>
      </w:r>
    </w:p>
    <w:p w14:paraId="3CCD2851" w14:textId="02F712D6" w:rsidR="00A12271" w:rsidRPr="00BF333A" w:rsidRDefault="00904A38" w:rsidP="00BF333A">
      <w:pPr>
        <w:pStyle w:val="NormalWeb"/>
        <w:spacing w:before="0" w:beforeAutospacing="0" w:after="0" w:afterAutospacing="0"/>
        <w:ind w:left="2250" w:hanging="9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A12271" w:rsidRPr="00BF333A">
        <w:rPr>
          <w:rFonts w:ascii="Calibri" w:hAnsi="Calibri" w:cs="Calibri"/>
          <w:color w:val="2B579A"/>
          <w:sz w:val="22"/>
          <w:szCs w:val="22"/>
          <w:shd w:val="clear" w:color="auto" w:fill="E6E6E6"/>
        </w:rPr>
        <w:t xml:space="preserve"> </w:t>
      </w:r>
      <w:r w:rsidR="00A12271" w:rsidRPr="00BF333A">
        <w:rPr>
          <w:rFonts w:ascii="Calibri" w:hAnsi="Calibri" w:cs="Calibri"/>
          <w:sz w:val="22"/>
          <w:szCs w:val="22"/>
        </w:rPr>
        <w:t>Penn State Google Forms</w:t>
      </w:r>
    </w:p>
    <w:p w14:paraId="6598411F" w14:textId="77777777" w:rsidR="00785510" w:rsidRPr="00BF333A" w:rsidRDefault="00785510"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Please specify:</w:t>
      </w:r>
    </w:p>
    <w:p w14:paraId="1D0723BF" w14:textId="294205BF" w:rsidR="00785510" w:rsidRPr="00BF333A" w:rsidRDefault="00785510" w:rsidP="00BF333A">
      <w:pPr>
        <w:pStyle w:val="NormalWeb"/>
        <w:spacing w:before="0" w:beforeAutospacing="0" w:after="0" w:afterAutospacing="0"/>
        <w:ind w:left="3150" w:hanging="90"/>
        <w:rPr>
          <w:rFonts w:ascii="Calibri" w:hAnsi="Calibri" w:cs="Calibri"/>
          <w:b/>
          <w:spacing w:val="-3"/>
          <w:sz w:val="22"/>
          <w:szCs w:val="22"/>
        </w:rPr>
      </w:pPr>
      <w:r w:rsidRPr="00BF333A">
        <w:rPr>
          <w:rFonts w:ascii="Calibri" w:hAnsi="Calibri" w:cs="Calibri"/>
          <w:sz w:val="22"/>
          <w:szCs w:val="22"/>
        </w:rPr>
        <w:t xml:space="preserve">Application: </w:t>
      </w:r>
      <w:r w:rsidR="004E080B" w:rsidRPr="00BF333A">
        <w:rPr>
          <w:rFonts w:ascii="Calibri" w:hAnsi="Calibri" w:cs="Calibri"/>
          <w:sz w:val="22"/>
          <w:szCs w:val="22"/>
        </w:rPr>
        <w:t>[Type protocol text here]</w:t>
      </w:r>
    </w:p>
    <w:p w14:paraId="35F315ED" w14:textId="0857208F" w:rsidR="00785510" w:rsidRDefault="00785510" w:rsidP="00BF333A">
      <w:pPr>
        <w:pStyle w:val="NormalWeb"/>
        <w:spacing w:before="0" w:beforeAutospacing="0" w:after="0" w:afterAutospacing="0"/>
        <w:ind w:left="3150" w:hanging="90"/>
        <w:rPr>
          <w:rFonts w:ascii="Calibri" w:hAnsi="Calibri" w:cs="Calibri"/>
          <w:b/>
          <w:spacing w:val="-3"/>
          <w:sz w:val="22"/>
          <w:szCs w:val="22"/>
        </w:rPr>
      </w:pPr>
      <w:r w:rsidRPr="00BF333A">
        <w:rPr>
          <w:rFonts w:ascii="Calibri" w:hAnsi="Calibri" w:cs="Calibri"/>
          <w:sz w:val="22"/>
          <w:szCs w:val="22"/>
        </w:rPr>
        <w:t xml:space="preserve">URL (If applicable): </w:t>
      </w:r>
      <w:r w:rsidR="004E080B" w:rsidRPr="00BF333A">
        <w:rPr>
          <w:rFonts w:ascii="Calibri" w:hAnsi="Calibri" w:cs="Calibri"/>
          <w:sz w:val="22"/>
          <w:szCs w:val="22"/>
        </w:rPr>
        <w:t>[Type protocol text here]</w:t>
      </w:r>
    </w:p>
    <w:p w14:paraId="1B5F8B51" w14:textId="77777777" w:rsidR="00655670" w:rsidRPr="00BF333A" w:rsidRDefault="00655670" w:rsidP="00655670">
      <w:pPr>
        <w:pStyle w:val="NormalWeb"/>
        <w:spacing w:before="0" w:beforeAutospacing="0" w:after="0" w:afterAutospacing="0"/>
        <w:rPr>
          <w:rFonts w:ascii="Calibri" w:hAnsi="Calibri" w:cs="Calibri"/>
          <w:b/>
          <w:spacing w:val="-3"/>
          <w:sz w:val="22"/>
          <w:szCs w:val="22"/>
        </w:rPr>
      </w:pPr>
    </w:p>
    <w:p w14:paraId="499D0023"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If the answer above is “Other” contact </w:t>
      </w:r>
      <w:hyperlink r:id="rId29" w:history="1">
        <w:r w:rsidRPr="00BF333A">
          <w:rPr>
            <w:rStyle w:val="Hyperlink"/>
            <w:rFonts w:ascii="Calibri" w:hAnsi="Calibri" w:cs="Calibri"/>
            <w:spacing w:val="-3"/>
            <w:szCs w:val="22"/>
          </w:rPr>
          <w:t>security@psu.edu</w:t>
        </w:r>
      </w:hyperlink>
      <w:r w:rsidRPr="00BF333A">
        <w:rPr>
          <w:rFonts w:ascii="Calibri" w:hAnsi="Calibri" w:cs="Calibri"/>
          <w:szCs w:val="22"/>
        </w:rPr>
        <w:t xml:space="preserve"> for approval of an alternative data capture method</w:t>
      </w:r>
    </w:p>
    <w:p w14:paraId="04928BC1" w14:textId="77777777" w:rsidR="00655670" w:rsidRDefault="00655670" w:rsidP="00BF333A">
      <w:pPr>
        <w:pStyle w:val="NormalWeb"/>
        <w:spacing w:before="0" w:beforeAutospacing="0" w:after="0" w:afterAutospacing="0"/>
        <w:ind w:left="1440" w:firstLine="720"/>
        <w:rPr>
          <w:rFonts w:ascii="Calibri" w:hAnsi="Calibri" w:cs="Calibri"/>
          <w:b/>
          <w:spacing w:val="-3"/>
          <w:sz w:val="22"/>
          <w:szCs w:val="22"/>
        </w:rPr>
      </w:pPr>
    </w:p>
    <w:p w14:paraId="1F851B62" w14:textId="72743017" w:rsidR="004E080B" w:rsidRPr="00BF333A" w:rsidRDefault="004E080B" w:rsidP="00BF333A">
      <w:pPr>
        <w:pStyle w:val="NormalWeb"/>
        <w:spacing w:before="0" w:beforeAutospacing="0" w:after="0" w:afterAutospacing="0"/>
        <w:ind w:left="1440" w:firstLine="720"/>
        <w:rPr>
          <w:rFonts w:ascii="Calibri" w:hAnsi="Calibri" w:cs="Calibri"/>
          <w:b/>
          <w:spacing w:val="-3"/>
          <w:sz w:val="22"/>
          <w:szCs w:val="22"/>
        </w:rPr>
      </w:pPr>
      <w:r w:rsidRPr="00BF333A">
        <w:rPr>
          <w:rFonts w:ascii="Calibri" w:hAnsi="Calibri" w:cs="Calibri"/>
          <w:sz w:val="22"/>
          <w:szCs w:val="22"/>
        </w:rPr>
        <w:t>[Type protocol text here]</w:t>
      </w:r>
    </w:p>
    <w:p w14:paraId="53C68590" w14:textId="77777777" w:rsidR="00785510" w:rsidRPr="00BF333A" w:rsidRDefault="00785510" w:rsidP="00BF333A">
      <w:pPr>
        <w:pStyle w:val="NormalWeb"/>
        <w:spacing w:before="0" w:beforeAutospacing="0" w:after="0" w:afterAutospacing="0"/>
        <w:ind w:left="1440"/>
        <w:rPr>
          <w:rFonts w:ascii="Calibri" w:hAnsi="Calibri" w:cs="Calibri"/>
          <w:b/>
          <w:spacing w:val="-3"/>
          <w:sz w:val="22"/>
          <w:szCs w:val="22"/>
        </w:rPr>
      </w:pPr>
    </w:p>
    <w:p w14:paraId="01FEB989" w14:textId="6546DFB1"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90"/>
        <w:rPr>
          <w:rFonts w:ascii="Calibri" w:hAnsi="Calibri" w:cs="Calibri"/>
          <w:sz w:val="22"/>
          <w:szCs w:val="22"/>
        </w:rPr>
      </w:pPr>
      <w:r w:rsidRPr="00BF333A">
        <w:rPr>
          <w:rFonts w:ascii="Calibri" w:hAnsi="Calibri" w:cs="Calibri"/>
          <w:sz w:val="22"/>
          <w:szCs w:val="22"/>
        </w:rPr>
        <w:t xml:space="preserve">Depending on the nature of the subject matter involved, certain security requirements must be in place for the audio and/or video recording or photographing of subjects. If the subject matter presents more than minimal risk to the subjects, then, before completing the section below, please contact </w:t>
      </w:r>
      <w:r w:rsidR="00A73807">
        <w:rPr>
          <w:rFonts w:ascii="Calibri" w:hAnsi="Calibri" w:cs="Calibri"/>
          <w:sz w:val="22"/>
          <w:szCs w:val="22"/>
        </w:rPr>
        <w:t xml:space="preserve">Penn State IT - </w:t>
      </w:r>
      <w:r w:rsidRPr="00BF333A">
        <w:rPr>
          <w:rFonts w:ascii="Calibri" w:hAnsi="Calibri" w:cs="Calibri"/>
          <w:sz w:val="22"/>
          <w:szCs w:val="22"/>
        </w:rPr>
        <w:t xml:space="preserve">Information Security at </w:t>
      </w:r>
      <w:hyperlink r:id="rId30" w:history="1">
        <w:r w:rsidRPr="00BF333A">
          <w:rPr>
            <w:rStyle w:val="Hyperlink"/>
            <w:rFonts w:ascii="Calibri" w:hAnsi="Calibri" w:cs="Calibri"/>
            <w:sz w:val="22"/>
            <w:szCs w:val="22"/>
          </w:rPr>
          <w:t>security@psu.edu</w:t>
        </w:r>
      </w:hyperlink>
      <w:r w:rsidRPr="00BF333A">
        <w:rPr>
          <w:rFonts w:ascii="Calibri" w:hAnsi="Calibri" w:cs="Calibri"/>
          <w:sz w:val="22"/>
          <w:szCs w:val="22"/>
        </w:rPr>
        <w:t xml:space="preserve"> to confirm whether these requirements are required.</w:t>
      </w:r>
    </w:p>
    <w:p w14:paraId="2420768B" w14:textId="77777777" w:rsidR="00785510" w:rsidRPr="00BF333A" w:rsidRDefault="00785510" w:rsidP="00BF333A">
      <w:pPr>
        <w:pStyle w:val="NormalWeb"/>
        <w:numPr>
          <w:ilvl w:val="1"/>
          <w:numId w:val="10"/>
        </w:numPr>
        <w:spacing w:before="0" w:beforeAutospacing="0" w:after="0" w:afterAutospacing="0"/>
        <w:ind w:left="-2700"/>
        <w:rPr>
          <w:rFonts w:ascii="Calibri" w:hAnsi="Calibri" w:cs="Calibri"/>
          <w:sz w:val="22"/>
          <w:szCs w:val="22"/>
        </w:rPr>
      </w:pPr>
      <w:r w:rsidRPr="00BF333A">
        <w:rPr>
          <w:rFonts w:ascii="Calibri" w:hAnsi="Calibri" w:cs="Calibri"/>
          <w:sz w:val="22"/>
          <w:szCs w:val="22"/>
        </w:rPr>
        <w:t xml:space="preserve">Specify the </w:t>
      </w:r>
    </w:p>
    <w:p w14:paraId="0C7067B3" w14:textId="30899BED"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Will any type of recordings (e.g., audio or video) or photographs of the subjects be made during this study?</w:t>
      </w:r>
    </w:p>
    <w:p w14:paraId="4F470728" w14:textId="5F77E027" w:rsidR="00785510" w:rsidRPr="00BF333A" w:rsidRDefault="00904A38" w:rsidP="00BF333A">
      <w:pPr>
        <w:pStyle w:val="NormalWeb"/>
        <w:spacing w:before="0" w:beforeAutospacing="0" w:after="0" w:afterAutospacing="0"/>
        <w:ind w:left="360" w:firstLine="108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 - skip to section </w:t>
      </w:r>
      <w:r w:rsidR="007C247F" w:rsidRPr="00BF333A">
        <w:rPr>
          <w:rFonts w:ascii="Calibri" w:hAnsi="Calibri" w:cs="Calibri"/>
          <w:sz w:val="22"/>
          <w:szCs w:val="22"/>
        </w:rPr>
        <w:t>2</w:t>
      </w:r>
      <w:r w:rsidR="00335583" w:rsidRPr="00BF333A">
        <w:rPr>
          <w:rFonts w:ascii="Calibri" w:hAnsi="Calibri" w:cs="Calibri"/>
          <w:sz w:val="22"/>
          <w:szCs w:val="22"/>
        </w:rPr>
        <w:t>2</w:t>
      </w:r>
      <w:r w:rsidR="007C247F" w:rsidRPr="00BF333A">
        <w:rPr>
          <w:rFonts w:ascii="Calibri" w:hAnsi="Calibri" w:cs="Calibri"/>
          <w:sz w:val="22"/>
          <w:szCs w:val="22"/>
        </w:rPr>
        <w:t>.10</w:t>
      </w:r>
    </w:p>
    <w:p w14:paraId="72EA6E28" w14:textId="0112E464" w:rsidR="00785510" w:rsidRDefault="00785510" w:rsidP="00BF333A">
      <w:pPr>
        <w:pStyle w:val="NormalWeb"/>
        <w:spacing w:before="0" w:beforeAutospacing="0" w:after="0" w:afterAutospacing="0"/>
        <w:ind w:left="360" w:firstLine="108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answer the following questions:</w:t>
      </w:r>
    </w:p>
    <w:p w14:paraId="4CD071F8" w14:textId="77777777" w:rsidR="00655670" w:rsidRPr="00BF333A" w:rsidRDefault="00655670" w:rsidP="00BF333A">
      <w:pPr>
        <w:pStyle w:val="NormalWeb"/>
        <w:spacing w:before="0" w:beforeAutospacing="0" w:after="0" w:afterAutospacing="0"/>
        <w:ind w:left="360" w:firstLine="1080"/>
        <w:rPr>
          <w:rFonts w:ascii="Calibri" w:hAnsi="Calibri" w:cs="Calibri"/>
          <w:sz w:val="22"/>
          <w:szCs w:val="22"/>
        </w:rPr>
      </w:pPr>
    </w:p>
    <w:p w14:paraId="2690F290" w14:textId="46144E48"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What will be used to capture the audio/video/images? Give a brief description of</w:t>
      </w:r>
      <w:r w:rsidR="000D6DE4" w:rsidRPr="00BF333A">
        <w:rPr>
          <w:rFonts w:ascii="Calibri" w:hAnsi="Calibri" w:cs="Calibri"/>
          <w:szCs w:val="22"/>
        </w:rPr>
        <w:t xml:space="preserve"> </w:t>
      </w:r>
      <w:r w:rsidRPr="00BF333A">
        <w:rPr>
          <w:rFonts w:ascii="Calibri" w:hAnsi="Calibri" w:cs="Calibri"/>
          <w:szCs w:val="22"/>
        </w:rPr>
        <w:t>content.</w:t>
      </w:r>
    </w:p>
    <w:p w14:paraId="21B645DF"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Audio – Describe the intended content of the audio recording:</w:t>
      </w:r>
    </w:p>
    <w:p w14:paraId="68A34165" w14:textId="4ECEBB6E" w:rsidR="00785510" w:rsidRPr="00BF333A" w:rsidRDefault="004E080B" w:rsidP="00BF333A">
      <w:pPr>
        <w:pStyle w:val="NormalWeb"/>
        <w:spacing w:before="0" w:beforeAutospacing="0" w:after="0" w:afterAutospacing="0"/>
        <w:ind w:left="1800" w:firstLine="720"/>
        <w:rPr>
          <w:rFonts w:ascii="Calibri" w:hAnsi="Calibri" w:cs="Calibri"/>
          <w:sz w:val="22"/>
          <w:szCs w:val="22"/>
        </w:rPr>
      </w:pPr>
      <w:bookmarkStart w:id="294" w:name="_Hlk117455099"/>
      <w:r w:rsidRPr="00BF333A">
        <w:rPr>
          <w:rFonts w:ascii="Calibri" w:hAnsi="Calibri" w:cs="Calibri"/>
          <w:sz w:val="22"/>
          <w:szCs w:val="22"/>
        </w:rPr>
        <w:t>[Type protocol text here]</w:t>
      </w:r>
      <w:bookmarkEnd w:id="294"/>
    </w:p>
    <w:p w14:paraId="327D1171"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p>
    <w:p w14:paraId="5A10A12C"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Video – Describe the intended content of the video recording:</w:t>
      </w:r>
    </w:p>
    <w:p w14:paraId="4B03FAE3" w14:textId="7F63E8DB" w:rsidR="00785510" w:rsidRPr="00BF333A"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31C2459F"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p>
    <w:p w14:paraId="72BCB180"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Photographs of the subjects – Describe the intended content of the photographs:</w:t>
      </w:r>
    </w:p>
    <w:p w14:paraId="4BF26FF0" w14:textId="17BC7F79" w:rsidR="00785510" w:rsidRPr="00BF333A"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06EA98B6"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p>
    <w:p w14:paraId="2EBD2E85"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3-D Images – Describe the intended content of the of 3-D images:</w:t>
      </w:r>
    </w:p>
    <w:p w14:paraId="045152EF"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2AAE601C" w14:textId="28A21DB5" w:rsidR="00785510" w:rsidRPr="00BF333A" w:rsidRDefault="00785510"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 xml:space="preserve"> </w:t>
      </w:r>
    </w:p>
    <w:p w14:paraId="7EA9EA0F" w14:textId="77777777" w:rsidR="00785510" w:rsidRPr="00BF333A" w:rsidRDefault="00785510" w:rsidP="00BF333A">
      <w:pPr>
        <w:pStyle w:val="NormalWeb"/>
        <w:spacing w:before="0" w:beforeAutospacing="0" w:after="0" w:afterAutospacing="0"/>
        <w:ind w:left="1440" w:firstLine="720"/>
        <w:rPr>
          <w:rFonts w:ascii="Calibri" w:hAnsi="Calibri" w:cs="Calibri"/>
          <w:b/>
          <w:spacing w:val="-3"/>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w:t>
      </w:r>
      <w:r w:rsidRPr="00BF333A">
        <w:rPr>
          <w:rFonts w:ascii="Calibri" w:hAnsi="Calibri" w:cs="Calibri"/>
          <w:b/>
          <w:spacing w:val="-3"/>
          <w:sz w:val="22"/>
          <w:szCs w:val="22"/>
        </w:rPr>
        <w:t xml:space="preserve"> </w:t>
      </w:r>
    </w:p>
    <w:p w14:paraId="5785441F" w14:textId="64ECA344" w:rsidR="00785510"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306E40FE" w14:textId="77777777" w:rsidR="00655670" w:rsidRPr="00BF333A" w:rsidRDefault="00655670" w:rsidP="00BF333A">
      <w:pPr>
        <w:pStyle w:val="NormalWeb"/>
        <w:spacing w:before="0" w:beforeAutospacing="0" w:after="0" w:afterAutospacing="0"/>
        <w:ind w:left="1800" w:firstLine="720"/>
        <w:rPr>
          <w:rFonts w:ascii="Calibri" w:hAnsi="Calibri" w:cs="Calibri"/>
          <w:sz w:val="22"/>
          <w:szCs w:val="22"/>
        </w:rPr>
      </w:pPr>
    </w:p>
    <w:p w14:paraId="2E935113"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How will the recordings/photographs/images be stored (electronically or physically)?</w:t>
      </w:r>
    </w:p>
    <w:p w14:paraId="281D4322" w14:textId="77777777" w:rsidR="00655670" w:rsidRDefault="00655670" w:rsidP="00BF333A">
      <w:pPr>
        <w:pStyle w:val="NormalWeb"/>
        <w:spacing w:before="0" w:beforeAutospacing="0" w:after="0" w:afterAutospacing="0"/>
        <w:ind w:left="1440" w:firstLine="1080"/>
        <w:rPr>
          <w:rFonts w:ascii="Calibri" w:hAnsi="Calibri" w:cs="Calibri"/>
          <w:sz w:val="22"/>
          <w:szCs w:val="22"/>
        </w:rPr>
      </w:pPr>
    </w:p>
    <w:p w14:paraId="649A0A63" w14:textId="59BCE74D" w:rsidR="00785510" w:rsidRDefault="004E080B" w:rsidP="0055307E">
      <w:pPr>
        <w:pStyle w:val="NormalWeb"/>
        <w:spacing w:before="0" w:beforeAutospacing="0" w:after="0" w:afterAutospacing="0"/>
        <w:ind w:left="2160"/>
        <w:rPr>
          <w:rFonts w:ascii="Calibri" w:hAnsi="Calibri" w:cs="Calibri"/>
          <w:spacing w:val="-3"/>
          <w:sz w:val="22"/>
          <w:szCs w:val="22"/>
        </w:rPr>
      </w:pPr>
      <w:r w:rsidRPr="00BF333A">
        <w:rPr>
          <w:rFonts w:ascii="Calibri" w:hAnsi="Calibri" w:cs="Calibri"/>
          <w:sz w:val="22"/>
          <w:szCs w:val="22"/>
        </w:rPr>
        <w:t>[Type protocol text here]</w:t>
      </w:r>
    </w:p>
    <w:p w14:paraId="31B5D97F" w14:textId="77777777" w:rsidR="00655670" w:rsidRPr="00BF333A" w:rsidRDefault="00655670" w:rsidP="00BF333A">
      <w:pPr>
        <w:pStyle w:val="NormalWeb"/>
        <w:spacing w:before="0" w:beforeAutospacing="0" w:after="0" w:afterAutospacing="0"/>
        <w:ind w:left="1440" w:firstLine="1080"/>
        <w:rPr>
          <w:rFonts w:ascii="Calibri" w:hAnsi="Calibri" w:cs="Calibri"/>
          <w:spacing w:val="-3"/>
          <w:sz w:val="22"/>
          <w:szCs w:val="22"/>
        </w:rPr>
      </w:pPr>
    </w:p>
    <w:p w14:paraId="048D528F"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Where will the recordings/photographs/images be stored?</w:t>
      </w:r>
    </w:p>
    <w:p w14:paraId="336B9024" w14:textId="77777777" w:rsidR="00655670" w:rsidRDefault="00655670" w:rsidP="00BF333A">
      <w:pPr>
        <w:pStyle w:val="NormalWeb"/>
        <w:spacing w:before="0" w:beforeAutospacing="0" w:after="0" w:afterAutospacing="0"/>
        <w:ind w:left="1395" w:firstLine="1125"/>
        <w:rPr>
          <w:rFonts w:ascii="Calibri" w:hAnsi="Calibri" w:cs="Calibri"/>
          <w:sz w:val="22"/>
          <w:szCs w:val="22"/>
        </w:rPr>
      </w:pPr>
    </w:p>
    <w:p w14:paraId="3CA4DC37" w14:textId="46AC7CC7" w:rsidR="00785510" w:rsidRDefault="004E080B" w:rsidP="0055307E">
      <w:pPr>
        <w:pStyle w:val="NormalWeb"/>
        <w:spacing w:before="0" w:beforeAutospacing="0" w:after="0" w:afterAutospacing="0"/>
        <w:ind w:left="2160"/>
        <w:rPr>
          <w:rFonts w:ascii="Calibri" w:hAnsi="Calibri" w:cs="Calibri"/>
          <w:sz w:val="22"/>
          <w:szCs w:val="22"/>
        </w:rPr>
      </w:pPr>
      <w:r w:rsidRPr="00BF333A">
        <w:rPr>
          <w:rFonts w:ascii="Calibri" w:hAnsi="Calibri" w:cs="Calibri"/>
          <w:sz w:val="22"/>
          <w:szCs w:val="22"/>
        </w:rPr>
        <w:t>[Type protocol text here]</w:t>
      </w:r>
    </w:p>
    <w:p w14:paraId="7CC1B9AF" w14:textId="77777777" w:rsidR="00655670" w:rsidRPr="00BF333A" w:rsidRDefault="00655670" w:rsidP="00BF333A">
      <w:pPr>
        <w:pStyle w:val="NormalWeb"/>
        <w:spacing w:before="0" w:beforeAutospacing="0" w:after="0" w:afterAutospacing="0"/>
        <w:ind w:left="1395" w:firstLine="1125"/>
        <w:rPr>
          <w:rFonts w:ascii="Calibri" w:hAnsi="Calibri" w:cs="Calibri"/>
          <w:sz w:val="22"/>
          <w:szCs w:val="22"/>
        </w:rPr>
      </w:pPr>
    </w:p>
    <w:p w14:paraId="1BA10086"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Who will have access to the recordings/photographs/images?</w:t>
      </w:r>
    </w:p>
    <w:p w14:paraId="285A9B7B" w14:textId="77777777" w:rsidR="00655670" w:rsidRDefault="00655670" w:rsidP="00BF333A">
      <w:pPr>
        <w:pStyle w:val="NormalWeb"/>
        <w:spacing w:before="0" w:beforeAutospacing="0" w:after="0" w:afterAutospacing="0"/>
        <w:ind w:left="1440" w:firstLine="1080"/>
        <w:rPr>
          <w:rFonts w:ascii="Calibri" w:hAnsi="Calibri" w:cs="Calibri"/>
          <w:sz w:val="22"/>
          <w:szCs w:val="22"/>
        </w:rPr>
      </w:pPr>
    </w:p>
    <w:p w14:paraId="0A9DE6A8" w14:textId="1576D524" w:rsidR="00785510" w:rsidRDefault="004E080B" w:rsidP="0055307E">
      <w:pPr>
        <w:pStyle w:val="NormalWeb"/>
        <w:spacing w:before="0" w:beforeAutospacing="0" w:after="0" w:afterAutospacing="0"/>
        <w:ind w:left="2160"/>
        <w:rPr>
          <w:rFonts w:ascii="Calibri" w:hAnsi="Calibri" w:cs="Calibri"/>
          <w:spacing w:val="-3"/>
          <w:sz w:val="22"/>
          <w:szCs w:val="22"/>
        </w:rPr>
      </w:pPr>
      <w:r w:rsidRPr="00BF333A">
        <w:rPr>
          <w:rFonts w:ascii="Calibri" w:hAnsi="Calibri" w:cs="Calibri"/>
          <w:sz w:val="22"/>
          <w:szCs w:val="22"/>
        </w:rPr>
        <w:t>[Type protocol text here]</w:t>
      </w:r>
    </w:p>
    <w:p w14:paraId="6253BE9C" w14:textId="77777777" w:rsidR="00655670" w:rsidRPr="00BF333A" w:rsidRDefault="00655670" w:rsidP="00BF333A">
      <w:pPr>
        <w:pStyle w:val="NormalWeb"/>
        <w:spacing w:before="0" w:beforeAutospacing="0" w:after="0" w:afterAutospacing="0"/>
        <w:ind w:left="1440" w:firstLine="1080"/>
        <w:rPr>
          <w:rFonts w:ascii="Calibri" w:hAnsi="Calibri" w:cs="Calibri"/>
          <w:sz w:val="22"/>
          <w:szCs w:val="22"/>
        </w:rPr>
      </w:pPr>
    </w:p>
    <w:p w14:paraId="66A66391"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Will any of the recordings be transcribed?</w:t>
      </w:r>
    </w:p>
    <w:p w14:paraId="184695C8"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Not applicable</w:t>
      </w:r>
    </w:p>
    <w:p w14:paraId="66ECE6E8"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p>
    <w:p w14:paraId="29633689"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indicate who will be doing the transcribing? </w:t>
      </w:r>
    </w:p>
    <w:p w14:paraId="5E3000F5" w14:textId="259765C4" w:rsidR="00785510" w:rsidRDefault="004E080B" w:rsidP="00BF333A">
      <w:pPr>
        <w:pStyle w:val="NormalWeb"/>
        <w:spacing w:before="0" w:beforeAutospacing="0" w:after="0" w:afterAutospacing="0"/>
        <w:ind w:left="1800" w:firstLine="720"/>
        <w:rPr>
          <w:rFonts w:ascii="Calibri" w:hAnsi="Calibri" w:cs="Calibri"/>
          <w:spacing w:val="-3"/>
          <w:sz w:val="22"/>
          <w:szCs w:val="22"/>
        </w:rPr>
      </w:pPr>
      <w:r w:rsidRPr="00BF333A">
        <w:rPr>
          <w:rFonts w:ascii="Calibri" w:hAnsi="Calibri" w:cs="Calibri"/>
          <w:sz w:val="22"/>
          <w:szCs w:val="22"/>
        </w:rPr>
        <w:t>[Type protocol text here]</w:t>
      </w:r>
    </w:p>
    <w:p w14:paraId="738FB082" w14:textId="77777777" w:rsidR="00655670" w:rsidRPr="00BF333A" w:rsidRDefault="00655670" w:rsidP="00BF333A">
      <w:pPr>
        <w:pStyle w:val="NormalWeb"/>
        <w:spacing w:before="0" w:beforeAutospacing="0" w:after="0" w:afterAutospacing="0"/>
        <w:ind w:left="1800" w:firstLine="720"/>
        <w:rPr>
          <w:rFonts w:ascii="Calibri" w:hAnsi="Calibri" w:cs="Calibri"/>
          <w:spacing w:val="-3"/>
          <w:sz w:val="22"/>
          <w:szCs w:val="22"/>
        </w:rPr>
      </w:pPr>
    </w:p>
    <w:p w14:paraId="72A19303"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Will the recordings/photographs be used for purposes other than this research study?</w:t>
      </w:r>
    </w:p>
    <w:p w14:paraId="3B91DC64"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p>
    <w:p w14:paraId="368CA88E" w14:textId="77777777" w:rsidR="001F4703"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specify purpose(s) (e.g., publication, presentations, educational training, future</w:t>
      </w:r>
    </w:p>
    <w:p w14:paraId="5C1FA67A" w14:textId="77777777" w:rsidR="000D6DE4" w:rsidRPr="00BF333A" w:rsidRDefault="00785510" w:rsidP="00BF333A">
      <w:pPr>
        <w:pStyle w:val="NormalWeb"/>
        <w:spacing w:before="0" w:beforeAutospacing="0" w:after="0" w:afterAutospacing="0"/>
        <w:ind w:left="2160" w:firstLine="270"/>
        <w:rPr>
          <w:rFonts w:ascii="Calibri" w:hAnsi="Calibri" w:cs="Calibri"/>
          <w:sz w:val="22"/>
          <w:szCs w:val="22"/>
        </w:rPr>
      </w:pPr>
      <w:r w:rsidRPr="00BF333A">
        <w:rPr>
          <w:rFonts w:ascii="Calibri" w:hAnsi="Calibri" w:cs="Calibri"/>
          <w:sz w:val="22"/>
          <w:szCs w:val="22"/>
        </w:rPr>
        <w:t xml:space="preserve"> undetermined research):</w:t>
      </w:r>
    </w:p>
    <w:p w14:paraId="2E2DC592" w14:textId="6A6913EB" w:rsidR="00785510" w:rsidRDefault="004E080B" w:rsidP="00655670">
      <w:pPr>
        <w:pStyle w:val="NormalWeb"/>
        <w:spacing w:before="0" w:beforeAutospacing="0" w:after="0" w:afterAutospacing="0"/>
        <w:ind w:left="2430" w:firstLine="270"/>
        <w:rPr>
          <w:rFonts w:ascii="Calibri" w:hAnsi="Calibri" w:cs="Calibri"/>
          <w:spacing w:val="-3"/>
          <w:sz w:val="22"/>
          <w:szCs w:val="22"/>
        </w:rPr>
      </w:pPr>
      <w:r w:rsidRPr="00BF333A">
        <w:rPr>
          <w:rFonts w:ascii="Calibri" w:hAnsi="Calibri" w:cs="Calibri"/>
          <w:sz w:val="22"/>
          <w:szCs w:val="22"/>
        </w:rPr>
        <w:t>[Type protocol text here]</w:t>
      </w:r>
    </w:p>
    <w:p w14:paraId="2D0146A2" w14:textId="77777777" w:rsidR="00785510" w:rsidRPr="00BF333A" w:rsidRDefault="00785510" w:rsidP="00BF333A">
      <w:pPr>
        <w:pStyle w:val="NormalWeb"/>
        <w:numPr>
          <w:ilvl w:val="1"/>
          <w:numId w:val="9"/>
        </w:numPr>
        <w:spacing w:before="0" w:beforeAutospacing="0" w:after="0" w:afterAutospacing="0"/>
        <w:ind w:left="-2700"/>
        <w:rPr>
          <w:rFonts w:ascii="Calibri" w:hAnsi="Calibri" w:cs="Calibri"/>
          <w:b/>
          <w:sz w:val="22"/>
          <w:szCs w:val="22"/>
        </w:rPr>
      </w:pPr>
      <w:r w:rsidRPr="00BF333A">
        <w:rPr>
          <w:rFonts w:ascii="Calibri" w:hAnsi="Calibri" w:cs="Calibri"/>
          <w:sz w:val="22"/>
          <w:szCs w:val="22"/>
        </w:rPr>
        <w:t>What type of r</w:t>
      </w:r>
    </w:p>
    <w:p w14:paraId="40B972D7" w14:textId="679B621C" w:rsidR="001F4703"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 xml:space="preserve">Certificate of Confidentiality (COC) - Is the research biomedical, behavioral, </w:t>
      </w:r>
      <w:proofErr w:type="gramStart"/>
      <w:r w:rsidRPr="50383358">
        <w:rPr>
          <w:rFonts w:ascii="Calibri" w:hAnsi="Calibri" w:cs="Calibri"/>
        </w:rPr>
        <w:t>clinical</w:t>
      </w:r>
      <w:proofErr w:type="gramEnd"/>
      <w:r w:rsidRPr="50383358">
        <w:rPr>
          <w:rFonts w:ascii="Calibri" w:hAnsi="Calibri" w:cs="Calibri"/>
        </w:rPr>
        <w:t xml:space="preserve"> or other research that is funded by the National Institutes of Health (NIH)?</w:t>
      </w:r>
    </w:p>
    <w:p w14:paraId="6A1090CC"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check one of the following: </w:t>
      </w:r>
    </w:p>
    <w:p w14:paraId="3961682D" w14:textId="77777777" w:rsidR="001F4703" w:rsidRPr="00BF333A" w:rsidRDefault="00785510" w:rsidP="00BF333A">
      <w:pPr>
        <w:pStyle w:val="NormalWeb"/>
        <w:spacing w:before="0" w:beforeAutospacing="0" w:after="0" w:afterAutospacing="0"/>
        <w:ind w:left="225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The research involves human subjects as defined by the DHHS regulations (See Worksheet </w:t>
      </w:r>
    </w:p>
    <w:p w14:paraId="188FE4B6" w14:textId="072BE0F2" w:rsidR="00785510" w:rsidRPr="00BF333A" w:rsidRDefault="00785510" w:rsidP="00BF333A">
      <w:pPr>
        <w:pStyle w:val="NormalWeb"/>
        <w:spacing w:before="0" w:beforeAutospacing="0" w:after="0" w:afterAutospacing="0"/>
        <w:ind w:left="2610"/>
        <w:rPr>
          <w:rFonts w:ascii="Calibri" w:hAnsi="Calibri" w:cs="Calibri"/>
          <w:sz w:val="22"/>
          <w:szCs w:val="22"/>
        </w:rPr>
      </w:pPr>
      <w:r w:rsidRPr="00BF333A">
        <w:rPr>
          <w:rFonts w:ascii="Calibri" w:hAnsi="Calibri" w:cs="Calibri"/>
          <w:sz w:val="22"/>
          <w:szCs w:val="22"/>
        </w:rPr>
        <w:t>HRP-310).</w:t>
      </w:r>
    </w:p>
    <w:p w14:paraId="6345E498" w14:textId="77777777" w:rsidR="00785510" w:rsidRPr="00BF333A" w:rsidRDefault="00785510" w:rsidP="00BF333A">
      <w:pPr>
        <w:pStyle w:val="NormalWeb"/>
        <w:spacing w:before="0" w:beforeAutospacing="0" w:after="0" w:afterAutospacing="0"/>
        <w:ind w:left="225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The research involves collecting or using biospecimens that are identifiable to an individual.</w:t>
      </w:r>
    </w:p>
    <w:p w14:paraId="0B5F8A31" w14:textId="77777777" w:rsidR="00785510" w:rsidRPr="00BF333A" w:rsidRDefault="00785510" w:rsidP="00BF333A">
      <w:pPr>
        <w:pStyle w:val="NormalWeb"/>
        <w:spacing w:before="0" w:beforeAutospacing="0" w:after="0" w:afterAutospacing="0"/>
        <w:ind w:left="261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If collecting or using biospecimens as part of the research, there is a small risk that some combination of the biospecimen, a request for the biospecimen, and other available data sources could be used to deduce the identity of an individual.</w:t>
      </w:r>
    </w:p>
    <w:p w14:paraId="6B452DA6" w14:textId="77777777" w:rsidR="00785510" w:rsidRPr="00BF333A" w:rsidRDefault="00785510" w:rsidP="00BF333A">
      <w:pPr>
        <w:pStyle w:val="NormalWeb"/>
        <w:spacing w:before="0" w:beforeAutospacing="0" w:after="0" w:afterAutospacing="0"/>
        <w:ind w:left="225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The research involves the generation of individual level, human genomic data.</w:t>
      </w:r>
    </w:p>
    <w:p w14:paraId="57F52DD1" w14:textId="77777777" w:rsidR="00785510" w:rsidRPr="00BF333A" w:rsidRDefault="00785510" w:rsidP="00BF333A">
      <w:pPr>
        <w:pStyle w:val="NormalWeb"/>
        <w:spacing w:before="0" w:beforeAutospacing="0" w:after="0" w:afterAutospacing="0"/>
        <w:ind w:left="2250"/>
        <w:rPr>
          <w:rFonts w:ascii="Calibri" w:hAnsi="Calibri" w:cs="Calibri"/>
          <w:sz w:val="22"/>
          <w:szCs w:val="22"/>
        </w:rPr>
      </w:pPr>
    </w:p>
    <w:p w14:paraId="73EB9625" w14:textId="7AD314B6" w:rsidR="00785510" w:rsidRPr="00BF333A" w:rsidRDefault="00785510" w:rsidP="00BF333A">
      <w:pPr>
        <w:pStyle w:val="NormalWeb"/>
        <w:spacing w:before="0" w:beforeAutospacing="0" w:after="0" w:afterAutospacing="0"/>
        <w:ind w:left="2250"/>
        <w:rPr>
          <w:rFonts w:ascii="Calibri" w:hAnsi="Calibri" w:cs="Calibri"/>
          <w:b/>
          <w:sz w:val="22"/>
          <w:szCs w:val="22"/>
        </w:rPr>
      </w:pPr>
      <w:r w:rsidRPr="00BF333A">
        <w:rPr>
          <w:rFonts w:ascii="Calibri" w:hAnsi="Calibri" w:cs="Calibri"/>
          <w:b/>
          <w:sz w:val="22"/>
          <w:szCs w:val="22"/>
        </w:rPr>
        <w:t xml:space="preserve">Note: If </w:t>
      </w:r>
      <w:r w:rsidRPr="00BF333A">
        <w:rPr>
          <w:rFonts w:ascii="Calibri" w:hAnsi="Calibri" w:cs="Calibri"/>
          <w:b/>
          <w:sz w:val="22"/>
          <w:szCs w:val="22"/>
          <w:u w:val="single"/>
        </w:rPr>
        <w:t>any</w:t>
      </w:r>
      <w:r w:rsidRPr="00BF333A">
        <w:rPr>
          <w:rFonts w:ascii="Calibri" w:hAnsi="Calibri" w:cs="Calibri"/>
          <w:b/>
          <w:sz w:val="22"/>
          <w:szCs w:val="22"/>
        </w:rPr>
        <w:t xml:space="preserve"> of the 4 items above are checked, a COC is automatically issued by NIH and applies to the research. Information about the COC must be included in the consent form.</w:t>
      </w:r>
    </w:p>
    <w:p w14:paraId="5F90F1AF" w14:textId="77777777" w:rsidR="004E080B" w:rsidRPr="00BF333A" w:rsidRDefault="004E080B" w:rsidP="00BF333A">
      <w:pPr>
        <w:pStyle w:val="NormalWeb"/>
        <w:spacing w:before="0" w:beforeAutospacing="0" w:after="0" w:afterAutospacing="0"/>
        <w:ind w:left="1080" w:firstLine="360"/>
        <w:rPr>
          <w:rFonts w:ascii="Calibri" w:hAnsi="Calibri" w:cs="Calibri"/>
          <w:sz w:val="22"/>
          <w:szCs w:val="22"/>
        </w:rPr>
      </w:pPr>
    </w:p>
    <w:p w14:paraId="2FEC06DF" w14:textId="3FD46CF6" w:rsidR="00785510" w:rsidRPr="00BF333A" w:rsidRDefault="00904A38" w:rsidP="00BF333A">
      <w:pPr>
        <w:pStyle w:val="NormalWeb"/>
        <w:spacing w:before="0" w:beforeAutospacing="0" w:after="0" w:afterAutospacing="0"/>
        <w:ind w:left="1080" w:firstLine="3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 - answer the following question.</w:t>
      </w:r>
    </w:p>
    <w:p w14:paraId="0CD0758D"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sz w:val="22"/>
          <w:szCs w:val="22"/>
        </w:rPr>
        <w:t xml:space="preserve">If the research is not funded by NIH, will the investigator apply for a COC for this research study? </w:t>
      </w:r>
    </w:p>
    <w:p w14:paraId="343A6236" w14:textId="6D55547A" w:rsidR="00785510" w:rsidRPr="00BF333A" w:rsidRDefault="00904A38" w:rsidP="00BF333A">
      <w:pPr>
        <w:pStyle w:val="NormalWeb"/>
        <w:spacing w:before="0" w:beforeAutospacing="0" w:after="0" w:afterAutospacing="0"/>
        <w:ind w:left="1440" w:firstLine="72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w:t>
      </w:r>
    </w:p>
    <w:p w14:paraId="3ED6901A"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w:t>
      </w:r>
    </w:p>
    <w:p w14:paraId="48631128" w14:textId="77777777" w:rsidR="00785510" w:rsidRPr="00BF333A" w:rsidRDefault="00785510" w:rsidP="00BF333A">
      <w:pPr>
        <w:pStyle w:val="NormalWeb"/>
        <w:spacing w:before="0" w:beforeAutospacing="0" w:after="0" w:afterAutospacing="0"/>
        <w:ind w:left="2160" w:hanging="720"/>
        <w:rPr>
          <w:rFonts w:ascii="Calibri" w:hAnsi="Calibri" w:cs="Calibri"/>
          <w:b/>
          <w:sz w:val="22"/>
          <w:szCs w:val="22"/>
        </w:rPr>
      </w:pPr>
    </w:p>
    <w:p w14:paraId="1B9611F6" w14:textId="158A557C" w:rsidR="00785510" w:rsidRPr="00BF333A" w:rsidRDefault="00785510" w:rsidP="00BF333A">
      <w:pPr>
        <w:pStyle w:val="NormalWeb"/>
        <w:spacing w:before="0" w:beforeAutospacing="0" w:after="0" w:afterAutospacing="0"/>
        <w:ind w:left="2160"/>
        <w:rPr>
          <w:rFonts w:ascii="Calibri" w:hAnsi="Calibri" w:cs="Calibri"/>
          <w:b/>
          <w:sz w:val="22"/>
          <w:szCs w:val="22"/>
        </w:rPr>
      </w:pPr>
      <w:r w:rsidRPr="00BF333A">
        <w:rPr>
          <w:rFonts w:ascii="Calibri" w:hAnsi="Calibri" w:cs="Calibri"/>
          <w:b/>
          <w:sz w:val="22"/>
          <w:szCs w:val="22"/>
        </w:rPr>
        <w:t xml:space="preserve">Note: For research not funded by NIH, the IRB may require a COC if the research is collecting personally identifiable information and the information is sensitive and/or the research is collecting information that if disclosed could significantly harm or damage the subject. </w:t>
      </w:r>
    </w:p>
    <w:p w14:paraId="673BC974" w14:textId="77777777" w:rsidR="00785510" w:rsidRPr="00BF333A" w:rsidRDefault="00785510" w:rsidP="00BF333A">
      <w:pPr>
        <w:pStyle w:val="NormalWeb"/>
        <w:spacing w:before="0" w:beforeAutospacing="0" w:after="0" w:afterAutospacing="0"/>
        <w:ind w:left="360"/>
        <w:rPr>
          <w:rFonts w:ascii="Calibri" w:hAnsi="Calibri" w:cs="Calibri"/>
          <w:b/>
          <w:sz w:val="22"/>
          <w:szCs w:val="22"/>
        </w:rPr>
      </w:pPr>
    </w:p>
    <w:p w14:paraId="7BAC6517" w14:textId="30058ABF"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What steps will be taken to protect subjects’ privacy interests? (Check all that apply.)</w:t>
      </w:r>
    </w:p>
    <w:p w14:paraId="1FAF3086" w14:textId="03F7A6A9" w:rsidR="00785510" w:rsidRPr="00BF333A" w:rsidRDefault="00904A38" w:rsidP="00BF333A">
      <w:pPr>
        <w:pStyle w:val="NormalWeb"/>
        <w:spacing w:before="0" w:beforeAutospacing="0" w:after="0" w:afterAutospacing="0"/>
        <w:ind w:left="1800" w:hanging="3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Identification and recruitment of potential subjects follows procedures consistent with privacy standards</w:t>
      </w:r>
    </w:p>
    <w:p w14:paraId="1EE54040"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Consent discussion and research interventions will take place in a private setting</w:t>
      </w:r>
    </w:p>
    <w:p w14:paraId="5BDE9A3C"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Limiting the information being collected to only the minimum amount of data necessary to accomplish the research purposes </w:t>
      </w:r>
    </w:p>
    <w:p w14:paraId="05CFD87A" w14:textId="42EC9151" w:rsidR="00785510" w:rsidRPr="00BF333A" w:rsidRDefault="00904A38" w:rsidP="00BF333A">
      <w:pPr>
        <w:pStyle w:val="NormalWeb"/>
        <w:spacing w:before="0" w:beforeAutospacing="0" w:after="0" w:afterAutospacing="0"/>
        <w:ind w:left="1800" w:hanging="3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Limiting the people with access to the identifiable research data to the minimum necessary as specified in the application and consent process</w:t>
      </w:r>
    </w:p>
    <w:p w14:paraId="11B06A49"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w:t>
      </w:r>
      <w:r w:rsidRPr="00BF333A">
        <w:rPr>
          <w:rFonts w:ascii="Calibri" w:hAnsi="Calibri" w:cs="Calibri"/>
          <w:b/>
          <w:spacing w:val="-3"/>
          <w:sz w:val="22"/>
          <w:szCs w:val="22"/>
        </w:rPr>
        <w:t xml:space="preserve"> </w:t>
      </w:r>
    </w:p>
    <w:p w14:paraId="37EA1B35" w14:textId="645D6839" w:rsidR="00785510" w:rsidRPr="00BF333A" w:rsidRDefault="004E080B" w:rsidP="00655670">
      <w:pPr>
        <w:pStyle w:val="NormalWeb"/>
        <w:spacing w:before="0" w:beforeAutospacing="0" w:after="0" w:afterAutospacing="0"/>
        <w:ind w:left="2160"/>
        <w:rPr>
          <w:rFonts w:ascii="Calibri" w:hAnsi="Calibri" w:cs="Calibri"/>
          <w:b/>
          <w:spacing w:val="-3"/>
          <w:sz w:val="22"/>
          <w:szCs w:val="22"/>
        </w:rPr>
      </w:pPr>
      <w:r w:rsidRPr="00BF333A">
        <w:rPr>
          <w:rFonts w:ascii="Calibri" w:hAnsi="Calibri" w:cs="Calibri"/>
          <w:sz w:val="22"/>
          <w:szCs w:val="22"/>
        </w:rPr>
        <w:t>[Type protocol text here]</w:t>
      </w:r>
    </w:p>
    <w:p w14:paraId="2B228BEF" w14:textId="77777777" w:rsidR="00785510" w:rsidRPr="00BF333A" w:rsidRDefault="00785510" w:rsidP="00BF333A">
      <w:pPr>
        <w:pStyle w:val="NormalWeb"/>
        <w:spacing w:before="0" w:beforeAutospacing="0" w:after="0" w:afterAutospacing="0"/>
        <w:ind w:left="720"/>
        <w:rPr>
          <w:rFonts w:ascii="Calibri" w:hAnsi="Calibri" w:cs="Calibri"/>
          <w:b/>
          <w:sz w:val="22"/>
          <w:szCs w:val="22"/>
        </w:rPr>
      </w:pPr>
    </w:p>
    <w:p w14:paraId="675F14D5" w14:textId="270E664A"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What is the process for ensuring correctness of data entry?</w:t>
      </w:r>
    </w:p>
    <w:p w14:paraId="45AF1462"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Double data entry to reduce risk of errors</w:t>
      </w:r>
    </w:p>
    <w:p w14:paraId="68ADC7BE"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Electronic edit checks to ensure data being entered are not obviously incorrect</w:t>
      </w:r>
    </w:p>
    <w:p w14:paraId="6DD4C38D"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Random internal quality and assurance checking of research data</w:t>
      </w:r>
    </w:p>
    <w:p w14:paraId="165ED7E9" w14:textId="4F5E6951" w:rsidR="00785510" w:rsidRPr="00BF333A" w:rsidRDefault="00904A38" w:rsidP="00BF333A">
      <w:pPr>
        <w:pStyle w:val="NormalWeb"/>
        <w:spacing w:before="0" w:beforeAutospacing="0" w:after="0" w:afterAutospacing="0"/>
        <w:ind w:left="144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Direct entry by subjects</w:t>
      </w:r>
    </w:p>
    <w:p w14:paraId="4F8DB779"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0AC46EC8" w14:textId="78E33F11" w:rsidR="00785510" w:rsidRPr="00BF333A" w:rsidRDefault="004E080B" w:rsidP="0055307E">
      <w:pPr>
        <w:pStyle w:val="NormalWeb"/>
        <w:spacing w:before="0" w:beforeAutospacing="0" w:after="0" w:afterAutospacing="0"/>
        <w:ind w:left="2160"/>
        <w:rPr>
          <w:rFonts w:ascii="Calibri" w:hAnsi="Calibri" w:cs="Calibri"/>
          <w:sz w:val="22"/>
          <w:szCs w:val="22"/>
        </w:rPr>
      </w:pPr>
      <w:r w:rsidRPr="00BF333A">
        <w:rPr>
          <w:rFonts w:ascii="Calibri" w:hAnsi="Calibri" w:cs="Calibri"/>
          <w:sz w:val="22"/>
          <w:szCs w:val="22"/>
        </w:rPr>
        <w:t>[Type protocol text here]</w:t>
      </w:r>
    </w:p>
    <w:p w14:paraId="2CDAAF9F" w14:textId="77777777" w:rsidR="00785510" w:rsidRPr="00BF333A" w:rsidRDefault="00785510" w:rsidP="00BF333A">
      <w:pPr>
        <w:pStyle w:val="NormalWeb"/>
        <w:spacing w:before="0" w:beforeAutospacing="0" w:after="0" w:afterAutospacing="0"/>
        <w:ind w:left="360"/>
        <w:rPr>
          <w:rFonts w:ascii="Calibri" w:hAnsi="Calibri" w:cs="Calibri"/>
          <w:b/>
          <w:sz w:val="22"/>
          <w:szCs w:val="22"/>
        </w:rPr>
      </w:pPr>
    </w:p>
    <w:p w14:paraId="5C902CBE" w14:textId="2B89C0C6"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Does this research involve the generation of large-scale human genomic data as defined in NIH Genomic Data Sharing Policy (</w:t>
      </w:r>
      <w:hyperlink r:id="rId31">
        <w:r w:rsidRPr="50383358">
          <w:rPr>
            <w:rStyle w:val="Hyperlink"/>
            <w:rFonts w:ascii="Calibri" w:hAnsi="Calibri" w:cs="Calibri"/>
            <w:b w:val="0"/>
            <w:bCs w:val="0"/>
          </w:rPr>
          <w:t>http://gds.nih.gov</w:t>
        </w:r>
      </w:hyperlink>
      <w:r w:rsidRPr="50383358">
        <w:rPr>
          <w:rFonts w:ascii="Calibri" w:hAnsi="Calibri" w:cs="Calibri"/>
        </w:rPr>
        <w:t>)?</w:t>
      </w:r>
    </w:p>
    <w:p w14:paraId="221167E4" w14:textId="7B4CD1BA" w:rsidR="00785510" w:rsidRPr="00BF333A" w:rsidRDefault="00904A38" w:rsidP="00BF333A">
      <w:pPr>
        <w:pStyle w:val="NormalWeb"/>
        <w:spacing w:before="0" w:beforeAutospacing="0" w:after="0" w:afterAutospacing="0"/>
        <w:ind w:left="1800" w:hanging="3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w:t>
      </w:r>
    </w:p>
    <w:p w14:paraId="10CB5AC4" w14:textId="7AA06924"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describe the plan for de-identifying the dataset before sharing it with NIH-designated data repositories. </w:t>
      </w:r>
    </w:p>
    <w:p w14:paraId="6465C8DF" w14:textId="3941F19B" w:rsidR="00785510" w:rsidRDefault="004E080B" w:rsidP="00655670">
      <w:pPr>
        <w:pStyle w:val="NormalWeb"/>
        <w:spacing w:before="0" w:beforeAutospacing="0" w:after="0" w:afterAutospacing="0"/>
        <w:ind w:left="2160"/>
        <w:rPr>
          <w:rFonts w:ascii="Calibri" w:hAnsi="Calibri" w:cs="Calibri"/>
          <w:b/>
          <w:color w:val="2B579A"/>
          <w:spacing w:val="-3"/>
          <w:sz w:val="22"/>
          <w:szCs w:val="22"/>
          <w:shd w:val="clear" w:color="auto" w:fill="E6E6E6"/>
        </w:rPr>
      </w:pPr>
      <w:r w:rsidRPr="00BF333A">
        <w:rPr>
          <w:rFonts w:ascii="Calibri" w:hAnsi="Calibri" w:cs="Calibri"/>
          <w:sz w:val="22"/>
          <w:szCs w:val="22"/>
        </w:rPr>
        <w:t>[Type protocol text here]</w:t>
      </w:r>
    </w:p>
    <w:p w14:paraId="2468488B" w14:textId="77777777" w:rsidR="00F37569" w:rsidRDefault="00F37569" w:rsidP="00655670">
      <w:pPr>
        <w:pStyle w:val="NormalWeb"/>
        <w:spacing w:before="0" w:beforeAutospacing="0" w:after="0" w:afterAutospacing="0"/>
        <w:ind w:left="2160"/>
        <w:rPr>
          <w:rFonts w:ascii="Calibri" w:hAnsi="Calibri" w:cs="Calibri"/>
          <w:b/>
          <w:spacing w:val="-3"/>
          <w:sz w:val="22"/>
          <w:szCs w:val="22"/>
        </w:rPr>
      </w:pPr>
    </w:p>
    <w:p w14:paraId="2D708AE0" w14:textId="7A5EE695" w:rsidR="00F37569" w:rsidRPr="00BF333A" w:rsidRDefault="00F37569" w:rsidP="0055307E">
      <w:pPr>
        <w:pStyle w:val="NormalWeb"/>
        <w:spacing w:before="0" w:beforeAutospacing="0" w:after="0" w:afterAutospacing="0"/>
        <w:ind w:left="1440"/>
        <w:rPr>
          <w:rFonts w:ascii="Calibri" w:hAnsi="Calibri" w:cs="Calibri"/>
          <w:b/>
          <w:spacing w:val="-3"/>
          <w:sz w:val="22"/>
          <w:szCs w:val="22"/>
        </w:rPr>
      </w:pPr>
      <w:bookmarkStart w:id="295" w:name="_Hlk117769791"/>
      <w:r w:rsidRPr="00F37569">
        <w:rPr>
          <w:rFonts w:ascii="Calibri" w:hAnsi="Calibri" w:cs="Calibri"/>
          <w:b/>
          <w:spacing w:val="-3"/>
          <w:sz w:val="22"/>
          <w:szCs w:val="22"/>
        </w:rPr>
        <w:t>Note: Data sharing with an NIH-designated data repository may require execution of an institutional certificate. Please review the ‘Institutional Certification for NIH Genomic Data Sharing’ section of the Investigator’s Manual for information about seeking institutional certification.</w:t>
      </w:r>
    </w:p>
    <w:bookmarkEnd w:id="295"/>
    <w:p w14:paraId="2FD811A4" w14:textId="2539A90E" w:rsidR="00785510" w:rsidRPr="00BF333A" w:rsidRDefault="00785510" w:rsidP="00BF333A">
      <w:pPr>
        <w:pStyle w:val="NormalWeb"/>
        <w:spacing w:before="0" w:beforeAutospacing="0" w:after="0" w:afterAutospacing="0"/>
        <w:ind w:left="720" w:hanging="360"/>
        <w:rPr>
          <w:rFonts w:ascii="Calibri" w:hAnsi="Calibri" w:cs="Calibri"/>
          <w:b/>
          <w:sz w:val="22"/>
          <w:szCs w:val="22"/>
        </w:rPr>
      </w:pPr>
    </w:p>
    <w:p w14:paraId="3CE68C7A" w14:textId="31D699CA"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Does this research involve transfer or disclosure of data and/or specimens to and/or from Penn State?</w:t>
      </w:r>
    </w:p>
    <w:p w14:paraId="73A805E0" w14:textId="3899C557" w:rsidR="00785510" w:rsidRPr="00BF333A" w:rsidRDefault="00904A38" w:rsidP="00BF333A">
      <w:pPr>
        <w:pStyle w:val="NormalWeb"/>
        <w:spacing w:before="0" w:beforeAutospacing="0" w:after="0" w:afterAutospacing="0"/>
        <w:ind w:left="360" w:firstLine="108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 - skip </w:t>
      </w:r>
      <w:r w:rsidR="00335583" w:rsidRPr="00BF333A">
        <w:rPr>
          <w:rFonts w:ascii="Calibri" w:hAnsi="Calibri" w:cs="Calibri"/>
          <w:sz w:val="22"/>
          <w:szCs w:val="22"/>
        </w:rPr>
        <w:t>the re</w:t>
      </w:r>
      <w:r w:rsidR="00095951" w:rsidRPr="00BF333A">
        <w:rPr>
          <w:rFonts w:ascii="Calibri" w:hAnsi="Calibri" w:cs="Calibri"/>
          <w:sz w:val="22"/>
          <w:szCs w:val="22"/>
        </w:rPr>
        <w:t>mainder</w:t>
      </w:r>
      <w:r w:rsidR="00335583" w:rsidRPr="00BF333A">
        <w:rPr>
          <w:rFonts w:ascii="Calibri" w:hAnsi="Calibri" w:cs="Calibri"/>
          <w:sz w:val="22"/>
          <w:szCs w:val="22"/>
        </w:rPr>
        <w:t xml:space="preserve"> of </w:t>
      </w:r>
      <w:r w:rsidR="00785510" w:rsidRPr="00BF333A">
        <w:rPr>
          <w:rFonts w:ascii="Calibri" w:hAnsi="Calibri" w:cs="Calibri"/>
          <w:sz w:val="22"/>
          <w:szCs w:val="22"/>
        </w:rPr>
        <w:t>section</w:t>
      </w:r>
      <w:r w:rsidR="00335583" w:rsidRPr="00BF333A">
        <w:rPr>
          <w:rFonts w:ascii="Calibri" w:hAnsi="Calibri" w:cs="Calibri"/>
          <w:sz w:val="22"/>
          <w:szCs w:val="22"/>
        </w:rPr>
        <w:t xml:space="preserve"> 22.1</w:t>
      </w:r>
      <w:r w:rsidR="004E080B" w:rsidRPr="00BF333A">
        <w:rPr>
          <w:rFonts w:ascii="Calibri" w:hAnsi="Calibri" w:cs="Calibri"/>
          <w:sz w:val="22"/>
          <w:szCs w:val="22"/>
        </w:rPr>
        <w:t>4</w:t>
      </w:r>
    </w:p>
    <w:p w14:paraId="0FF64F40" w14:textId="5F49AA8C" w:rsidR="00785510" w:rsidRPr="00BF333A" w:rsidRDefault="00785510" w:rsidP="00BF333A">
      <w:pPr>
        <w:pStyle w:val="NormalWeb"/>
        <w:spacing w:before="0" w:beforeAutospacing="0" w:after="0" w:afterAutospacing="0"/>
        <w:ind w:left="360" w:firstLine="108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answer the following questions</w:t>
      </w:r>
      <w:r w:rsidR="00974B45">
        <w:rPr>
          <w:rFonts w:ascii="Calibri" w:hAnsi="Calibri" w:cs="Calibri"/>
          <w:sz w:val="22"/>
          <w:szCs w:val="22"/>
        </w:rPr>
        <w:t>:</w:t>
      </w:r>
    </w:p>
    <w:p w14:paraId="765E6F3C" w14:textId="77777777" w:rsidR="00B42E97" w:rsidRPr="00BF333A" w:rsidRDefault="00B42E97" w:rsidP="00BF333A">
      <w:pPr>
        <w:pStyle w:val="NormalWeb"/>
        <w:spacing w:before="0" w:beforeAutospacing="0" w:after="0" w:afterAutospacing="0"/>
        <w:ind w:left="360" w:firstLine="1080"/>
        <w:rPr>
          <w:rFonts w:ascii="Calibri" w:hAnsi="Calibri" w:cs="Calibri"/>
          <w:b/>
          <w:sz w:val="22"/>
          <w:szCs w:val="22"/>
        </w:rPr>
      </w:pPr>
    </w:p>
    <w:p w14:paraId="774AFAE0" w14:textId="6C6B32C0" w:rsidR="00785510" w:rsidRPr="0055307E" w:rsidRDefault="00785510" w:rsidP="00BF333A">
      <w:pPr>
        <w:ind w:left="1080" w:firstLine="720"/>
        <w:rPr>
          <w:rFonts w:ascii="Calibri" w:hAnsi="Calibri" w:cs="Calibri"/>
          <w:b/>
          <w:sz w:val="22"/>
          <w:szCs w:val="22"/>
        </w:rPr>
      </w:pPr>
      <w:r w:rsidRPr="0055307E">
        <w:rPr>
          <w:rFonts w:ascii="Calibri" w:hAnsi="Calibri" w:cs="Calibri"/>
          <w:b/>
          <w:sz w:val="22"/>
          <w:szCs w:val="22"/>
        </w:rPr>
        <w:t>Check all that apply:</w:t>
      </w:r>
    </w:p>
    <w:p w14:paraId="12875F29" w14:textId="5E61D1BC" w:rsidR="00785510" w:rsidRPr="00BF333A" w:rsidRDefault="009F6F17" w:rsidP="0055307E">
      <w:pPr>
        <w:pStyle w:val="NormalWeb"/>
        <w:spacing w:before="0" w:beforeAutospacing="0" w:after="0" w:afterAutospacing="0"/>
        <w:ind w:left="1440" w:firstLine="360"/>
        <w:rPr>
          <w:rFonts w:ascii="Calibri" w:hAnsi="Calibri" w:cs="Calibri"/>
          <w:sz w:val="22"/>
          <w:szCs w:val="22"/>
        </w:rPr>
      </w:pPr>
      <w:r w:rsidRPr="00C6317D">
        <w:rPr>
          <w:rFonts w:ascii="Calibri" w:hAnsi="Calibri" w:cs="Calibri"/>
          <w:b/>
          <w:sz w:val="22"/>
          <w:szCs w:val="22"/>
        </w:rPr>
        <w:t>22.14.1</w:t>
      </w:r>
      <w:r>
        <w:rPr>
          <w:rFonts w:ascii="Calibri" w:hAnsi="Calibri" w:cs="Calibri"/>
          <w:b/>
          <w:sz w:val="22"/>
          <w:szCs w:val="22"/>
        </w:rPr>
        <w:t xml:space="preserve">   </w:t>
      </w:r>
      <w:r w:rsidR="008F2569"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008F2569"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008F2569" w:rsidRPr="00BF333A">
        <w:rPr>
          <w:rFonts w:ascii="Calibri" w:hAnsi="Calibri" w:cs="Calibri"/>
          <w:color w:val="2B579A"/>
          <w:sz w:val="22"/>
          <w:szCs w:val="22"/>
          <w:shd w:val="clear" w:color="auto" w:fill="E6E6E6"/>
        </w:rPr>
        <w:fldChar w:fldCharType="end"/>
      </w:r>
      <w:r w:rsidR="008F2569" w:rsidRPr="00BF333A">
        <w:rPr>
          <w:rFonts w:ascii="Calibri" w:hAnsi="Calibri" w:cs="Calibri"/>
          <w:sz w:val="22"/>
          <w:szCs w:val="22"/>
        </w:rPr>
        <w:t xml:space="preserve"> </w:t>
      </w:r>
      <w:r w:rsidR="00785510" w:rsidRPr="00BF333A">
        <w:rPr>
          <w:rFonts w:ascii="Calibri" w:hAnsi="Calibri" w:cs="Calibri"/>
          <w:b/>
          <w:sz w:val="22"/>
          <w:szCs w:val="22"/>
        </w:rPr>
        <w:t>Data</w:t>
      </w:r>
      <w:r w:rsidR="00785510" w:rsidRPr="00BF333A">
        <w:rPr>
          <w:rFonts w:ascii="Calibri" w:hAnsi="Calibri" w:cs="Calibri"/>
          <w:sz w:val="22"/>
          <w:szCs w:val="22"/>
        </w:rPr>
        <w:t xml:space="preserve"> are being transferred or disclosed </w:t>
      </w:r>
      <w:r w:rsidR="00785510" w:rsidRPr="00BF333A">
        <w:rPr>
          <w:rFonts w:ascii="Calibri" w:hAnsi="Calibri" w:cs="Calibri"/>
          <w:b/>
          <w:sz w:val="22"/>
          <w:szCs w:val="22"/>
        </w:rPr>
        <w:t>to</w:t>
      </w:r>
      <w:r w:rsidR="00785510" w:rsidRPr="00BF333A">
        <w:rPr>
          <w:rFonts w:ascii="Calibri" w:hAnsi="Calibri" w:cs="Calibri"/>
          <w:sz w:val="22"/>
          <w:szCs w:val="22"/>
        </w:rPr>
        <w:t xml:space="preserve"> Penn State </w:t>
      </w:r>
    </w:p>
    <w:p w14:paraId="6E5A5E11" w14:textId="1806AE61" w:rsidR="00785510" w:rsidRPr="00BF333A" w:rsidRDefault="00785510" w:rsidP="0055307E">
      <w:pPr>
        <w:pStyle w:val="NormalWeb"/>
        <w:spacing w:before="0" w:beforeAutospacing="0" w:after="0" w:afterAutospacing="0"/>
        <w:ind w:left="2520"/>
        <w:jc w:val="both"/>
        <w:rPr>
          <w:rFonts w:ascii="Calibri" w:hAnsi="Calibri" w:cs="Calibri"/>
          <w:sz w:val="22"/>
          <w:szCs w:val="22"/>
        </w:rPr>
      </w:pPr>
      <w:r w:rsidRPr="00BF333A">
        <w:rPr>
          <w:rFonts w:ascii="Calibri" w:hAnsi="Calibri" w:cs="Calibri"/>
          <w:sz w:val="22"/>
          <w:szCs w:val="22"/>
        </w:rPr>
        <w:t>What is the name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(the institution, sponsor, etc.) sending or providing the</w:t>
      </w:r>
      <w:r w:rsidR="00EB0F0C" w:rsidRPr="00BF333A">
        <w:rPr>
          <w:rFonts w:ascii="Calibri" w:hAnsi="Calibri" w:cs="Calibri"/>
          <w:sz w:val="22"/>
          <w:szCs w:val="22"/>
        </w:rPr>
        <w:t xml:space="preserve"> </w:t>
      </w:r>
      <w:r w:rsidRPr="00BF333A">
        <w:rPr>
          <w:rFonts w:ascii="Calibri" w:hAnsi="Calibri" w:cs="Calibri"/>
          <w:sz w:val="22"/>
          <w:szCs w:val="22"/>
        </w:rPr>
        <w:t>data?</w:t>
      </w:r>
    </w:p>
    <w:p w14:paraId="60CC1DED" w14:textId="77777777" w:rsidR="00655670" w:rsidRDefault="00655670" w:rsidP="00655670">
      <w:pPr>
        <w:pStyle w:val="NormalWeb"/>
        <w:spacing w:before="0" w:beforeAutospacing="0" w:after="0" w:afterAutospacing="0"/>
        <w:ind w:left="2520"/>
        <w:rPr>
          <w:rFonts w:ascii="Calibri" w:hAnsi="Calibri" w:cs="Calibri"/>
          <w:sz w:val="22"/>
          <w:szCs w:val="22"/>
        </w:rPr>
      </w:pPr>
    </w:p>
    <w:p w14:paraId="1BD79888" w14:textId="20317680" w:rsidR="00785510" w:rsidRPr="00BF333A" w:rsidRDefault="004E080B" w:rsidP="0055307E">
      <w:pPr>
        <w:pStyle w:val="NormalWeb"/>
        <w:spacing w:before="0" w:beforeAutospacing="0" w:after="0" w:afterAutospacing="0"/>
        <w:ind w:left="2520"/>
        <w:rPr>
          <w:rFonts w:ascii="Calibri" w:hAnsi="Calibri" w:cs="Calibri"/>
          <w:b/>
          <w:spacing w:val="-3"/>
          <w:sz w:val="22"/>
          <w:szCs w:val="22"/>
        </w:rPr>
      </w:pPr>
      <w:r w:rsidRPr="00BF333A">
        <w:rPr>
          <w:rFonts w:ascii="Calibri" w:hAnsi="Calibri" w:cs="Calibri"/>
          <w:sz w:val="22"/>
          <w:szCs w:val="22"/>
        </w:rPr>
        <w:t>[Type protocol text here]</w:t>
      </w:r>
    </w:p>
    <w:p w14:paraId="732DEE17" w14:textId="77777777" w:rsidR="007C247F" w:rsidRPr="00BF333A" w:rsidRDefault="007C247F" w:rsidP="00BF333A">
      <w:pPr>
        <w:pStyle w:val="NormalWeb"/>
        <w:spacing w:before="0" w:beforeAutospacing="0" w:after="0" w:afterAutospacing="0"/>
        <w:ind w:left="720" w:firstLine="1350"/>
        <w:rPr>
          <w:rFonts w:ascii="Calibri" w:hAnsi="Calibri" w:cs="Calibri"/>
          <w:b/>
          <w:spacing w:val="-3"/>
          <w:sz w:val="22"/>
          <w:szCs w:val="22"/>
        </w:rPr>
      </w:pPr>
    </w:p>
    <w:p w14:paraId="390351AE" w14:textId="77777777" w:rsidR="00785510" w:rsidRPr="00BF333A" w:rsidRDefault="00785510" w:rsidP="0055307E">
      <w:pPr>
        <w:pStyle w:val="NormalWeb"/>
        <w:spacing w:before="0" w:beforeAutospacing="0" w:after="0" w:afterAutospacing="0"/>
        <w:ind w:left="2520"/>
        <w:rPr>
          <w:rFonts w:ascii="Calibri" w:hAnsi="Calibri" w:cs="Calibri"/>
          <w:sz w:val="22"/>
          <w:szCs w:val="22"/>
        </w:rPr>
      </w:pPr>
      <w:r w:rsidRPr="00BF333A">
        <w:rPr>
          <w:rFonts w:ascii="Calibri" w:hAnsi="Calibri" w:cs="Calibri"/>
          <w:sz w:val="22"/>
          <w:szCs w:val="22"/>
        </w:rPr>
        <w:t xml:space="preserve">Is the third party requiring us to sign a contract regarding the data? </w:t>
      </w:r>
    </w:p>
    <w:p w14:paraId="4F61437F" w14:textId="4E10FCFB" w:rsidR="00785510" w:rsidRPr="009F6F17" w:rsidRDefault="009F6F17" w:rsidP="009F6F17">
      <w:pPr>
        <w:pStyle w:val="NormalWeb"/>
        <w:spacing w:before="0" w:beforeAutospacing="0" w:after="0" w:afterAutospacing="0"/>
        <w:ind w:left="3240" w:hanging="360"/>
        <w:rPr>
          <w:rFonts w:ascii="Calibri" w:hAnsi="Calibri" w:cs="Calibri"/>
          <w:sz w:val="22"/>
          <w:szCs w:val="22"/>
        </w:rPr>
      </w:pPr>
      <w:r w:rsidRPr="009F6F17">
        <w:rPr>
          <w:rFonts w:ascii="Calibri" w:hAnsi="Calibri" w:cs="Calibri"/>
          <w:b/>
          <w:bCs/>
          <w:sz w:val="22"/>
          <w:szCs w:val="22"/>
        </w:rPr>
        <w:t>22.14.1.1</w:t>
      </w:r>
      <w:r>
        <w:rPr>
          <w:rFonts w:ascii="Calibri" w:hAnsi="Calibri" w:cs="Calibri"/>
          <w:sz w:val="22"/>
          <w:szCs w:val="22"/>
        </w:rPr>
        <w:t xml:space="preserve">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sz w:val="22"/>
          <w:szCs w:val="22"/>
        </w:rPr>
        <w:t>Yes - this contract must go through the Office of Sponsored Programs</w:t>
      </w:r>
      <w:r w:rsidR="000D66D0" w:rsidRPr="00BF333A">
        <w:rPr>
          <w:rFonts w:ascii="Calibri" w:hAnsi="Calibri" w:cs="Calibri"/>
          <w:sz w:val="22"/>
          <w:szCs w:val="22"/>
        </w:rPr>
        <w:t xml:space="preserve"> </w:t>
      </w:r>
      <w:hyperlink r:id="rId32" w:history="1">
        <w:r w:rsidR="000D66D0" w:rsidRPr="0055307E">
          <w:rPr>
            <w:rStyle w:val="Hyperlink"/>
            <w:rFonts w:ascii="Calibri" w:hAnsi="Calibri" w:cs="Calibri"/>
            <w:sz w:val="22"/>
            <w:szCs w:val="22"/>
          </w:rPr>
          <w:t>https://www.research.psu.edu/osp/overview-pages/data-use-agreements</w:t>
        </w:r>
      </w:hyperlink>
    </w:p>
    <w:p w14:paraId="61673D52" w14:textId="49E424F5" w:rsidR="00785510" w:rsidRPr="00BF333A" w:rsidRDefault="009F6F17" w:rsidP="0055307E">
      <w:pPr>
        <w:pStyle w:val="NormalWeb"/>
        <w:spacing w:before="0" w:beforeAutospacing="0" w:after="0" w:afterAutospacing="0"/>
        <w:ind w:left="2880"/>
        <w:rPr>
          <w:rFonts w:ascii="Calibri" w:hAnsi="Calibri" w:cs="Calibri"/>
          <w:sz w:val="22"/>
          <w:szCs w:val="22"/>
        </w:rPr>
      </w:pPr>
      <w:r w:rsidRPr="009F6F17">
        <w:rPr>
          <w:rFonts w:ascii="Calibri" w:hAnsi="Calibri" w:cs="Calibri"/>
          <w:b/>
          <w:bCs/>
          <w:sz w:val="22"/>
          <w:szCs w:val="22"/>
        </w:rPr>
        <w:lastRenderedPageBreak/>
        <w:t>22.14.1.2</w:t>
      </w:r>
      <w:r>
        <w:rPr>
          <w:rFonts w:ascii="Calibri" w:hAnsi="Calibri" w:cs="Calibri"/>
          <w:sz w:val="22"/>
          <w:szCs w:val="22"/>
        </w:rPr>
        <w:t xml:space="preserve">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sz w:val="22"/>
          <w:szCs w:val="22"/>
        </w:rPr>
        <w:t>No</w:t>
      </w:r>
    </w:p>
    <w:p w14:paraId="241DEC66" w14:textId="77777777" w:rsidR="004E080B" w:rsidRPr="00BF333A" w:rsidRDefault="004E080B" w:rsidP="00BF333A">
      <w:pPr>
        <w:pStyle w:val="NormalWeb"/>
        <w:spacing w:before="0" w:beforeAutospacing="0" w:after="0" w:afterAutospacing="0"/>
        <w:ind w:left="720" w:firstLine="1080"/>
        <w:rPr>
          <w:rFonts w:ascii="Calibri" w:hAnsi="Calibri" w:cs="Calibri"/>
          <w:sz w:val="22"/>
          <w:szCs w:val="22"/>
        </w:rPr>
      </w:pPr>
    </w:p>
    <w:p w14:paraId="50A858FE" w14:textId="256E5BAD" w:rsidR="00785510" w:rsidRPr="00BF333A" w:rsidRDefault="009F6F17" w:rsidP="00BF333A">
      <w:pPr>
        <w:pStyle w:val="NormalWeb"/>
        <w:spacing w:before="0" w:beforeAutospacing="0" w:after="0" w:afterAutospacing="0"/>
        <w:ind w:left="720" w:firstLine="1080"/>
        <w:rPr>
          <w:rFonts w:ascii="Calibri" w:hAnsi="Calibri" w:cs="Calibri"/>
          <w:sz w:val="22"/>
          <w:szCs w:val="22"/>
        </w:rPr>
      </w:pPr>
      <w:r>
        <w:rPr>
          <w:rFonts w:ascii="Calibri" w:hAnsi="Calibri" w:cs="Calibri"/>
          <w:b/>
          <w:sz w:val="22"/>
          <w:szCs w:val="22"/>
        </w:rPr>
        <w:t xml:space="preserve">22.14.2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b/>
          <w:sz w:val="22"/>
          <w:szCs w:val="22"/>
        </w:rPr>
        <w:t>Data</w:t>
      </w:r>
      <w:r w:rsidR="00785510" w:rsidRPr="00BF333A">
        <w:rPr>
          <w:rFonts w:ascii="Calibri" w:hAnsi="Calibri" w:cs="Calibri"/>
          <w:sz w:val="22"/>
          <w:szCs w:val="22"/>
        </w:rPr>
        <w:t xml:space="preserve"> are being transferred or disclosed </w:t>
      </w:r>
      <w:r w:rsidR="00785510" w:rsidRPr="00BF333A">
        <w:rPr>
          <w:rFonts w:ascii="Calibri" w:hAnsi="Calibri" w:cs="Calibri"/>
          <w:b/>
          <w:sz w:val="22"/>
          <w:szCs w:val="22"/>
        </w:rPr>
        <w:t>from</w:t>
      </w:r>
      <w:r w:rsidR="00785510" w:rsidRPr="00BF333A">
        <w:rPr>
          <w:rFonts w:ascii="Calibri" w:hAnsi="Calibri" w:cs="Calibri"/>
          <w:sz w:val="22"/>
          <w:szCs w:val="22"/>
        </w:rPr>
        <w:t xml:space="preserve"> Penn State </w:t>
      </w:r>
    </w:p>
    <w:p w14:paraId="656AD8D2" w14:textId="77777777" w:rsidR="00785510" w:rsidRPr="00BF333A" w:rsidRDefault="00785510" w:rsidP="0055307E">
      <w:pPr>
        <w:pStyle w:val="NormalWeb"/>
        <w:spacing w:before="0" w:beforeAutospacing="0" w:after="0" w:afterAutospacing="0"/>
        <w:ind w:left="2520"/>
        <w:jc w:val="both"/>
        <w:rPr>
          <w:rFonts w:ascii="Calibri" w:hAnsi="Calibri" w:cs="Calibri"/>
          <w:sz w:val="22"/>
          <w:szCs w:val="22"/>
        </w:rPr>
      </w:pPr>
      <w:r w:rsidRPr="00BF333A">
        <w:rPr>
          <w:rFonts w:ascii="Calibri" w:hAnsi="Calibri" w:cs="Calibri"/>
          <w:sz w:val="22"/>
          <w:szCs w:val="22"/>
        </w:rPr>
        <w:t>What is the name(s)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(the institution, sponsor, etc.) receiving or accessing the data?</w:t>
      </w:r>
    </w:p>
    <w:p w14:paraId="3FE276F9" w14:textId="77777777" w:rsidR="00655670" w:rsidRDefault="00655670" w:rsidP="00655670">
      <w:pPr>
        <w:pStyle w:val="NormalWeb"/>
        <w:spacing w:before="0" w:beforeAutospacing="0" w:after="0" w:afterAutospacing="0"/>
        <w:ind w:left="2520"/>
        <w:rPr>
          <w:rFonts w:ascii="Calibri" w:hAnsi="Calibri" w:cs="Calibri"/>
          <w:sz w:val="22"/>
          <w:szCs w:val="22"/>
        </w:rPr>
      </w:pPr>
    </w:p>
    <w:p w14:paraId="4F0CD43E" w14:textId="019459A2" w:rsidR="00785510" w:rsidRPr="00BF333A" w:rsidRDefault="004E080B" w:rsidP="004A6C43">
      <w:pPr>
        <w:pStyle w:val="NormalWeb"/>
        <w:spacing w:before="0" w:beforeAutospacing="0" w:after="0" w:afterAutospacing="0"/>
        <w:ind w:left="2520"/>
        <w:rPr>
          <w:rFonts w:ascii="Calibri" w:hAnsi="Calibri" w:cs="Calibri"/>
          <w:b/>
          <w:spacing w:val="-3"/>
          <w:sz w:val="22"/>
          <w:szCs w:val="22"/>
        </w:rPr>
      </w:pPr>
      <w:r w:rsidRPr="00BF333A">
        <w:rPr>
          <w:rFonts w:ascii="Calibri" w:hAnsi="Calibri" w:cs="Calibri"/>
          <w:sz w:val="22"/>
          <w:szCs w:val="22"/>
        </w:rPr>
        <w:t>[Type protocol text here]</w:t>
      </w:r>
    </w:p>
    <w:p w14:paraId="3A373434" w14:textId="77777777" w:rsidR="00785510" w:rsidRPr="00BF333A" w:rsidRDefault="00785510" w:rsidP="00BF333A">
      <w:pPr>
        <w:pStyle w:val="NormalWeb"/>
        <w:spacing w:before="0" w:beforeAutospacing="0" w:after="0" w:afterAutospacing="0"/>
        <w:ind w:left="720" w:firstLine="1080"/>
        <w:rPr>
          <w:rFonts w:ascii="Calibri" w:hAnsi="Calibri" w:cs="Calibri"/>
          <w:b/>
          <w:spacing w:val="-3"/>
          <w:sz w:val="22"/>
          <w:szCs w:val="22"/>
        </w:rPr>
      </w:pPr>
    </w:p>
    <w:p w14:paraId="72DA7505" w14:textId="77777777" w:rsidR="00785510" w:rsidRPr="00BF333A" w:rsidRDefault="00785510" w:rsidP="004A6C43">
      <w:pPr>
        <w:pStyle w:val="NormalWeb"/>
        <w:spacing w:before="0" w:beforeAutospacing="0" w:after="0" w:afterAutospacing="0"/>
        <w:ind w:left="720" w:firstLine="1080"/>
        <w:rPr>
          <w:rFonts w:ascii="Calibri" w:hAnsi="Calibri" w:cs="Calibri"/>
          <w:sz w:val="22"/>
          <w:szCs w:val="22"/>
        </w:rPr>
      </w:pPr>
      <w:r w:rsidRPr="00BF333A">
        <w:rPr>
          <w:rFonts w:ascii="Calibri" w:hAnsi="Calibri" w:cs="Calibri"/>
          <w:b/>
          <w:spacing w:val="-3"/>
          <w:sz w:val="22"/>
          <w:szCs w:val="22"/>
        </w:rPr>
        <w:t xml:space="preserve">Note: </w:t>
      </w:r>
      <w:r w:rsidRPr="00BF333A">
        <w:rPr>
          <w:rFonts w:ascii="Calibri" w:hAnsi="Calibri" w:cs="Calibri"/>
          <w:b/>
          <w:sz w:val="22"/>
          <w:szCs w:val="22"/>
        </w:rPr>
        <w:t>Data transfers or disclosures may require a Data Use Agreement (DUA).</w:t>
      </w:r>
    </w:p>
    <w:p w14:paraId="0486D8E9" w14:textId="77777777" w:rsidR="00BF333A" w:rsidRPr="00BF333A" w:rsidRDefault="00BF333A" w:rsidP="00BF333A">
      <w:pPr>
        <w:pStyle w:val="NormalWeb"/>
        <w:spacing w:before="0" w:beforeAutospacing="0" w:after="0" w:afterAutospacing="0"/>
        <w:ind w:left="810" w:firstLine="1080"/>
        <w:rPr>
          <w:rFonts w:ascii="Calibri" w:hAnsi="Calibri" w:cs="Calibri"/>
          <w:sz w:val="22"/>
          <w:szCs w:val="22"/>
        </w:rPr>
      </w:pPr>
    </w:p>
    <w:p w14:paraId="41C8419E" w14:textId="104B8284" w:rsidR="00785510" w:rsidRPr="00BF333A" w:rsidRDefault="00B27DF6" w:rsidP="004A6C43">
      <w:pPr>
        <w:pStyle w:val="NormalWeb"/>
        <w:spacing w:before="0" w:beforeAutospacing="0" w:after="0" w:afterAutospacing="0"/>
        <w:ind w:left="1800"/>
        <w:rPr>
          <w:rFonts w:ascii="Calibri" w:hAnsi="Calibri" w:cs="Calibri"/>
          <w:sz w:val="22"/>
          <w:szCs w:val="22"/>
        </w:rPr>
      </w:pPr>
      <w:r>
        <w:rPr>
          <w:rFonts w:ascii="Calibri" w:hAnsi="Calibri" w:cs="Calibri"/>
          <w:b/>
          <w:sz w:val="22"/>
          <w:szCs w:val="22"/>
        </w:rPr>
        <w:t xml:space="preserve">22.14.3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D17C24">
        <w:rPr>
          <w:rFonts w:ascii="Calibri" w:hAnsi="Calibri" w:cs="Calibri"/>
          <w:b/>
          <w:sz w:val="22"/>
          <w:szCs w:val="22"/>
        </w:rPr>
        <w:t>S</w:t>
      </w:r>
      <w:r w:rsidR="00785510" w:rsidRPr="00BF333A">
        <w:rPr>
          <w:rFonts w:ascii="Calibri" w:hAnsi="Calibri" w:cs="Calibri"/>
          <w:b/>
          <w:sz w:val="22"/>
          <w:szCs w:val="22"/>
        </w:rPr>
        <w:t>pecimens</w:t>
      </w:r>
      <w:r w:rsidR="00785510" w:rsidRPr="00BF333A">
        <w:rPr>
          <w:rFonts w:ascii="Calibri" w:hAnsi="Calibri" w:cs="Calibri"/>
          <w:sz w:val="22"/>
          <w:szCs w:val="22"/>
        </w:rPr>
        <w:t xml:space="preserve"> are being transferred </w:t>
      </w:r>
      <w:r w:rsidR="00785510" w:rsidRPr="00BF333A">
        <w:rPr>
          <w:rFonts w:ascii="Calibri" w:hAnsi="Calibri" w:cs="Calibri"/>
          <w:b/>
          <w:sz w:val="22"/>
          <w:szCs w:val="22"/>
        </w:rPr>
        <w:t>to</w:t>
      </w:r>
      <w:r w:rsidR="00785510" w:rsidRPr="00BF333A">
        <w:rPr>
          <w:rFonts w:ascii="Calibri" w:hAnsi="Calibri" w:cs="Calibri"/>
          <w:sz w:val="22"/>
          <w:szCs w:val="22"/>
        </w:rPr>
        <w:t xml:space="preserve"> Penn State </w:t>
      </w:r>
    </w:p>
    <w:p w14:paraId="3A8A2D87" w14:textId="77777777" w:rsidR="00785510" w:rsidRPr="00BF333A" w:rsidRDefault="00785510" w:rsidP="004A6C43">
      <w:pPr>
        <w:pStyle w:val="NormalWeb"/>
        <w:spacing w:before="0" w:beforeAutospacing="0" w:after="0" w:afterAutospacing="0"/>
        <w:ind w:left="2520"/>
        <w:rPr>
          <w:rFonts w:ascii="Calibri" w:hAnsi="Calibri" w:cs="Calibri"/>
          <w:sz w:val="22"/>
          <w:szCs w:val="22"/>
        </w:rPr>
      </w:pPr>
      <w:r w:rsidRPr="00BF333A">
        <w:rPr>
          <w:rFonts w:ascii="Calibri" w:hAnsi="Calibri" w:cs="Calibri"/>
          <w:sz w:val="22"/>
          <w:szCs w:val="22"/>
        </w:rPr>
        <w:t>What is the name(s)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(the institution, sponsor, etc.) sending the specimens?</w:t>
      </w:r>
    </w:p>
    <w:p w14:paraId="6563AF8C" w14:textId="77777777" w:rsidR="00655670" w:rsidRDefault="00655670" w:rsidP="00655670">
      <w:pPr>
        <w:pStyle w:val="NormalWeb"/>
        <w:spacing w:before="0" w:beforeAutospacing="0" w:after="0" w:afterAutospacing="0"/>
        <w:ind w:left="2520"/>
        <w:rPr>
          <w:rFonts w:ascii="Calibri" w:hAnsi="Calibri" w:cs="Calibri"/>
          <w:sz w:val="22"/>
          <w:szCs w:val="22"/>
        </w:rPr>
      </w:pPr>
    </w:p>
    <w:p w14:paraId="620179CB" w14:textId="782D0332" w:rsidR="00785510" w:rsidRPr="00BF333A" w:rsidRDefault="004E080B" w:rsidP="004A6C43">
      <w:pPr>
        <w:pStyle w:val="NormalWeb"/>
        <w:spacing w:before="0" w:beforeAutospacing="0" w:after="0" w:afterAutospacing="0"/>
        <w:ind w:left="2520"/>
        <w:rPr>
          <w:rFonts w:ascii="Calibri" w:hAnsi="Calibri" w:cs="Calibri"/>
          <w:b/>
          <w:spacing w:val="-3"/>
          <w:sz w:val="22"/>
          <w:szCs w:val="22"/>
        </w:rPr>
      </w:pPr>
      <w:r w:rsidRPr="00BF333A">
        <w:rPr>
          <w:rFonts w:ascii="Calibri" w:hAnsi="Calibri" w:cs="Calibri"/>
          <w:sz w:val="22"/>
          <w:szCs w:val="22"/>
        </w:rPr>
        <w:t>[Type protocol text here]</w:t>
      </w:r>
    </w:p>
    <w:p w14:paraId="5E001930" w14:textId="77777777" w:rsidR="007C247F" w:rsidRPr="00BF333A" w:rsidRDefault="007C247F" w:rsidP="00BF333A">
      <w:pPr>
        <w:pStyle w:val="NormalWeb"/>
        <w:spacing w:before="0" w:beforeAutospacing="0" w:after="0" w:afterAutospacing="0"/>
        <w:ind w:left="720" w:firstLine="1080"/>
        <w:rPr>
          <w:rFonts w:ascii="Calibri" w:hAnsi="Calibri" w:cs="Calibri"/>
          <w:sz w:val="22"/>
          <w:szCs w:val="22"/>
        </w:rPr>
      </w:pPr>
    </w:p>
    <w:p w14:paraId="6DAA5435" w14:textId="6C052F1F" w:rsidR="00785510" w:rsidRPr="00BF333A" w:rsidRDefault="00B27DF6" w:rsidP="00BF333A">
      <w:pPr>
        <w:pStyle w:val="NormalWeb"/>
        <w:spacing w:before="0" w:beforeAutospacing="0" w:after="0" w:afterAutospacing="0"/>
        <w:ind w:left="720" w:firstLine="1080"/>
        <w:rPr>
          <w:rFonts w:ascii="Calibri" w:hAnsi="Calibri" w:cs="Calibri"/>
          <w:sz w:val="22"/>
          <w:szCs w:val="22"/>
        </w:rPr>
      </w:pPr>
      <w:r>
        <w:rPr>
          <w:rFonts w:ascii="Calibri" w:hAnsi="Calibri" w:cs="Calibri"/>
          <w:b/>
          <w:sz w:val="22"/>
          <w:szCs w:val="22"/>
        </w:rPr>
        <w:t xml:space="preserve">22.14.4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b/>
          <w:sz w:val="22"/>
          <w:szCs w:val="22"/>
        </w:rPr>
        <w:t>Specimens</w:t>
      </w:r>
      <w:r w:rsidR="00785510" w:rsidRPr="00BF333A">
        <w:rPr>
          <w:rFonts w:ascii="Calibri" w:hAnsi="Calibri" w:cs="Calibri"/>
          <w:sz w:val="22"/>
          <w:szCs w:val="22"/>
        </w:rPr>
        <w:t xml:space="preserve"> are being transferred </w:t>
      </w:r>
      <w:r w:rsidR="00785510" w:rsidRPr="00BF333A">
        <w:rPr>
          <w:rFonts w:ascii="Calibri" w:hAnsi="Calibri" w:cs="Calibri"/>
          <w:b/>
          <w:sz w:val="22"/>
          <w:szCs w:val="22"/>
        </w:rPr>
        <w:t>from</w:t>
      </w:r>
      <w:r w:rsidR="00785510" w:rsidRPr="00BF333A">
        <w:rPr>
          <w:rFonts w:ascii="Calibri" w:hAnsi="Calibri" w:cs="Calibri"/>
          <w:sz w:val="22"/>
          <w:szCs w:val="22"/>
        </w:rPr>
        <w:t xml:space="preserve"> Penn State </w:t>
      </w:r>
    </w:p>
    <w:p w14:paraId="3A6D71EF" w14:textId="77777777" w:rsidR="00785510" w:rsidRPr="00BF333A" w:rsidRDefault="00785510" w:rsidP="004A6C43">
      <w:pPr>
        <w:pStyle w:val="NormalWeb"/>
        <w:spacing w:before="0" w:beforeAutospacing="0" w:after="0" w:afterAutospacing="0"/>
        <w:ind w:left="2520"/>
        <w:rPr>
          <w:rFonts w:ascii="Calibri" w:hAnsi="Calibri" w:cs="Calibri"/>
          <w:sz w:val="22"/>
          <w:szCs w:val="22"/>
        </w:rPr>
      </w:pPr>
      <w:r w:rsidRPr="00BF333A">
        <w:rPr>
          <w:rFonts w:ascii="Calibri" w:hAnsi="Calibri" w:cs="Calibri"/>
          <w:sz w:val="22"/>
          <w:szCs w:val="22"/>
        </w:rPr>
        <w:t>What is the name(s)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xml:space="preserve">) (the institution, sponsor, etc.) receiving the specimens? </w:t>
      </w:r>
    </w:p>
    <w:p w14:paraId="52C4F684" w14:textId="77777777" w:rsidR="00655670" w:rsidRDefault="00655670" w:rsidP="00655670">
      <w:pPr>
        <w:pStyle w:val="NormalWeb"/>
        <w:spacing w:before="0" w:beforeAutospacing="0" w:after="0" w:afterAutospacing="0"/>
        <w:ind w:left="1800" w:firstLine="1080"/>
        <w:rPr>
          <w:rFonts w:ascii="Calibri" w:hAnsi="Calibri" w:cs="Calibri"/>
          <w:sz w:val="22"/>
          <w:szCs w:val="22"/>
        </w:rPr>
      </w:pPr>
    </w:p>
    <w:p w14:paraId="13B8C142" w14:textId="07F4874A" w:rsidR="00785510" w:rsidRPr="00BF333A" w:rsidRDefault="004E080B" w:rsidP="004A6C43">
      <w:pPr>
        <w:pStyle w:val="NormalWeb"/>
        <w:spacing w:before="0" w:beforeAutospacing="0" w:after="0" w:afterAutospacing="0"/>
        <w:ind w:left="1440" w:firstLine="1080"/>
        <w:rPr>
          <w:rFonts w:ascii="Calibri" w:hAnsi="Calibri" w:cs="Calibri"/>
          <w:b/>
          <w:spacing w:val="-3"/>
          <w:sz w:val="22"/>
          <w:szCs w:val="22"/>
        </w:rPr>
      </w:pPr>
      <w:r w:rsidRPr="00BF333A">
        <w:rPr>
          <w:rFonts w:ascii="Calibri" w:hAnsi="Calibri" w:cs="Calibri"/>
          <w:sz w:val="22"/>
          <w:szCs w:val="22"/>
        </w:rPr>
        <w:t>[Type protocol text here]</w:t>
      </w:r>
    </w:p>
    <w:p w14:paraId="31DAB5E1" w14:textId="77777777" w:rsidR="00785510" w:rsidRPr="00BF333A" w:rsidRDefault="00785510" w:rsidP="00BF333A">
      <w:pPr>
        <w:pStyle w:val="NormalWeb"/>
        <w:spacing w:before="0" w:beforeAutospacing="0" w:after="0" w:afterAutospacing="0"/>
        <w:ind w:firstLine="1080"/>
        <w:rPr>
          <w:rFonts w:ascii="Calibri" w:hAnsi="Calibri" w:cs="Calibri"/>
          <w:b/>
          <w:spacing w:val="-3"/>
          <w:sz w:val="22"/>
          <w:szCs w:val="22"/>
        </w:rPr>
      </w:pPr>
    </w:p>
    <w:p w14:paraId="2E80355B" w14:textId="4D6F8003" w:rsidR="00785510" w:rsidRDefault="00785510" w:rsidP="004A6C43">
      <w:pPr>
        <w:pStyle w:val="NormalWeb"/>
        <w:spacing w:before="0" w:beforeAutospacing="0" w:after="0" w:afterAutospacing="0"/>
        <w:ind w:left="2160"/>
        <w:rPr>
          <w:rFonts w:ascii="Calibri" w:hAnsi="Calibri" w:cs="Calibri"/>
          <w:b/>
          <w:sz w:val="22"/>
          <w:szCs w:val="22"/>
        </w:rPr>
      </w:pPr>
      <w:r w:rsidRPr="00BF333A">
        <w:rPr>
          <w:rFonts w:ascii="Calibri" w:hAnsi="Calibri" w:cs="Calibri"/>
          <w:b/>
          <w:sz w:val="22"/>
          <w:szCs w:val="22"/>
        </w:rPr>
        <w:t>Note: All material transfers, either sending or receiving, require a Material Transfer Agreement (MTA). Please contact the Office of Technology Management for more information.</w:t>
      </w:r>
    </w:p>
    <w:p w14:paraId="0FEF9F2C" w14:textId="77777777" w:rsidR="00655670" w:rsidRPr="00BF333A" w:rsidRDefault="00655670" w:rsidP="00BF333A">
      <w:pPr>
        <w:pStyle w:val="NormalWeb"/>
        <w:spacing w:before="0" w:beforeAutospacing="0" w:after="0" w:afterAutospacing="0"/>
        <w:ind w:left="1800"/>
        <w:rPr>
          <w:rFonts w:ascii="Calibri" w:hAnsi="Calibri" w:cs="Calibri"/>
          <w:b/>
          <w:spacing w:val="-3"/>
          <w:sz w:val="22"/>
          <w:szCs w:val="22"/>
        </w:rPr>
      </w:pPr>
    </w:p>
    <w:p w14:paraId="16B355B9" w14:textId="5B1977C5" w:rsidR="00785510" w:rsidRPr="00BF333A" w:rsidRDefault="00D472E1" w:rsidP="004A6C43">
      <w:pPr>
        <w:pStyle w:val="Heading3"/>
        <w:spacing w:before="0" w:after="0"/>
        <w:ind w:left="1800"/>
        <w:rPr>
          <w:rFonts w:ascii="Calibri" w:hAnsi="Calibri" w:cs="Calibri"/>
          <w:szCs w:val="22"/>
        </w:rPr>
      </w:pPr>
      <w:r>
        <w:rPr>
          <w:rFonts w:ascii="Calibri" w:hAnsi="Calibri" w:cs="Calibri"/>
          <w:szCs w:val="22"/>
        </w:rPr>
        <w:t xml:space="preserve">22.14.5  </w:t>
      </w:r>
      <w:r w:rsidR="00785510" w:rsidRPr="00BF333A">
        <w:rPr>
          <w:rFonts w:ascii="Calibri" w:hAnsi="Calibri" w:cs="Calibri"/>
          <w:szCs w:val="22"/>
        </w:rPr>
        <w:t>Describe how the data/specimens will be securely transferred or disclosed to/from the third party(</w:t>
      </w:r>
      <w:proofErr w:type="spellStart"/>
      <w:r w:rsidR="00785510" w:rsidRPr="00BF333A">
        <w:rPr>
          <w:rFonts w:ascii="Calibri" w:hAnsi="Calibri" w:cs="Calibri"/>
          <w:szCs w:val="22"/>
        </w:rPr>
        <w:t>ies</w:t>
      </w:r>
      <w:proofErr w:type="spellEnd"/>
      <w:r w:rsidR="00785510" w:rsidRPr="00BF333A">
        <w:rPr>
          <w:rFonts w:ascii="Calibri" w:hAnsi="Calibri" w:cs="Calibri"/>
          <w:szCs w:val="22"/>
        </w:rPr>
        <w:t>).</w:t>
      </w:r>
    </w:p>
    <w:p w14:paraId="23379530" w14:textId="77777777" w:rsidR="00BC6E03" w:rsidRDefault="00BC6E03" w:rsidP="004A6C43">
      <w:pPr>
        <w:pStyle w:val="NormalWeb"/>
        <w:spacing w:before="0" w:beforeAutospacing="0" w:after="0" w:afterAutospacing="0"/>
        <w:rPr>
          <w:rFonts w:ascii="Calibri" w:hAnsi="Calibri" w:cs="Calibri"/>
          <w:sz w:val="22"/>
          <w:szCs w:val="22"/>
        </w:rPr>
      </w:pPr>
    </w:p>
    <w:p w14:paraId="78EC4969" w14:textId="47F0E061" w:rsidR="00785510" w:rsidRDefault="00BF333A" w:rsidP="004A6C43">
      <w:pPr>
        <w:pStyle w:val="NormalWeb"/>
        <w:spacing w:before="0" w:beforeAutospacing="0" w:after="0" w:afterAutospacing="0"/>
        <w:ind w:left="2160"/>
        <w:rPr>
          <w:rFonts w:ascii="Calibri" w:hAnsi="Calibri" w:cs="Calibri"/>
          <w:b/>
          <w:spacing w:val="-3"/>
          <w:sz w:val="22"/>
          <w:szCs w:val="22"/>
        </w:rPr>
      </w:pPr>
      <w:r w:rsidRPr="00BF333A">
        <w:rPr>
          <w:rFonts w:ascii="Calibri" w:hAnsi="Calibri" w:cs="Calibri"/>
          <w:sz w:val="22"/>
          <w:szCs w:val="22"/>
        </w:rPr>
        <w:t>[Type protocol text here]</w:t>
      </w:r>
    </w:p>
    <w:p w14:paraId="5C0E7FEC" w14:textId="77777777" w:rsidR="00655670" w:rsidRPr="00BF333A" w:rsidRDefault="00655670" w:rsidP="00BF333A">
      <w:pPr>
        <w:pStyle w:val="NormalWeb"/>
        <w:spacing w:before="0" w:beforeAutospacing="0" w:after="0" w:afterAutospacing="0"/>
        <w:ind w:left="360" w:firstLine="1800"/>
        <w:rPr>
          <w:rFonts w:ascii="Calibri" w:hAnsi="Calibri" w:cs="Calibri"/>
          <w:b/>
          <w:spacing w:val="-3"/>
          <w:sz w:val="22"/>
          <w:szCs w:val="22"/>
        </w:rPr>
      </w:pPr>
    </w:p>
    <w:p w14:paraId="4EBD7C55" w14:textId="0CBC5826" w:rsidR="00785510" w:rsidRPr="00BF333A" w:rsidRDefault="004211BC" w:rsidP="004A6C43">
      <w:pPr>
        <w:pStyle w:val="Heading3"/>
        <w:spacing w:before="0" w:after="0"/>
        <w:ind w:left="1800"/>
        <w:rPr>
          <w:rFonts w:ascii="Calibri" w:hAnsi="Calibri" w:cs="Calibri"/>
          <w:szCs w:val="22"/>
        </w:rPr>
      </w:pPr>
      <w:r>
        <w:rPr>
          <w:rFonts w:ascii="Calibri" w:hAnsi="Calibri" w:cs="Calibri"/>
          <w:szCs w:val="22"/>
        </w:rPr>
        <w:t>22.14.6</w:t>
      </w:r>
      <w:r w:rsidR="00827E91">
        <w:rPr>
          <w:rFonts w:ascii="Calibri" w:hAnsi="Calibri" w:cs="Calibri"/>
          <w:szCs w:val="22"/>
        </w:rPr>
        <w:t xml:space="preserve"> </w:t>
      </w:r>
      <w:r>
        <w:rPr>
          <w:rFonts w:ascii="Calibri" w:hAnsi="Calibri" w:cs="Calibri"/>
          <w:szCs w:val="22"/>
        </w:rPr>
        <w:t xml:space="preserve"> </w:t>
      </w:r>
      <w:r w:rsidR="00785510" w:rsidRPr="00BF333A">
        <w:rPr>
          <w:rFonts w:ascii="Calibri" w:hAnsi="Calibri" w:cs="Calibri"/>
          <w:szCs w:val="22"/>
        </w:rPr>
        <w:t>How are the research data/specimens being transferred from and/or sent to the third party(</w:t>
      </w:r>
      <w:proofErr w:type="spellStart"/>
      <w:r w:rsidR="00785510" w:rsidRPr="00BF333A">
        <w:rPr>
          <w:rFonts w:ascii="Calibri" w:hAnsi="Calibri" w:cs="Calibri"/>
          <w:szCs w:val="22"/>
        </w:rPr>
        <w:t>ies</w:t>
      </w:r>
      <w:proofErr w:type="spellEnd"/>
      <w:r w:rsidR="00785510" w:rsidRPr="00BF333A">
        <w:rPr>
          <w:rFonts w:ascii="Calibri" w:hAnsi="Calibri" w:cs="Calibri"/>
          <w:szCs w:val="22"/>
        </w:rPr>
        <w:t>)?</w:t>
      </w:r>
      <w:r w:rsidR="00840D99" w:rsidRPr="00BF333A">
        <w:rPr>
          <w:rFonts w:ascii="Calibri" w:hAnsi="Calibri" w:cs="Calibri"/>
          <w:szCs w:val="22"/>
        </w:rPr>
        <w:t xml:space="preserve"> </w:t>
      </w:r>
      <w:r w:rsidR="00785510" w:rsidRPr="00BF333A">
        <w:rPr>
          <w:rFonts w:ascii="Calibri" w:hAnsi="Calibri" w:cs="Calibri"/>
          <w:szCs w:val="22"/>
        </w:rPr>
        <w:t>Complete the appropriate section(s) and check all that apply within each completed section.</w:t>
      </w:r>
    </w:p>
    <w:p w14:paraId="1DAF1EA9" w14:textId="77777777" w:rsidR="00655670" w:rsidRDefault="00655670" w:rsidP="00655670">
      <w:pPr>
        <w:pStyle w:val="Heading4"/>
        <w:spacing w:before="0" w:after="0"/>
        <w:ind w:left="3960"/>
        <w:rPr>
          <w:rFonts w:ascii="Calibri" w:hAnsi="Calibri" w:cs="Calibri"/>
          <w:szCs w:val="22"/>
        </w:rPr>
      </w:pPr>
    </w:p>
    <w:p w14:paraId="5657996D" w14:textId="5AC922ED"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22.14.6.1  </w:t>
      </w:r>
      <w:r w:rsidR="00785510" w:rsidRPr="00BF333A">
        <w:rPr>
          <w:rFonts w:ascii="Calibri" w:hAnsi="Calibri" w:cs="Calibri"/>
          <w:szCs w:val="22"/>
        </w:rPr>
        <w:t xml:space="preserve">Data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to </w:t>
      </w:r>
      <w:r w:rsidR="00785510" w:rsidRPr="00BF333A">
        <w:rPr>
          <w:rFonts w:ascii="Calibri" w:hAnsi="Calibri" w:cs="Calibri"/>
          <w:b w:val="0"/>
          <w:bCs w:val="0"/>
          <w:szCs w:val="22"/>
        </w:rPr>
        <w:t>Penn State</w:t>
      </w:r>
      <w:r w:rsidR="00785510" w:rsidRPr="00BF333A">
        <w:rPr>
          <w:rFonts w:ascii="Calibri" w:hAnsi="Calibri" w:cs="Calibri"/>
          <w:szCs w:val="22"/>
        </w:rPr>
        <w:t>:</w:t>
      </w:r>
    </w:p>
    <w:p w14:paraId="79A5CE8C" w14:textId="77777777" w:rsidR="00785510" w:rsidRPr="00BF333A" w:rsidRDefault="00785510" w:rsidP="004A6C43">
      <w:pPr>
        <w:pStyle w:val="NormalWeb"/>
        <w:spacing w:before="0" w:beforeAutospacing="0" w:after="0" w:afterAutospacing="0"/>
        <w:ind w:left="32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are being received in aggregate/metrics (just counts, no individual data)</w:t>
      </w:r>
    </w:p>
    <w:p w14:paraId="68F1DCE6"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individual data are being received and there is no linking list at either institution (no identifiers, or links to identifiers, such as code numbers)</w:t>
      </w:r>
    </w:p>
    <w:p w14:paraId="21B45021"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received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1D72BD09" w14:textId="44E31539"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received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55CABAD7" w14:textId="5B33A08B"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Pr="00BF333A">
        <w:rPr>
          <w:rFonts w:ascii="Calibri" w:hAnsi="Calibri" w:cs="Calibri"/>
          <w:sz w:val="22"/>
          <w:szCs w:val="22"/>
        </w:rPr>
        <w:t xml:space="preserve">) are being received and the linking list remains with the entity sending the data; the recipient of the data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5D6EA943"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received </w:t>
      </w:r>
    </w:p>
    <w:p w14:paraId="5342179D"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79606367" w14:textId="7FB02030" w:rsidR="00785510" w:rsidRPr="00BF333A" w:rsidRDefault="00BF333A" w:rsidP="004A6C43">
      <w:pPr>
        <w:pStyle w:val="NormalWeb"/>
        <w:spacing w:before="0" w:beforeAutospacing="0" w:after="0" w:afterAutospacing="0"/>
        <w:ind w:left="3600"/>
        <w:rPr>
          <w:rFonts w:ascii="Calibri" w:hAnsi="Calibri" w:cs="Calibri"/>
          <w:spacing w:val="-3"/>
          <w:sz w:val="22"/>
          <w:szCs w:val="22"/>
        </w:rPr>
      </w:pPr>
      <w:bookmarkStart w:id="296" w:name="_Hlk117460091"/>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bookmarkEnd w:id="296"/>
    </w:p>
    <w:p w14:paraId="01D24E1F"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p>
    <w:p w14:paraId="7C0BBDB8" w14:textId="111392E5"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22.14.6.2  </w:t>
      </w:r>
      <w:r w:rsidR="00785510" w:rsidRPr="00BF333A">
        <w:rPr>
          <w:rFonts w:ascii="Calibri" w:hAnsi="Calibri" w:cs="Calibri"/>
          <w:szCs w:val="22"/>
        </w:rPr>
        <w:t xml:space="preserve">Data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from </w:t>
      </w:r>
      <w:r w:rsidR="00785510" w:rsidRPr="00BF333A">
        <w:rPr>
          <w:rFonts w:ascii="Calibri" w:hAnsi="Calibri" w:cs="Calibri"/>
          <w:b w:val="0"/>
          <w:bCs w:val="0"/>
          <w:szCs w:val="22"/>
        </w:rPr>
        <w:t>Penn State</w:t>
      </w:r>
      <w:r w:rsidR="00785510" w:rsidRPr="00BF333A">
        <w:rPr>
          <w:rFonts w:ascii="Calibri" w:hAnsi="Calibri" w:cs="Calibri"/>
          <w:szCs w:val="22"/>
        </w:rPr>
        <w:t>:</w:t>
      </w:r>
    </w:p>
    <w:p w14:paraId="697A4078"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are being sent in aggregate/metrics (just counts, no individual data)</w:t>
      </w:r>
    </w:p>
    <w:p w14:paraId="1208197B"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individual data are being sent and there is no linking list at either institution (no identifiers, or links to identifiers, such as code numbers)</w:t>
      </w:r>
    </w:p>
    <w:p w14:paraId="5BC64E03"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sent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61ABAA1F" w14:textId="1B8EB87E"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sent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11AA49B8" w14:textId="6EC1FFDA"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Pr="00BF333A">
        <w:rPr>
          <w:rFonts w:ascii="Calibri" w:hAnsi="Calibri" w:cs="Calibri"/>
          <w:sz w:val="22"/>
          <w:szCs w:val="22"/>
        </w:rPr>
        <w:t xml:space="preserve">) are being sent and the linking list remains with the entity sending the data; the recipient of the data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4CDAE53F"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sent</w:t>
      </w:r>
    </w:p>
    <w:p w14:paraId="1DFD15A6"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04996DB8" w14:textId="4B7871B0" w:rsidR="00785510" w:rsidRPr="00BF333A" w:rsidRDefault="00BF333A" w:rsidP="004A6C43">
      <w:pPr>
        <w:pStyle w:val="NormalWeb"/>
        <w:spacing w:before="0" w:beforeAutospacing="0" w:after="0" w:afterAutospacing="0"/>
        <w:ind w:left="3600"/>
        <w:rPr>
          <w:rFonts w:ascii="Calibri" w:hAnsi="Calibri" w:cs="Calibri"/>
          <w:spacing w:val="-3"/>
          <w:sz w:val="22"/>
          <w:szCs w:val="22"/>
        </w:rPr>
      </w:pPr>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p>
    <w:p w14:paraId="0D12D86E" w14:textId="77777777" w:rsidR="00785510" w:rsidRPr="00BF333A" w:rsidRDefault="00785510" w:rsidP="00BF333A">
      <w:pPr>
        <w:pStyle w:val="NormalWeb"/>
        <w:spacing w:before="0" w:beforeAutospacing="0" w:after="0" w:afterAutospacing="0"/>
        <w:rPr>
          <w:rFonts w:ascii="Calibri" w:hAnsi="Calibri" w:cs="Calibri"/>
          <w:sz w:val="22"/>
          <w:szCs w:val="22"/>
        </w:rPr>
      </w:pPr>
    </w:p>
    <w:p w14:paraId="2705AA5C" w14:textId="10AED272"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22.14.6.3  </w:t>
      </w:r>
      <w:r w:rsidR="00785510" w:rsidRPr="00BF333A">
        <w:rPr>
          <w:rFonts w:ascii="Calibri" w:hAnsi="Calibri" w:cs="Calibri"/>
          <w:szCs w:val="22"/>
        </w:rPr>
        <w:t xml:space="preserve">Specimens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to </w:t>
      </w:r>
      <w:r w:rsidR="00785510" w:rsidRPr="00BF333A">
        <w:rPr>
          <w:rFonts w:ascii="Calibri" w:hAnsi="Calibri" w:cs="Calibri"/>
          <w:b w:val="0"/>
          <w:bCs w:val="0"/>
          <w:szCs w:val="22"/>
        </w:rPr>
        <w:t>Penn State</w:t>
      </w:r>
      <w:r w:rsidR="00785510" w:rsidRPr="00BF333A">
        <w:rPr>
          <w:rFonts w:ascii="Calibri" w:hAnsi="Calibri" w:cs="Calibri"/>
          <w:szCs w:val="22"/>
        </w:rPr>
        <w:t>:</w:t>
      </w:r>
    </w:p>
    <w:p w14:paraId="1F656051"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specimens are being received and there is no linking list at either institution (no identifiers, or links to identifiers, such as code numbers)</w:t>
      </w:r>
    </w:p>
    <w:p w14:paraId="0F2CD58D"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received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460938B2" w14:textId="0E7A95BA"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received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6AD0E086" w14:textId="0782062C"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Pr="00BF333A">
        <w:rPr>
          <w:rFonts w:ascii="Calibri" w:hAnsi="Calibri" w:cs="Calibri"/>
          <w:sz w:val="22"/>
          <w:szCs w:val="22"/>
        </w:rPr>
        <w:t xml:space="preserve">) are being received and the linking list remains with the entity sending the specimens; the recipient of the specimens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6A42690B"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received </w:t>
      </w:r>
    </w:p>
    <w:p w14:paraId="4A5425B4"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10C4A849" w14:textId="1F60A49B" w:rsidR="00785510" w:rsidRPr="00BF333A" w:rsidRDefault="00BF333A" w:rsidP="004A6C43">
      <w:pPr>
        <w:pStyle w:val="NormalWeb"/>
        <w:spacing w:before="0" w:beforeAutospacing="0" w:after="0" w:afterAutospacing="0"/>
        <w:ind w:left="3600"/>
        <w:rPr>
          <w:rFonts w:ascii="Calibri" w:hAnsi="Calibri" w:cs="Calibri"/>
          <w:spacing w:val="-3"/>
          <w:sz w:val="22"/>
          <w:szCs w:val="22"/>
        </w:rPr>
      </w:pPr>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p>
    <w:p w14:paraId="6378B177"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p>
    <w:p w14:paraId="283CFDDF" w14:textId="70DFAB4F"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22.14.6.4  </w:t>
      </w:r>
      <w:r w:rsidR="00785510" w:rsidRPr="00BF333A">
        <w:rPr>
          <w:rFonts w:ascii="Calibri" w:hAnsi="Calibri" w:cs="Calibri"/>
          <w:szCs w:val="22"/>
        </w:rPr>
        <w:t xml:space="preserve">Specimens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from </w:t>
      </w:r>
      <w:r w:rsidR="00785510" w:rsidRPr="00BF333A">
        <w:rPr>
          <w:rFonts w:ascii="Calibri" w:hAnsi="Calibri" w:cs="Calibri"/>
          <w:b w:val="0"/>
          <w:bCs w:val="0"/>
          <w:szCs w:val="22"/>
        </w:rPr>
        <w:t>Penn State</w:t>
      </w:r>
      <w:r w:rsidR="00785510" w:rsidRPr="00BF333A">
        <w:rPr>
          <w:rFonts w:ascii="Calibri" w:hAnsi="Calibri" w:cs="Calibri"/>
          <w:szCs w:val="22"/>
        </w:rPr>
        <w:t>:</w:t>
      </w:r>
    </w:p>
    <w:p w14:paraId="46E40D1B"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specimens are being sent and there is no linking list at either institution (no identifiers, or links to identifiers, such as code numbers)</w:t>
      </w:r>
    </w:p>
    <w:p w14:paraId="35D7AE62"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sent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2E49BCD2" w14:textId="05EB34B1"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sent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5DDD883F" w14:textId="60F05879"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666EEB">
        <w:rPr>
          <w:rFonts w:ascii="Calibri" w:hAnsi="Calibri" w:cs="Calibri"/>
          <w:sz w:val="22"/>
          <w:szCs w:val="22"/>
        </w:rPr>
        <w:t>7</w:t>
      </w:r>
      <w:r w:rsidRPr="00BF333A">
        <w:rPr>
          <w:rFonts w:ascii="Calibri" w:hAnsi="Calibri" w:cs="Calibri"/>
          <w:sz w:val="22"/>
          <w:szCs w:val="22"/>
        </w:rPr>
        <w:t xml:space="preserve">) are being sent and the linking list remains with the entity sending the specimens; the recipient of the specimens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16C0CF6D"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sent </w:t>
      </w:r>
    </w:p>
    <w:p w14:paraId="0E796014"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7DE249B5" w14:textId="4EA4473E" w:rsidR="00785510" w:rsidRPr="00BF333A" w:rsidRDefault="00BF333A" w:rsidP="004A6C43">
      <w:pPr>
        <w:pStyle w:val="NormalWeb"/>
        <w:spacing w:before="0" w:beforeAutospacing="0" w:after="0" w:afterAutospacing="0"/>
        <w:ind w:left="3600"/>
        <w:rPr>
          <w:rFonts w:ascii="Calibri" w:hAnsi="Calibri" w:cs="Calibri"/>
          <w:spacing w:val="-3"/>
          <w:sz w:val="22"/>
          <w:szCs w:val="22"/>
        </w:rPr>
      </w:pPr>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p>
    <w:p w14:paraId="4A0C06E4" w14:textId="1946555F" w:rsidR="00785510" w:rsidRDefault="00785510" w:rsidP="00BF333A">
      <w:pPr>
        <w:pStyle w:val="NormalWeb"/>
        <w:spacing w:before="0" w:beforeAutospacing="0" w:after="0" w:afterAutospacing="0"/>
        <w:rPr>
          <w:rFonts w:ascii="Calibri" w:hAnsi="Calibri" w:cs="Calibri"/>
          <w:b/>
          <w:iCs/>
          <w:sz w:val="22"/>
          <w:szCs w:val="22"/>
        </w:rPr>
      </w:pPr>
    </w:p>
    <w:p w14:paraId="3A45D3C3" w14:textId="77777777" w:rsidR="00EB7C7A" w:rsidRPr="00655670" w:rsidRDefault="00EB7C7A" w:rsidP="00BF333A">
      <w:pPr>
        <w:pStyle w:val="NormalWeb"/>
        <w:spacing w:before="0" w:beforeAutospacing="0" w:after="0" w:afterAutospacing="0"/>
        <w:rPr>
          <w:rFonts w:ascii="Calibri" w:hAnsi="Calibri" w:cs="Calibri"/>
          <w:b/>
          <w:iCs/>
          <w:sz w:val="22"/>
          <w:szCs w:val="22"/>
        </w:rPr>
      </w:pPr>
    </w:p>
    <w:p w14:paraId="4A7144F3" w14:textId="5D291326" w:rsidR="00785510" w:rsidRPr="00BF333A" w:rsidRDefault="00FB2437" w:rsidP="004A6C43">
      <w:pPr>
        <w:pStyle w:val="Heading3"/>
        <w:spacing w:before="0" w:after="0"/>
        <w:ind w:left="720"/>
        <w:rPr>
          <w:rFonts w:ascii="Calibri" w:hAnsi="Calibri" w:cs="Calibri"/>
          <w:szCs w:val="22"/>
        </w:rPr>
      </w:pPr>
      <w:r>
        <w:rPr>
          <w:rFonts w:ascii="Calibri" w:hAnsi="Calibri" w:cs="Calibri"/>
          <w:szCs w:val="22"/>
        </w:rPr>
        <w:t xml:space="preserve">22.14.7  </w:t>
      </w:r>
      <w:r w:rsidR="00785510" w:rsidRPr="00BF333A">
        <w:rPr>
          <w:rFonts w:ascii="Calibri" w:hAnsi="Calibri" w:cs="Calibri"/>
          <w:szCs w:val="22"/>
        </w:rPr>
        <w:t>If transferring data/specimens with identifiers to or from Penn State, which of the following identifiers will be included with the data/specimens? Check all that apply:</w:t>
      </w:r>
    </w:p>
    <w:tbl>
      <w:tblPr>
        <w:tblStyle w:val="TableGrid"/>
        <w:tblW w:w="0" w:type="auto"/>
        <w:tblInd w:w="18" w:type="dxa"/>
        <w:tblLook w:val="04A0" w:firstRow="1" w:lastRow="0" w:firstColumn="1" w:lastColumn="0" w:noHBand="0" w:noVBand="1"/>
      </w:tblPr>
      <w:tblGrid>
        <w:gridCol w:w="4507"/>
        <w:gridCol w:w="6265"/>
      </w:tblGrid>
      <w:tr w:rsidR="00785510" w:rsidRPr="00BF333A" w14:paraId="25A6427E" w14:textId="77777777" w:rsidTr="002A5DB8">
        <w:tc>
          <w:tcPr>
            <w:tcW w:w="4507" w:type="dxa"/>
          </w:tcPr>
          <w:p w14:paraId="766EFC3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Names</w:t>
            </w:r>
          </w:p>
        </w:tc>
        <w:tc>
          <w:tcPr>
            <w:tcW w:w="6265" w:type="dxa"/>
          </w:tcPr>
          <w:p w14:paraId="1ACF817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Medical record numbers</w:t>
            </w:r>
            <w:r w:rsidRPr="00BF333A" w:rsidDel="004C2F35">
              <w:rPr>
                <w:rFonts w:ascii="Calibri" w:hAnsi="Calibri" w:cs="Calibri"/>
                <w:sz w:val="22"/>
                <w:szCs w:val="22"/>
              </w:rPr>
              <w:t xml:space="preserve"> </w:t>
            </w:r>
          </w:p>
        </w:tc>
      </w:tr>
      <w:tr w:rsidR="00785510" w:rsidRPr="00BF333A" w14:paraId="53F660E9" w14:textId="77777777" w:rsidTr="002A5DB8">
        <w:tc>
          <w:tcPr>
            <w:tcW w:w="4507" w:type="dxa"/>
          </w:tcPr>
          <w:p w14:paraId="76519F35"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Initials</w:t>
            </w:r>
          </w:p>
        </w:tc>
        <w:tc>
          <w:tcPr>
            <w:tcW w:w="6265" w:type="dxa"/>
          </w:tcPr>
          <w:p w14:paraId="3455A06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Health plan beneficiary numbers</w:t>
            </w:r>
            <w:r w:rsidRPr="00BF333A" w:rsidDel="004C2F35">
              <w:rPr>
                <w:rFonts w:ascii="Calibri" w:hAnsi="Calibri" w:cs="Calibri"/>
                <w:sz w:val="22"/>
                <w:szCs w:val="22"/>
              </w:rPr>
              <w:t xml:space="preserve"> </w:t>
            </w:r>
          </w:p>
        </w:tc>
      </w:tr>
      <w:tr w:rsidR="00785510" w:rsidRPr="00BF333A" w14:paraId="29F28E88" w14:textId="77777777" w:rsidTr="002A5DB8">
        <w:tc>
          <w:tcPr>
            <w:tcW w:w="4507" w:type="dxa"/>
          </w:tcPr>
          <w:p w14:paraId="2DF0A2E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Street address </w:t>
            </w:r>
          </w:p>
        </w:tc>
        <w:tc>
          <w:tcPr>
            <w:tcW w:w="6265" w:type="dxa"/>
          </w:tcPr>
          <w:p w14:paraId="03A69D7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Account numbers</w:t>
            </w:r>
            <w:r w:rsidRPr="00BF333A" w:rsidDel="004C2F35">
              <w:rPr>
                <w:rFonts w:ascii="Calibri" w:hAnsi="Calibri" w:cs="Calibri"/>
                <w:sz w:val="22"/>
                <w:szCs w:val="22"/>
              </w:rPr>
              <w:t xml:space="preserve"> </w:t>
            </w:r>
          </w:p>
        </w:tc>
      </w:tr>
      <w:tr w:rsidR="00785510" w:rsidRPr="00BF333A" w14:paraId="75D3CEC3" w14:textId="77777777" w:rsidTr="002A5DB8">
        <w:tc>
          <w:tcPr>
            <w:tcW w:w="4507" w:type="dxa"/>
          </w:tcPr>
          <w:p w14:paraId="5952BDC3"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City</w:t>
            </w:r>
          </w:p>
        </w:tc>
        <w:tc>
          <w:tcPr>
            <w:tcW w:w="6265" w:type="dxa"/>
          </w:tcPr>
          <w:p w14:paraId="5646D12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ed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Certificate/license numbers</w:t>
            </w:r>
          </w:p>
        </w:tc>
      </w:tr>
      <w:tr w:rsidR="00785510" w:rsidRPr="00BF333A" w14:paraId="10A7FCA8" w14:textId="77777777" w:rsidTr="002A5DB8">
        <w:tc>
          <w:tcPr>
            <w:tcW w:w="4507" w:type="dxa"/>
          </w:tcPr>
          <w:p w14:paraId="59B0151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Driver’s License numbers</w:t>
            </w:r>
          </w:p>
        </w:tc>
        <w:tc>
          <w:tcPr>
            <w:tcW w:w="6265" w:type="dxa"/>
          </w:tcPr>
          <w:p w14:paraId="5326C03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Passport numbers</w:t>
            </w:r>
          </w:p>
        </w:tc>
      </w:tr>
      <w:tr w:rsidR="00785510" w:rsidRPr="00BF333A" w14:paraId="1D3B219D" w14:textId="77777777" w:rsidTr="002A5DB8">
        <w:tc>
          <w:tcPr>
            <w:tcW w:w="4507" w:type="dxa"/>
          </w:tcPr>
          <w:p w14:paraId="17947F3E"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State</w:t>
            </w:r>
          </w:p>
        </w:tc>
        <w:tc>
          <w:tcPr>
            <w:tcW w:w="6265" w:type="dxa"/>
          </w:tcPr>
          <w:p w14:paraId="36E2289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State ID numbers</w:t>
            </w:r>
          </w:p>
        </w:tc>
      </w:tr>
      <w:tr w:rsidR="00785510" w:rsidRPr="00BF333A" w14:paraId="27AD37F8" w14:textId="77777777" w:rsidTr="002A5DB8">
        <w:tc>
          <w:tcPr>
            <w:tcW w:w="4507" w:type="dxa"/>
          </w:tcPr>
          <w:p w14:paraId="00853CD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Zip Codes  </w:t>
            </w:r>
          </w:p>
        </w:tc>
        <w:tc>
          <w:tcPr>
            <w:tcW w:w="6265" w:type="dxa"/>
          </w:tcPr>
          <w:p w14:paraId="127B8515"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ed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Vehicle identifiers and serial numbers, including license plate numbers</w:t>
            </w:r>
            <w:r w:rsidRPr="00BF333A" w:rsidDel="004C2F35">
              <w:rPr>
                <w:rFonts w:ascii="Calibri" w:hAnsi="Calibri" w:cs="Calibri"/>
                <w:sz w:val="22"/>
                <w:szCs w:val="22"/>
              </w:rPr>
              <w:t xml:space="preserve"> </w:t>
            </w:r>
          </w:p>
        </w:tc>
      </w:tr>
      <w:tr w:rsidR="00785510" w:rsidRPr="00BF333A" w14:paraId="5F1399D1" w14:textId="77777777" w:rsidTr="002A5DB8">
        <w:tc>
          <w:tcPr>
            <w:tcW w:w="4507" w:type="dxa"/>
          </w:tcPr>
          <w:p w14:paraId="3B48F30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County</w:t>
            </w:r>
          </w:p>
        </w:tc>
        <w:tc>
          <w:tcPr>
            <w:tcW w:w="6265" w:type="dxa"/>
          </w:tcPr>
          <w:p w14:paraId="78A14CFE"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Device identifiers and serial numbers</w:t>
            </w:r>
            <w:r w:rsidRPr="00BF333A" w:rsidDel="007F2071">
              <w:rPr>
                <w:rFonts w:ascii="Calibri" w:hAnsi="Calibri" w:cs="Calibri"/>
                <w:sz w:val="22"/>
                <w:szCs w:val="22"/>
              </w:rPr>
              <w:t xml:space="preserve"> </w:t>
            </w:r>
          </w:p>
        </w:tc>
      </w:tr>
      <w:tr w:rsidR="00785510" w:rsidRPr="00BF333A" w14:paraId="182FBB47" w14:textId="77777777" w:rsidTr="002A5DB8">
        <w:tc>
          <w:tcPr>
            <w:tcW w:w="4507" w:type="dxa"/>
          </w:tcPr>
          <w:p w14:paraId="0E00D65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Geocodes</w:t>
            </w:r>
          </w:p>
        </w:tc>
        <w:tc>
          <w:tcPr>
            <w:tcW w:w="6265" w:type="dxa"/>
          </w:tcPr>
          <w:p w14:paraId="512BCBA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Web Universal Resource Locators (URLs)</w:t>
            </w:r>
          </w:p>
        </w:tc>
      </w:tr>
      <w:tr w:rsidR="00785510" w:rsidRPr="00BF333A" w14:paraId="1DE19F97" w14:textId="77777777" w:rsidTr="002A5DB8">
        <w:tc>
          <w:tcPr>
            <w:tcW w:w="4507" w:type="dxa"/>
          </w:tcPr>
          <w:p w14:paraId="7A3059D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Precincts</w:t>
            </w:r>
          </w:p>
        </w:tc>
        <w:tc>
          <w:tcPr>
            <w:tcW w:w="6265" w:type="dxa"/>
          </w:tcPr>
          <w:p w14:paraId="2BF2D4F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Internet Protocol (IP) address numbers</w:t>
            </w:r>
          </w:p>
        </w:tc>
      </w:tr>
      <w:tr w:rsidR="00785510" w:rsidRPr="00BF333A" w14:paraId="0B1C35BF" w14:textId="77777777" w:rsidTr="002A5DB8">
        <w:tc>
          <w:tcPr>
            <w:tcW w:w="4507" w:type="dxa"/>
          </w:tcPr>
          <w:p w14:paraId="73B427B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All elements of dates (except year) for dates directly related to an individual, including birth date, admission date, discharge date, date of death</w:t>
            </w:r>
            <w:r w:rsidRPr="00BF333A" w:rsidDel="004C2F35">
              <w:rPr>
                <w:rFonts w:ascii="Calibri" w:hAnsi="Calibri" w:cs="Calibri"/>
                <w:sz w:val="22"/>
                <w:szCs w:val="22"/>
              </w:rPr>
              <w:t xml:space="preserve"> </w:t>
            </w:r>
          </w:p>
        </w:tc>
        <w:tc>
          <w:tcPr>
            <w:tcW w:w="6265" w:type="dxa"/>
          </w:tcPr>
          <w:p w14:paraId="61656D3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Biometric identifiers, including finger and voice prints</w:t>
            </w:r>
          </w:p>
        </w:tc>
      </w:tr>
      <w:tr w:rsidR="00785510" w:rsidRPr="00BF333A" w14:paraId="1FC58769" w14:textId="77777777" w:rsidTr="002A5DB8">
        <w:tc>
          <w:tcPr>
            <w:tcW w:w="4507" w:type="dxa"/>
          </w:tcPr>
          <w:p w14:paraId="5446948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Ages &gt; 89</w:t>
            </w:r>
            <w:r w:rsidRPr="00BF333A">
              <w:rPr>
                <w:rFonts w:ascii="Calibri" w:hAnsi="Calibri" w:cs="Calibri"/>
                <w:color w:val="000000"/>
                <w:sz w:val="22"/>
                <w:szCs w:val="22"/>
              </w:rPr>
              <w:t xml:space="preserve"> and all elements of dates (including year) indicative of such age, except that such ages and elements may be aggregated into a single category of age 90 or older</w:t>
            </w:r>
            <w:r w:rsidRPr="00BF333A" w:rsidDel="004C2F35">
              <w:rPr>
                <w:rFonts w:ascii="Calibri" w:hAnsi="Calibri" w:cs="Calibri"/>
                <w:sz w:val="22"/>
                <w:szCs w:val="22"/>
              </w:rPr>
              <w:t xml:space="preserve"> </w:t>
            </w:r>
          </w:p>
        </w:tc>
        <w:tc>
          <w:tcPr>
            <w:tcW w:w="6265" w:type="dxa"/>
          </w:tcPr>
          <w:p w14:paraId="32BD35CB"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Full face photographic images and any comparable images</w:t>
            </w:r>
            <w:r w:rsidRPr="00BF333A" w:rsidDel="004C2F35">
              <w:rPr>
                <w:rFonts w:ascii="Calibri" w:hAnsi="Calibri" w:cs="Calibri"/>
                <w:sz w:val="22"/>
                <w:szCs w:val="22"/>
              </w:rPr>
              <w:t xml:space="preserve"> </w:t>
            </w:r>
          </w:p>
        </w:tc>
      </w:tr>
      <w:tr w:rsidR="00785510" w:rsidRPr="00BF333A" w14:paraId="0066CA39" w14:textId="77777777" w:rsidTr="002A5DB8">
        <w:tc>
          <w:tcPr>
            <w:tcW w:w="4507" w:type="dxa"/>
          </w:tcPr>
          <w:p w14:paraId="77E898B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Telephone numbers</w:t>
            </w:r>
          </w:p>
        </w:tc>
        <w:tc>
          <w:tcPr>
            <w:tcW w:w="6265" w:type="dxa"/>
          </w:tcPr>
          <w:p w14:paraId="31388372" w14:textId="77777777" w:rsidR="00785510" w:rsidRPr="00BF333A" w:rsidRDefault="00785510" w:rsidP="00BF333A">
            <w:pPr>
              <w:rPr>
                <w:rFonts w:ascii="Calibri" w:hAnsi="Calibri" w:cs="Calibri"/>
                <w:color w:val="000000"/>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Any other unique identifying number, characteristic, or code (such as the pathology number)</w:t>
            </w:r>
          </w:p>
          <w:p w14:paraId="60177EC2" w14:textId="447412D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 xml:space="preserve">Specify: </w:t>
            </w:r>
            <w:r w:rsidR="00BF333A" w:rsidRPr="00BF333A">
              <w:rPr>
                <w:rFonts w:ascii="Calibri" w:hAnsi="Calibri" w:cs="Calibri"/>
                <w:sz w:val="22"/>
                <w:szCs w:val="22"/>
              </w:rPr>
              <w:t>[Type protocol text here</w:t>
            </w:r>
            <w:r w:rsidR="001A38F3">
              <w:rPr>
                <w:rFonts w:ascii="Calibri" w:hAnsi="Calibri" w:cs="Calibri"/>
                <w:sz w:val="22"/>
                <w:szCs w:val="22"/>
              </w:rPr>
              <w:t xml:space="preserve"> if box is checked</w:t>
            </w:r>
            <w:r w:rsidR="00BF333A" w:rsidRPr="00BF333A">
              <w:rPr>
                <w:rFonts w:ascii="Calibri" w:hAnsi="Calibri" w:cs="Calibri"/>
                <w:sz w:val="22"/>
                <w:szCs w:val="22"/>
              </w:rPr>
              <w:t>]</w:t>
            </w:r>
          </w:p>
        </w:tc>
      </w:tr>
      <w:tr w:rsidR="00785510" w:rsidRPr="00BF333A" w14:paraId="7458FE3C" w14:textId="77777777" w:rsidTr="002A5DB8">
        <w:tc>
          <w:tcPr>
            <w:tcW w:w="4507" w:type="dxa"/>
          </w:tcPr>
          <w:p w14:paraId="026895D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Fax numbers</w:t>
            </w:r>
          </w:p>
        </w:tc>
        <w:tc>
          <w:tcPr>
            <w:tcW w:w="6265" w:type="dxa"/>
          </w:tcPr>
          <w:p w14:paraId="01494E9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Study code numbers </w:t>
            </w:r>
          </w:p>
        </w:tc>
      </w:tr>
      <w:tr w:rsidR="00785510" w:rsidRPr="00BF333A" w14:paraId="2C23A4BB" w14:textId="77777777" w:rsidTr="002A5DB8">
        <w:tc>
          <w:tcPr>
            <w:tcW w:w="4507" w:type="dxa"/>
          </w:tcPr>
          <w:p w14:paraId="151E4CBB"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Electronic mail addresses</w:t>
            </w:r>
          </w:p>
        </w:tc>
        <w:tc>
          <w:tcPr>
            <w:tcW w:w="6265" w:type="dxa"/>
          </w:tcPr>
          <w:p w14:paraId="46725B41" w14:textId="77777777" w:rsidR="00785510" w:rsidRPr="00BF333A" w:rsidDel="004C2F35"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Master list linking study code numbers to subject(s)</w:t>
            </w:r>
          </w:p>
        </w:tc>
      </w:tr>
      <w:tr w:rsidR="00785510" w:rsidRPr="00BF333A" w14:paraId="62AAE75A" w14:textId="77777777" w:rsidTr="002A5DB8">
        <w:tc>
          <w:tcPr>
            <w:tcW w:w="4507" w:type="dxa"/>
          </w:tcPr>
          <w:p w14:paraId="6E7364C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Social security numbers</w:t>
            </w:r>
          </w:p>
        </w:tc>
        <w:tc>
          <w:tcPr>
            <w:tcW w:w="6265" w:type="dxa"/>
          </w:tcPr>
          <w:p w14:paraId="5BEE5E77" w14:textId="77777777" w:rsidR="00785510" w:rsidRPr="00BF333A" w:rsidDel="004C2F35"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Genomic sequence data</w:t>
            </w:r>
          </w:p>
        </w:tc>
      </w:tr>
      <w:tr w:rsidR="00785510" w:rsidRPr="00BF333A" w14:paraId="548BE66D" w14:textId="77777777" w:rsidTr="002A5DB8">
        <w:tc>
          <w:tcPr>
            <w:tcW w:w="4507" w:type="dxa"/>
          </w:tcPr>
          <w:p w14:paraId="517A45A8" w14:textId="77777777" w:rsidR="00785510" w:rsidRPr="00BF333A" w:rsidRDefault="00785510" w:rsidP="00BF333A">
            <w:pPr>
              <w:rPr>
                <w:rFonts w:ascii="Calibri" w:hAnsi="Calibri" w:cs="Calibri"/>
                <w:sz w:val="22"/>
                <w:szCs w:val="22"/>
              </w:rPr>
            </w:pPr>
          </w:p>
        </w:tc>
        <w:tc>
          <w:tcPr>
            <w:tcW w:w="6265" w:type="dxa"/>
          </w:tcPr>
          <w:p w14:paraId="5ACF0F54" w14:textId="65695F74" w:rsidR="00785510" w:rsidRPr="00BF333A" w:rsidDel="004C2F35"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r w:rsidR="00BF333A" w:rsidRPr="00BF333A">
              <w:rPr>
                <w:rFonts w:ascii="Calibri" w:hAnsi="Calibri" w:cs="Calibri"/>
                <w:sz w:val="22"/>
                <w:szCs w:val="22"/>
              </w:rPr>
              <w:t>[Type protocol text here</w:t>
            </w:r>
            <w:r w:rsidR="001A38F3">
              <w:rPr>
                <w:rFonts w:ascii="Calibri" w:hAnsi="Calibri" w:cs="Calibri"/>
                <w:sz w:val="22"/>
                <w:szCs w:val="22"/>
              </w:rPr>
              <w:t xml:space="preserve"> if box is checked</w:t>
            </w:r>
            <w:r w:rsidR="00BF333A" w:rsidRPr="00BF333A">
              <w:rPr>
                <w:rFonts w:ascii="Calibri" w:hAnsi="Calibri" w:cs="Calibri"/>
                <w:sz w:val="22"/>
                <w:szCs w:val="22"/>
              </w:rPr>
              <w:t>]</w:t>
            </w:r>
          </w:p>
        </w:tc>
      </w:tr>
    </w:tbl>
    <w:p w14:paraId="392AB77F" w14:textId="77777777" w:rsidR="000D3ECD" w:rsidRPr="00BF333A" w:rsidRDefault="000D3ECD" w:rsidP="00BF333A">
      <w:pPr>
        <w:rPr>
          <w:rFonts w:ascii="Calibri" w:hAnsi="Calibri" w:cs="Calibri"/>
          <w:color w:val="000000"/>
          <w:sz w:val="22"/>
          <w:szCs w:val="22"/>
        </w:rPr>
      </w:pPr>
    </w:p>
    <w:sectPr w:rsidR="000D3ECD" w:rsidRPr="00BF333A" w:rsidSect="00C62323">
      <w:headerReference w:type="default" r:id="rId33"/>
      <w:footerReference w:type="default" r:id="rId34"/>
      <w:headerReference w:type="first" r:id="rId35"/>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A50D2" w14:textId="77777777" w:rsidR="00CF5855" w:rsidRDefault="00CF5855">
      <w:r>
        <w:separator/>
      </w:r>
    </w:p>
  </w:endnote>
  <w:endnote w:type="continuationSeparator" w:id="0">
    <w:p w14:paraId="527747D2" w14:textId="77777777" w:rsidR="00CF5855" w:rsidRDefault="00CF5855">
      <w:r>
        <w:continuationSeparator/>
      </w:r>
    </w:p>
  </w:endnote>
  <w:endnote w:type="continuationNotice" w:id="1">
    <w:p w14:paraId="5674CC24" w14:textId="77777777" w:rsidR="00CF5855" w:rsidRDefault="00CF58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C629" w14:textId="696DB876" w:rsidR="001706B1" w:rsidRPr="00BF333A" w:rsidRDefault="4E892F89" w:rsidP="00896FDF">
    <w:pPr>
      <w:pStyle w:val="Footer"/>
      <w:jc w:val="center"/>
      <w:rPr>
        <w:rFonts w:ascii="Calibri" w:hAnsi="Calibri" w:cs="Arial"/>
        <w:noProof/>
        <w:sz w:val="16"/>
        <w:szCs w:val="16"/>
      </w:rPr>
    </w:pPr>
    <w:r w:rsidRPr="00BF333A">
      <w:rPr>
        <w:rFonts w:ascii="Calibri" w:hAnsi="Calibri" w:cs="Arial"/>
        <w:sz w:val="16"/>
        <w:szCs w:val="16"/>
      </w:rPr>
      <w:t xml:space="preserve">Page </w:t>
    </w:r>
    <w:r w:rsidR="001706B1" w:rsidRPr="00BF333A">
      <w:rPr>
        <w:rFonts w:ascii="Calibri" w:hAnsi="Calibri" w:cs="Arial"/>
        <w:noProof/>
        <w:color w:val="2B579A"/>
        <w:sz w:val="16"/>
        <w:szCs w:val="16"/>
        <w:shd w:val="clear" w:color="auto" w:fill="E6E6E6"/>
      </w:rPr>
      <w:fldChar w:fldCharType="begin"/>
    </w:r>
    <w:r w:rsidR="001706B1" w:rsidRPr="00BF333A">
      <w:rPr>
        <w:rFonts w:ascii="Calibri" w:hAnsi="Calibri" w:cs="Arial"/>
        <w:sz w:val="16"/>
        <w:szCs w:val="16"/>
      </w:rPr>
      <w:instrText xml:space="preserve"> PAGE </w:instrText>
    </w:r>
    <w:r w:rsidR="001706B1" w:rsidRPr="00BF333A">
      <w:rPr>
        <w:rFonts w:ascii="Calibri" w:hAnsi="Calibri" w:cs="Arial"/>
        <w:color w:val="2B579A"/>
        <w:sz w:val="16"/>
        <w:szCs w:val="16"/>
        <w:shd w:val="clear" w:color="auto" w:fill="E6E6E6"/>
      </w:rPr>
      <w:fldChar w:fldCharType="separate"/>
    </w:r>
    <w:r w:rsidRPr="00BF333A">
      <w:rPr>
        <w:rFonts w:ascii="Calibri" w:hAnsi="Calibri" w:cs="Arial"/>
        <w:noProof/>
        <w:sz w:val="16"/>
        <w:szCs w:val="16"/>
      </w:rPr>
      <w:t>31</w:t>
    </w:r>
    <w:r w:rsidR="001706B1" w:rsidRPr="00BF333A">
      <w:rPr>
        <w:rFonts w:ascii="Calibri" w:hAnsi="Calibri" w:cs="Arial"/>
        <w:noProof/>
        <w:color w:val="2B579A"/>
        <w:sz w:val="16"/>
        <w:szCs w:val="16"/>
        <w:shd w:val="clear" w:color="auto" w:fill="E6E6E6"/>
      </w:rPr>
      <w:fldChar w:fldCharType="end"/>
    </w:r>
    <w:r w:rsidRPr="00BF333A">
      <w:rPr>
        <w:rFonts w:ascii="Calibri" w:hAnsi="Calibri" w:cs="Arial"/>
        <w:sz w:val="16"/>
        <w:szCs w:val="16"/>
      </w:rPr>
      <w:t xml:space="preserve"> of </w:t>
    </w:r>
    <w:r w:rsidR="001706B1" w:rsidRPr="00BF333A">
      <w:rPr>
        <w:rFonts w:ascii="Calibri" w:hAnsi="Calibri" w:cs="Arial"/>
        <w:noProof/>
        <w:color w:val="2B579A"/>
        <w:sz w:val="16"/>
        <w:szCs w:val="16"/>
        <w:shd w:val="clear" w:color="auto" w:fill="E6E6E6"/>
      </w:rPr>
      <w:fldChar w:fldCharType="begin"/>
    </w:r>
    <w:r w:rsidR="001706B1" w:rsidRPr="00BF333A">
      <w:rPr>
        <w:rFonts w:ascii="Calibri" w:hAnsi="Calibri" w:cs="Arial"/>
        <w:sz w:val="16"/>
        <w:szCs w:val="16"/>
      </w:rPr>
      <w:instrText xml:space="preserve"> NUMPAGES </w:instrText>
    </w:r>
    <w:r w:rsidR="001706B1" w:rsidRPr="00BF333A">
      <w:rPr>
        <w:rFonts w:ascii="Calibri" w:hAnsi="Calibri" w:cs="Arial"/>
        <w:color w:val="2B579A"/>
        <w:sz w:val="16"/>
        <w:szCs w:val="16"/>
        <w:shd w:val="clear" w:color="auto" w:fill="E6E6E6"/>
      </w:rPr>
      <w:fldChar w:fldCharType="separate"/>
    </w:r>
    <w:r w:rsidRPr="00BF333A">
      <w:rPr>
        <w:rFonts w:ascii="Calibri" w:hAnsi="Calibri" w:cs="Arial"/>
        <w:noProof/>
        <w:sz w:val="16"/>
        <w:szCs w:val="16"/>
      </w:rPr>
      <w:t>32</w:t>
    </w:r>
    <w:r w:rsidR="001706B1" w:rsidRPr="00BF333A">
      <w:rPr>
        <w:rFonts w:ascii="Calibri" w:hAnsi="Calibri" w:cs="Arial"/>
        <w:noProof/>
        <w:color w:val="2B579A"/>
        <w:sz w:val="16"/>
        <w:szCs w:val="16"/>
        <w:shd w:val="clear" w:color="auto" w:fill="E6E6E6"/>
      </w:rPr>
      <w:fldChar w:fldCharType="end"/>
    </w:r>
    <w:r w:rsidRPr="00BF333A">
      <w:rPr>
        <w:rFonts w:ascii="Calibri" w:hAnsi="Calibri" w:cs="Arial"/>
        <w:noProof/>
        <w:sz w:val="16"/>
        <w:szCs w:val="16"/>
      </w:rPr>
      <w:t xml:space="preserve"> (IRB USE ONLY: V. 11/01/2022) </w:t>
    </w:r>
  </w:p>
  <w:p w14:paraId="609049FE" w14:textId="6F9D2A32" w:rsidR="4E892F89" w:rsidRPr="00BF333A" w:rsidRDefault="4E892F89" w:rsidP="4E892F89">
    <w:pPr>
      <w:pStyle w:val="Footer"/>
      <w:jc w:val="center"/>
      <w:rPr>
        <w:rFonts w:ascii="Calibri" w:hAnsi="Calibri" w:cs="Arial"/>
        <w:b/>
        <w:bCs/>
        <w:noProof/>
        <w:sz w:val="16"/>
        <w:szCs w:val="16"/>
      </w:rPr>
    </w:pPr>
    <w:r w:rsidRPr="00BF333A">
      <w:rPr>
        <w:rFonts w:ascii="Calibri" w:hAnsi="Calibri" w:cs="Arial"/>
        <w:b/>
        <w:bCs/>
        <w:noProof/>
        <w:sz w:val="16"/>
        <w:szCs w:val="16"/>
      </w:rPr>
      <w:t>DO NOT ALTER OR DELETE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46FBD" w14:textId="77777777" w:rsidR="00CF5855" w:rsidRDefault="00CF5855">
      <w:r>
        <w:separator/>
      </w:r>
    </w:p>
  </w:footnote>
  <w:footnote w:type="continuationSeparator" w:id="0">
    <w:p w14:paraId="26B7CD13" w14:textId="77777777" w:rsidR="00CF5855" w:rsidRDefault="00CF5855">
      <w:r>
        <w:continuationSeparator/>
      </w:r>
    </w:p>
  </w:footnote>
  <w:footnote w:type="continuationNotice" w:id="1">
    <w:p w14:paraId="4EC13767" w14:textId="77777777" w:rsidR="00CF5855" w:rsidRDefault="00CF5855"/>
  </w:footnote>
  <w:footnote w:id="2">
    <w:p w14:paraId="1FEE6991" w14:textId="77777777" w:rsidR="001706B1" w:rsidRDefault="001706B1" w:rsidP="004469AE">
      <w:pPr>
        <w:pStyle w:val="FootnoteText"/>
      </w:pPr>
      <w:r w:rsidRPr="00343D35">
        <w:rPr>
          <w:rStyle w:val="FootnoteReference"/>
          <w:sz w:val="16"/>
          <w:szCs w:val="16"/>
        </w:rPr>
        <w:footnoteRef/>
      </w:r>
      <w:r w:rsidRPr="00343D35">
        <w:rPr>
          <w:sz w:val="16"/>
          <w:szCs w:val="16"/>
        </w:rPr>
        <w:t xml:space="preserve"> This template satisfies AAHRPP elements 1.7.B, I.8.B, I-9, II.2. A, II.2.I, II.3.A, II.3.B, II.3.C-II.3.C.1, </w:t>
      </w:r>
      <w:r>
        <w:rPr>
          <w:sz w:val="16"/>
          <w:szCs w:val="16"/>
        </w:rPr>
        <w:t xml:space="preserve">II.3.D-F, II.4.A, III.1.C-F, II.2.D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E892F89" w14:paraId="58BC025E" w14:textId="77777777" w:rsidTr="00704BC8">
      <w:tc>
        <w:tcPr>
          <w:tcW w:w="3600" w:type="dxa"/>
        </w:tcPr>
        <w:p w14:paraId="798C6B8D" w14:textId="7C0785BA" w:rsidR="4E892F89" w:rsidRDefault="4E892F89" w:rsidP="00704BC8">
          <w:pPr>
            <w:pStyle w:val="Header"/>
            <w:ind w:left="-115"/>
          </w:pPr>
        </w:p>
      </w:tc>
      <w:tc>
        <w:tcPr>
          <w:tcW w:w="3600" w:type="dxa"/>
        </w:tcPr>
        <w:p w14:paraId="664A7D59" w14:textId="217BC1E4" w:rsidR="4E892F89" w:rsidRDefault="4E892F89" w:rsidP="00704BC8">
          <w:pPr>
            <w:pStyle w:val="Header"/>
            <w:jc w:val="center"/>
          </w:pPr>
        </w:p>
      </w:tc>
      <w:tc>
        <w:tcPr>
          <w:tcW w:w="3600" w:type="dxa"/>
        </w:tcPr>
        <w:p w14:paraId="3331324E" w14:textId="4E6F4893" w:rsidR="4E892F89" w:rsidRDefault="4E892F89" w:rsidP="00704BC8">
          <w:pPr>
            <w:pStyle w:val="Header"/>
            <w:ind w:right="-115"/>
            <w:jc w:val="right"/>
          </w:pPr>
        </w:p>
      </w:tc>
    </w:tr>
  </w:tbl>
  <w:p w14:paraId="14F62FD0" w14:textId="6A2DD287" w:rsidR="4E892F89" w:rsidRDefault="4E892F89" w:rsidP="00704B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8C25B" w14:textId="77777777" w:rsidR="001706B1" w:rsidRDefault="001706B1" w:rsidP="0015352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7905"/>
    <w:multiLevelType w:val="hybridMultilevel"/>
    <w:tmpl w:val="1EEC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42367"/>
    <w:multiLevelType w:val="multilevel"/>
    <w:tmpl w:val="D3B41F6E"/>
    <w:lvl w:ilvl="0">
      <w:start w:val="1"/>
      <w:numFmt w:val="decimal"/>
      <w:lvlText w:val="%1.0"/>
      <w:lvlJc w:val="left"/>
      <w:pPr>
        <w:tabs>
          <w:tab w:val="num" w:pos="720"/>
        </w:tabs>
        <w:ind w:left="720" w:hanging="720"/>
      </w:pPr>
      <w:rPr>
        <w:rFonts w:cs="Times New Roman" w:hint="default"/>
        <w:b/>
        <w:sz w:val="22"/>
        <w:szCs w:val="22"/>
      </w:rPr>
    </w:lvl>
    <w:lvl w:ilvl="1">
      <w:start w:val="1"/>
      <w:numFmt w:val="decimal"/>
      <w:lvlText w:val="%1.%2"/>
      <w:lvlJc w:val="left"/>
      <w:pPr>
        <w:tabs>
          <w:tab w:val="num" w:pos="1440"/>
        </w:tabs>
        <w:ind w:left="1440" w:hanging="720"/>
      </w:pPr>
      <w:rPr>
        <w:rFonts w:asciiTheme="minorHAnsi" w:hAnsiTheme="minorHAnsi" w:cs="Arial" w:hint="default"/>
        <w:b/>
        <w:i w:val="0"/>
        <w:color w:val="000000"/>
      </w:rPr>
    </w:lvl>
    <w:lvl w:ilvl="2">
      <w:start w:val="1"/>
      <w:numFmt w:val="bullet"/>
      <w:lvlText w:val=""/>
      <w:lvlJc w:val="left"/>
      <w:pPr>
        <w:tabs>
          <w:tab w:val="num" w:pos="2160"/>
        </w:tabs>
        <w:ind w:left="2160" w:hanging="720"/>
      </w:pPr>
      <w:rPr>
        <w:rFonts w:ascii="Symbol" w:hAnsi="Symbol" w:hint="default"/>
        <w:b/>
        <w:color w:val="000000" w:themeColor="text1"/>
      </w:rPr>
    </w:lvl>
    <w:lvl w:ilvl="3">
      <w:start w:val="1"/>
      <w:numFmt w:val="decimal"/>
      <w:lvlText w:val="%1.%2.%3%4"/>
      <w:lvlJc w:val="left"/>
      <w:pPr>
        <w:tabs>
          <w:tab w:val="num" w:pos="3330"/>
        </w:tabs>
        <w:ind w:left="2160" w:hanging="720"/>
      </w:pPr>
      <w:rPr>
        <w:rFonts w:asciiTheme="minorHAnsi" w:hAnsiTheme="minorHAnsi" w:cs="Arial" w:hint="default"/>
        <w:b/>
        <w:i w:val="0"/>
        <w:color w:val="000000"/>
        <w:sz w:val="22"/>
      </w:rPr>
    </w:lvl>
    <w:lvl w:ilvl="4">
      <w:start w:val="1"/>
      <w:numFmt w:val="decimal"/>
      <w:lvlText w:val="%1.%2%3.%4.%5"/>
      <w:lvlJc w:val="left"/>
      <w:pPr>
        <w:tabs>
          <w:tab w:val="num" w:pos="3960"/>
        </w:tabs>
        <w:ind w:left="3960" w:hanging="1080"/>
      </w:pPr>
      <w:rPr>
        <w:rFonts w:asciiTheme="minorHAnsi" w:hAnsiTheme="minorHAnsi" w:cstheme="minorHAnsi" w:hint="default"/>
        <w:b/>
        <w:i w:val="0"/>
      </w:rPr>
    </w:lvl>
    <w:lvl w:ilvl="5">
      <w:start w:val="1"/>
      <w:numFmt w:val="decimal"/>
      <w:lvlText w:val="%1.%2.%3.%4.%5.%6"/>
      <w:lvlJc w:val="left"/>
      <w:pPr>
        <w:tabs>
          <w:tab w:val="num" w:pos="4680"/>
        </w:tabs>
        <w:ind w:left="4680" w:hanging="1080"/>
      </w:pPr>
      <w:rPr>
        <w:rFonts w:cs="Times New Roman" w:hint="default"/>
        <w:b/>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 w15:restartNumberingAfterBreak="0">
    <w:nsid w:val="18D007FE"/>
    <w:multiLevelType w:val="hybridMultilevel"/>
    <w:tmpl w:val="A0160E8A"/>
    <w:lvl w:ilvl="0" w:tplc="04090001">
      <w:start w:val="1"/>
      <w:numFmt w:val="bullet"/>
      <w:lvlText w:val=""/>
      <w:lvlJc w:val="left"/>
      <w:pPr>
        <w:ind w:left="2700" w:hanging="360"/>
      </w:pPr>
      <w:rPr>
        <w:rFonts w:ascii="Symbol" w:hAnsi="Symbol"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15:restartNumberingAfterBreak="0">
    <w:nsid w:val="1AA97C74"/>
    <w:multiLevelType w:val="multilevel"/>
    <w:tmpl w:val="71CC31A8"/>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4E942BA"/>
    <w:multiLevelType w:val="hybridMultilevel"/>
    <w:tmpl w:val="6AC0DD82"/>
    <w:lvl w:ilvl="0" w:tplc="FF866B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7BB6784"/>
    <w:multiLevelType w:val="hybridMultilevel"/>
    <w:tmpl w:val="0626189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286327C6"/>
    <w:multiLevelType w:val="hybridMultilevel"/>
    <w:tmpl w:val="55B0A08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B9D6393"/>
    <w:multiLevelType w:val="hybridMultilevel"/>
    <w:tmpl w:val="862CD6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D246A62"/>
    <w:multiLevelType w:val="hybridMultilevel"/>
    <w:tmpl w:val="11EC0672"/>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42D1160A"/>
    <w:multiLevelType w:val="multilevel"/>
    <w:tmpl w:val="3E944204"/>
    <w:lvl w:ilvl="0">
      <w:start w:val="9"/>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F4D07C7"/>
    <w:multiLevelType w:val="multilevel"/>
    <w:tmpl w:val="28E2AA14"/>
    <w:lvl w:ilvl="0">
      <w:start w:val="5"/>
      <w:numFmt w:val="decimal"/>
      <w:lvlText w:val="%1"/>
      <w:lvlJc w:val="left"/>
      <w:pPr>
        <w:ind w:left="435" w:hanging="435"/>
      </w:pPr>
      <w:rPr>
        <w:rFonts w:hint="default"/>
      </w:rPr>
    </w:lvl>
    <w:lvl w:ilvl="1">
      <w:start w:val="6"/>
      <w:numFmt w:val="decimal"/>
      <w:lvlText w:val="%1.%2"/>
      <w:lvlJc w:val="left"/>
      <w:pPr>
        <w:ind w:left="1290" w:hanging="435"/>
      </w:pPr>
      <w:rPr>
        <w:rFonts w:hint="default"/>
      </w:rPr>
    </w:lvl>
    <w:lvl w:ilvl="2">
      <w:start w:val="2"/>
      <w:numFmt w:val="decimal"/>
      <w:lvlText w:val="%1.%2.%3"/>
      <w:lvlJc w:val="left"/>
      <w:pPr>
        <w:ind w:left="2430" w:hanging="720"/>
      </w:pPr>
      <w:rPr>
        <w:rFonts w:hint="default"/>
      </w:rPr>
    </w:lvl>
    <w:lvl w:ilvl="3">
      <w:start w:val="1"/>
      <w:numFmt w:val="decimal"/>
      <w:lvlText w:val="%1.%2.%3.%4"/>
      <w:lvlJc w:val="left"/>
      <w:pPr>
        <w:ind w:left="3285"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355" w:hanging="108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425" w:hanging="1440"/>
      </w:pPr>
      <w:rPr>
        <w:rFonts w:hint="default"/>
      </w:rPr>
    </w:lvl>
    <w:lvl w:ilvl="8">
      <w:start w:val="1"/>
      <w:numFmt w:val="decimal"/>
      <w:lvlText w:val="%1.%2.%3.%4.%5.%6.%7.%8.%9"/>
      <w:lvlJc w:val="left"/>
      <w:pPr>
        <w:ind w:left="8640" w:hanging="1800"/>
      </w:pPr>
      <w:rPr>
        <w:rFonts w:hint="default"/>
      </w:rPr>
    </w:lvl>
  </w:abstractNum>
  <w:abstractNum w:abstractNumId="11"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D56BF8"/>
    <w:multiLevelType w:val="multilevel"/>
    <w:tmpl w:val="1C22A98A"/>
    <w:lvl w:ilvl="0">
      <w:start w:val="1"/>
      <w:numFmt w:val="bullet"/>
      <w:lvlText w:val=""/>
      <w:lvlJc w:val="left"/>
      <w:pPr>
        <w:tabs>
          <w:tab w:val="num" w:pos="-720"/>
        </w:tabs>
        <w:ind w:left="-720" w:hanging="720"/>
      </w:pPr>
      <w:rPr>
        <w:rFonts w:ascii="Symbol" w:hAnsi="Symbol" w:hint="default"/>
        <w:b/>
        <w:sz w:val="24"/>
        <w:szCs w:val="24"/>
      </w:rPr>
    </w:lvl>
    <w:lvl w:ilvl="1">
      <w:start w:val="1"/>
      <w:numFmt w:val="decimal"/>
      <w:lvlText w:val="%1.%2"/>
      <w:lvlJc w:val="left"/>
      <w:pPr>
        <w:tabs>
          <w:tab w:val="num" w:pos="0"/>
        </w:tabs>
        <w:ind w:left="0" w:hanging="720"/>
      </w:pPr>
      <w:rPr>
        <w:rFonts w:cs="Times New Roman" w:hint="default"/>
        <w:b/>
        <w:color w:val="000000"/>
      </w:rPr>
    </w:lvl>
    <w:lvl w:ilvl="2">
      <w:start w:val="1"/>
      <w:numFmt w:val="decimal"/>
      <w:lvlText w:val="%3."/>
      <w:lvlJc w:val="left"/>
      <w:pPr>
        <w:tabs>
          <w:tab w:val="num" w:pos="720"/>
        </w:tabs>
        <w:ind w:left="720" w:hanging="720"/>
      </w:pPr>
      <w:rPr>
        <w:rFonts w:hint="default"/>
        <w:b w:val="0"/>
      </w:rPr>
    </w:lvl>
    <w:lvl w:ilvl="3">
      <w:start w:val="1"/>
      <w:numFmt w:val="bullet"/>
      <w:lvlText w:val=""/>
      <w:lvlJc w:val="left"/>
      <w:pPr>
        <w:tabs>
          <w:tab w:val="num" w:pos="1890"/>
        </w:tabs>
        <w:ind w:left="1890" w:hanging="720"/>
      </w:pPr>
      <w:rPr>
        <w:rFonts w:ascii="Symbol" w:hAnsi="Symbol" w:hint="default"/>
        <w:color w:val="000000"/>
      </w:rPr>
    </w:lvl>
    <w:lvl w:ilvl="4">
      <w:start w:val="1"/>
      <w:numFmt w:val="decimal"/>
      <w:lvlText w:val="%1.%2.%3.%4.%5"/>
      <w:lvlJc w:val="left"/>
      <w:pPr>
        <w:tabs>
          <w:tab w:val="num" w:pos="2520"/>
        </w:tabs>
        <w:ind w:left="2520" w:hanging="1080"/>
      </w:pPr>
      <w:rPr>
        <w:rFonts w:cs="Times New Roman" w:hint="default"/>
        <w:b/>
        <w:i w:val="0"/>
      </w:rPr>
    </w:lvl>
    <w:lvl w:ilvl="5">
      <w:start w:val="1"/>
      <w:numFmt w:val="decimal"/>
      <w:lvlText w:val="%1.%2.%3.%4.%5.%6"/>
      <w:lvlJc w:val="left"/>
      <w:pPr>
        <w:tabs>
          <w:tab w:val="num" w:pos="3240"/>
        </w:tabs>
        <w:ind w:left="3240" w:hanging="1080"/>
      </w:pPr>
      <w:rPr>
        <w:rFonts w:cs="Times New Roman" w:hint="default"/>
        <w:b/>
      </w:rPr>
    </w:lvl>
    <w:lvl w:ilvl="6">
      <w:start w:val="1"/>
      <w:numFmt w:val="decimal"/>
      <w:lvlText w:val="%1.%2.%3.%4.%5.%6.%7"/>
      <w:lvlJc w:val="left"/>
      <w:pPr>
        <w:tabs>
          <w:tab w:val="num" w:pos="4320"/>
        </w:tabs>
        <w:ind w:left="4320" w:hanging="1440"/>
      </w:pPr>
      <w:rPr>
        <w:rFonts w:cs="Times New Roman" w:hint="default"/>
      </w:rPr>
    </w:lvl>
    <w:lvl w:ilvl="7">
      <w:start w:val="1"/>
      <w:numFmt w:val="decimal"/>
      <w:lvlText w:val="%1.%2.%3.%4.%5.%6.%7.%8"/>
      <w:lvlJc w:val="left"/>
      <w:pPr>
        <w:tabs>
          <w:tab w:val="num" w:pos="5040"/>
        </w:tabs>
        <w:ind w:left="5040" w:hanging="1440"/>
      </w:pPr>
      <w:rPr>
        <w:rFonts w:cs="Times New Roman" w:hint="default"/>
      </w:rPr>
    </w:lvl>
    <w:lvl w:ilvl="8">
      <w:start w:val="1"/>
      <w:numFmt w:val="decimal"/>
      <w:lvlText w:val="%1.%2.%3.%4.%5.%6.%7.%8.%9"/>
      <w:lvlJc w:val="left"/>
      <w:pPr>
        <w:tabs>
          <w:tab w:val="num" w:pos="6120"/>
        </w:tabs>
        <w:ind w:left="6120" w:hanging="1800"/>
      </w:pPr>
      <w:rPr>
        <w:rFonts w:cs="Times New Roman" w:hint="default"/>
      </w:rPr>
    </w:lvl>
  </w:abstractNum>
  <w:abstractNum w:abstractNumId="13" w15:restartNumberingAfterBreak="0">
    <w:nsid w:val="62B61D78"/>
    <w:multiLevelType w:val="multilevel"/>
    <w:tmpl w:val="DC702E1A"/>
    <w:lvl w:ilvl="0">
      <w:start w:val="1"/>
      <w:numFmt w:val="decimal"/>
      <w:pStyle w:val="SOPLevel1"/>
      <w:lvlText w:val="%1"/>
      <w:lvlJc w:val="left"/>
      <w:pPr>
        <w:tabs>
          <w:tab w:val="num" w:pos="360"/>
        </w:tabs>
        <w:ind w:left="360" w:hanging="360"/>
      </w:pPr>
      <w:rPr>
        <w:rFonts w:hint="default"/>
      </w:rPr>
    </w:lvl>
    <w:lvl w:ilvl="1">
      <w:start w:val="1"/>
      <w:numFmt w:val="decimal"/>
      <w:pStyle w:val="SOPLevel2"/>
      <w:lvlText w:val="%1.%2"/>
      <w:lvlJc w:val="left"/>
      <w:pPr>
        <w:tabs>
          <w:tab w:val="num" w:pos="936"/>
        </w:tabs>
        <w:ind w:left="576" w:hanging="21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OPLevel3"/>
      <w:lvlText w:val="%1.%2.%3"/>
      <w:lvlJc w:val="left"/>
      <w:pPr>
        <w:tabs>
          <w:tab w:val="num" w:pos="1728"/>
        </w:tabs>
        <w:ind w:left="792" w:firstLine="144"/>
      </w:pPr>
      <w:rPr>
        <w:rFonts w:hint="default"/>
        <w:b w:val="0"/>
        <w:i w:val="0"/>
        <w:sz w:val="20"/>
        <w:szCs w:val="20"/>
      </w:rPr>
    </w:lvl>
    <w:lvl w:ilvl="3">
      <w:start w:val="1"/>
      <w:numFmt w:val="decimal"/>
      <w:pStyle w:val="SOPLevel4"/>
      <w:lvlText w:val="%1.%2.%3.%4"/>
      <w:lvlJc w:val="left"/>
      <w:pPr>
        <w:tabs>
          <w:tab w:val="num" w:pos="2898"/>
        </w:tabs>
        <w:ind w:left="1170" w:firstLine="720"/>
      </w:pPr>
      <w:rPr>
        <w:rFonts w:hint="default"/>
        <w:b w:val="0"/>
        <w:i w:val="0"/>
        <w:strike w:val="0"/>
        <w:dstrike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OPLevel5"/>
      <w:lvlText w:val="%1.%2.%3.%4.%5"/>
      <w:lvlJc w:val="left"/>
      <w:pPr>
        <w:tabs>
          <w:tab w:val="num" w:pos="3960"/>
        </w:tabs>
        <w:ind w:left="1224" w:firstLine="1512"/>
      </w:pPr>
      <w:rPr>
        <w:rFonts w:hint="default"/>
      </w:rPr>
    </w:lvl>
    <w:lvl w:ilvl="5">
      <w:start w:val="1"/>
      <w:numFmt w:val="decimal"/>
      <w:pStyle w:val="SOPLevel6"/>
      <w:lvlText w:val="%1.%2.%3.%4.%5.%6"/>
      <w:lvlJc w:val="left"/>
      <w:pPr>
        <w:tabs>
          <w:tab w:val="num" w:pos="5400"/>
        </w:tabs>
        <w:ind w:left="1440" w:firstLine="252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CA7577A"/>
    <w:multiLevelType w:val="hybridMultilevel"/>
    <w:tmpl w:val="D42C5C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117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456032">
    <w:abstractNumId w:val="11"/>
  </w:num>
  <w:num w:numId="2" w16cid:durableId="2115860885">
    <w:abstractNumId w:val="13"/>
  </w:num>
  <w:num w:numId="3" w16cid:durableId="1886722126">
    <w:abstractNumId w:val="12"/>
  </w:num>
  <w:num w:numId="4" w16cid:durableId="465509354">
    <w:abstractNumId w:val="14"/>
  </w:num>
  <w:num w:numId="5" w16cid:durableId="1903519506">
    <w:abstractNumId w:val="1"/>
  </w:num>
  <w:num w:numId="6" w16cid:durableId="152988752">
    <w:abstractNumId w:val="8"/>
  </w:num>
  <w:num w:numId="7" w16cid:durableId="1272661215">
    <w:abstractNumId w:val="6"/>
  </w:num>
  <w:num w:numId="8" w16cid:durableId="1893730663">
    <w:abstractNumId w:val="5"/>
  </w:num>
  <w:num w:numId="9" w16cid:durableId="1424916002">
    <w:abstractNumId w:val="9"/>
  </w:num>
  <w:num w:numId="10" w16cid:durableId="822626730">
    <w:abstractNumId w:val="3"/>
  </w:num>
  <w:num w:numId="11" w16cid:durableId="345057480">
    <w:abstractNumId w:val="2"/>
  </w:num>
  <w:num w:numId="12" w16cid:durableId="1040664933">
    <w:abstractNumId w:val="10"/>
  </w:num>
  <w:num w:numId="13" w16cid:durableId="1982152898">
    <w:abstractNumId w:val="0"/>
  </w:num>
  <w:num w:numId="14" w16cid:durableId="130254149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82751536">
    <w:abstractNumId w:val="7"/>
  </w:num>
  <w:num w:numId="16" w16cid:durableId="1613902684">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more, Rick">
    <w15:presenceInfo w15:providerId="AD" w15:userId="S::rog1@psu.edu::e53c764d-b0d9-4cf6-b184-a55c934948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067"/>
    <w:rsid w:val="00000791"/>
    <w:rsid w:val="000011E0"/>
    <w:rsid w:val="00001370"/>
    <w:rsid w:val="00003DE4"/>
    <w:rsid w:val="00004A2E"/>
    <w:rsid w:val="0000513D"/>
    <w:rsid w:val="00007155"/>
    <w:rsid w:val="00007903"/>
    <w:rsid w:val="000122C1"/>
    <w:rsid w:val="00013B64"/>
    <w:rsid w:val="000146F2"/>
    <w:rsid w:val="00017580"/>
    <w:rsid w:val="00017620"/>
    <w:rsid w:val="00017D2F"/>
    <w:rsid w:val="00020D50"/>
    <w:rsid w:val="00021700"/>
    <w:rsid w:val="000219CB"/>
    <w:rsid w:val="00021A39"/>
    <w:rsid w:val="0002203D"/>
    <w:rsid w:val="000228CA"/>
    <w:rsid w:val="00022B78"/>
    <w:rsid w:val="00022FFE"/>
    <w:rsid w:val="00025B1D"/>
    <w:rsid w:val="000269CB"/>
    <w:rsid w:val="0002791D"/>
    <w:rsid w:val="0003114E"/>
    <w:rsid w:val="00031BA1"/>
    <w:rsid w:val="000320EF"/>
    <w:rsid w:val="00033D14"/>
    <w:rsid w:val="000340F7"/>
    <w:rsid w:val="000411A5"/>
    <w:rsid w:val="00042035"/>
    <w:rsid w:val="00044283"/>
    <w:rsid w:val="00044F98"/>
    <w:rsid w:val="00046C27"/>
    <w:rsid w:val="00047591"/>
    <w:rsid w:val="00047762"/>
    <w:rsid w:val="000503FC"/>
    <w:rsid w:val="00051A5A"/>
    <w:rsid w:val="000520B8"/>
    <w:rsid w:val="00052BC1"/>
    <w:rsid w:val="00053506"/>
    <w:rsid w:val="00053878"/>
    <w:rsid w:val="000557C1"/>
    <w:rsid w:val="00055CAE"/>
    <w:rsid w:val="000571F9"/>
    <w:rsid w:val="000577F9"/>
    <w:rsid w:val="0006111E"/>
    <w:rsid w:val="00061346"/>
    <w:rsid w:val="00063B40"/>
    <w:rsid w:val="00066CE7"/>
    <w:rsid w:val="000671AB"/>
    <w:rsid w:val="000677B3"/>
    <w:rsid w:val="000707C9"/>
    <w:rsid w:val="00071AA2"/>
    <w:rsid w:val="00071AC1"/>
    <w:rsid w:val="00071D4A"/>
    <w:rsid w:val="00071FCF"/>
    <w:rsid w:val="000722FD"/>
    <w:rsid w:val="00073919"/>
    <w:rsid w:val="00075A20"/>
    <w:rsid w:val="00076383"/>
    <w:rsid w:val="00077B30"/>
    <w:rsid w:val="0008080C"/>
    <w:rsid w:val="00080AC4"/>
    <w:rsid w:val="00080FB6"/>
    <w:rsid w:val="000817A2"/>
    <w:rsid w:val="00081872"/>
    <w:rsid w:val="00082298"/>
    <w:rsid w:val="00083BB3"/>
    <w:rsid w:val="00084C9B"/>
    <w:rsid w:val="000856E5"/>
    <w:rsid w:val="00085705"/>
    <w:rsid w:val="000859E1"/>
    <w:rsid w:val="00087964"/>
    <w:rsid w:val="000913BC"/>
    <w:rsid w:val="00092AE1"/>
    <w:rsid w:val="00093B4D"/>
    <w:rsid w:val="0009424E"/>
    <w:rsid w:val="00095951"/>
    <w:rsid w:val="00096A9C"/>
    <w:rsid w:val="0009781A"/>
    <w:rsid w:val="000978C5"/>
    <w:rsid w:val="000A2A75"/>
    <w:rsid w:val="000A4848"/>
    <w:rsid w:val="000A4DFE"/>
    <w:rsid w:val="000A65F0"/>
    <w:rsid w:val="000A746B"/>
    <w:rsid w:val="000B0089"/>
    <w:rsid w:val="000B115F"/>
    <w:rsid w:val="000B123E"/>
    <w:rsid w:val="000B1F3C"/>
    <w:rsid w:val="000B4B18"/>
    <w:rsid w:val="000B4CDF"/>
    <w:rsid w:val="000B5449"/>
    <w:rsid w:val="000B6100"/>
    <w:rsid w:val="000B6346"/>
    <w:rsid w:val="000B6391"/>
    <w:rsid w:val="000B7AFF"/>
    <w:rsid w:val="000C03B1"/>
    <w:rsid w:val="000C05F0"/>
    <w:rsid w:val="000C0F88"/>
    <w:rsid w:val="000C1637"/>
    <w:rsid w:val="000C2EC0"/>
    <w:rsid w:val="000C5F44"/>
    <w:rsid w:val="000D12CD"/>
    <w:rsid w:val="000D1774"/>
    <w:rsid w:val="000D3101"/>
    <w:rsid w:val="000D325D"/>
    <w:rsid w:val="000D3ECD"/>
    <w:rsid w:val="000D4262"/>
    <w:rsid w:val="000D4E8C"/>
    <w:rsid w:val="000D526A"/>
    <w:rsid w:val="000D66D0"/>
    <w:rsid w:val="000D69F9"/>
    <w:rsid w:val="000D6DE4"/>
    <w:rsid w:val="000D7811"/>
    <w:rsid w:val="000D7A1C"/>
    <w:rsid w:val="000D7D7D"/>
    <w:rsid w:val="000E0700"/>
    <w:rsid w:val="000E0C18"/>
    <w:rsid w:val="000E137D"/>
    <w:rsid w:val="000E263B"/>
    <w:rsid w:val="000E378A"/>
    <w:rsid w:val="000E6FF3"/>
    <w:rsid w:val="000E7A80"/>
    <w:rsid w:val="000E7F56"/>
    <w:rsid w:val="000F0CDD"/>
    <w:rsid w:val="000F353E"/>
    <w:rsid w:val="000F35AA"/>
    <w:rsid w:val="000F55A7"/>
    <w:rsid w:val="000F6503"/>
    <w:rsid w:val="000F76F3"/>
    <w:rsid w:val="000F79B7"/>
    <w:rsid w:val="00100D2D"/>
    <w:rsid w:val="00100F65"/>
    <w:rsid w:val="001025CD"/>
    <w:rsid w:val="0010286E"/>
    <w:rsid w:val="001053CD"/>
    <w:rsid w:val="00105B8B"/>
    <w:rsid w:val="00107114"/>
    <w:rsid w:val="00113F1F"/>
    <w:rsid w:val="0011482D"/>
    <w:rsid w:val="00114ABA"/>
    <w:rsid w:val="00114B48"/>
    <w:rsid w:val="00116349"/>
    <w:rsid w:val="00120B88"/>
    <w:rsid w:val="0012106D"/>
    <w:rsid w:val="00122191"/>
    <w:rsid w:val="001265B4"/>
    <w:rsid w:val="00127051"/>
    <w:rsid w:val="0012787E"/>
    <w:rsid w:val="00130677"/>
    <w:rsid w:val="001309DC"/>
    <w:rsid w:val="00132252"/>
    <w:rsid w:val="00132CCE"/>
    <w:rsid w:val="001359E7"/>
    <w:rsid w:val="00135A4D"/>
    <w:rsid w:val="00135D1F"/>
    <w:rsid w:val="001367CD"/>
    <w:rsid w:val="001372F4"/>
    <w:rsid w:val="001373E4"/>
    <w:rsid w:val="00140B1A"/>
    <w:rsid w:val="0014173A"/>
    <w:rsid w:val="001419E0"/>
    <w:rsid w:val="001424BD"/>
    <w:rsid w:val="00142F7F"/>
    <w:rsid w:val="00143598"/>
    <w:rsid w:val="001458D6"/>
    <w:rsid w:val="00146541"/>
    <w:rsid w:val="001478D2"/>
    <w:rsid w:val="00150D94"/>
    <w:rsid w:val="00153521"/>
    <w:rsid w:val="00163404"/>
    <w:rsid w:val="00163AC6"/>
    <w:rsid w:val="00164225"/>
    <w:rsid w:val="00165985"/>
    <w:rsid w:val="00166410"/>
    <w:rsid w:val="00167E2B"/>
    <w:rsid w:val="00170011"/>
    <w:rsid w:val="001706B1"/>
    <w:rsid w:val="00172A2F"/>
    <w:rsid w:val="00174CC4"/>
    <w:rsid w:val="00174FD4"/>
    <w:rsid w:val="001824C7"/>
    <w:rsid w:val="00183570"/>
    <w:rsid w:val="00183863"/>
    <w:rsid w:val="0018451F"/>
    <w:rsid w:val="0018499A"/>
    <w:rsid w:val="00184EAA"/>
    <w:rsid w:val="00185052"/>
    <w:rsid w:val="001850F4"/>
    <w:rsid w:val="001857D1"/>
    <w:rsid w:val="001863CC"/>
    <w:rsid w:val="0018703C"/>
    <w:rsid w:val="00190BE0"/>
    <w:rsid w:val="001910C0"/>
    <w:rsid w:val="00191A42"/>
    <w:rsid w:val="00191F75"/>
    <w:rsid w:val="00192056"/>
    <w:rsid w:val="00193865"/>
    <w:rsid w:val="00194AB6"/>
    <w:rsid w:val="00194B08"/>
    <w:rsid w:val="00195510"/>
    <w:rsid w:val="001A38F3"/>
    <w:rsid w:val="001A4B93"/>
    <w:rsid w:val="001A5C4F"/>
    <w:rsid w:val="001A67AA"/>
    <w:rsid w:val="001A7909"/>
    <w:rsid w:val="001A7ACF"/>
    <w:rsid w:val="001B0385"/>
    <w:rsid w:val="001B09F3"/>
    <w:rsid w:val="001B363F"/>
    <w:rsid w:val="001B46C8"/>
    <w:rsid w:val="001B55F8"/>
    <w:rsid w:val="001B6783"/>
    <w:rsid w:val="001B6CEE"/>
    <w:rsid w:val="001C0394"/>
    <w:rsid w:val="001C03E6"/>
    <w:rsid w:val="001C08AA"/>
    <w:rsid w:val="001C1061"/>
    <w:rsid w:val="001C1B9F"/>
    <w:rsid w:val="001C24C6"/>
    <w:rsid w:val="001C2CF2"/>
    <w:rsid w:val="001C3315"/>
    <w:rsid w:val="001C3727"/>
    <w:rsid w:val="001C44A6"/>
    <w:rsid w:val="001C4819"/>
    <w:rsid w:val="001C63EA"/>
    <w:rsid w:val="001C680D"/>
    <w:rsid w:val="001C6BB4"/>
    <w:rsid w:val="001D0590"/>
    <w:rsid w:val="001D3317"/>
    <w:rsid w:val="001D3C44"/>
    <w:rsid w:val="001D4536"/>
    <w:rsid w:val="001D4F80"/>
    <w:rsid w:val="001D5017"/>
    <w:rsid w:val="001D5A59"/>
    <w:rsid w:val="001D6BF2"/>
    <w:rsid w:val="001D7178"/>
    <w:rsid w:val="001D73AE"/>
    <w:rsid w:val="001D7B53"/>
    <w:rsid w:val="001E073B"/>
    <w:rsid w:val="001E1953"/>
    <w:rsid w:val="001E2855"/>
    <w:rsid w:val="001E3487"/>
    <w:rsid w:val="001E4E24"/>
    <w:rsid w:val="001E539C"/>
    <w:rsid w:val="001E595D"/>
    <w:rsid w:val="001E6BAB"/>
    <w:rsid w:val="001F048A"/>
    <w:rsid w:val="001F0A3E"/>
    <w:rsid w:val="001F0D9C"/>
    <w:rsid w:val="001F31FD"/>
    <w:rsid w:val="001F4703"/>
    <w:rsid w:val="001F4FA1"/>
    <w:rsid w:val="001F55CA"/>
    <w:rsid w:val="001F5FB2"/>
    <w:rsid w:val="001F688E"/>
    <w:rsid w:val="001F6B48"/>
    <w:rsid w:val="001F6F8F"/>
    <w:rsid w:val="001F6FE1"/>
    <w:rsid w:val="001F7270"/>
    <w:rsid w:val="00200AB7"/>
    <w:rsid w:val="0020145A"/>
    <w:rsid w:val="00202DC0"/>
    <w:rsid w:val="00206AB4"/>
    <w:rsid w:val="00207789"/>
    <w:rsid w:val="00207AA4"/>
    <w:rsid w:val="00207AD1"/>
    <w:rsid w:val="002139F2"/>
    <w:rsid w:val="002141AC"/>
    <w:rsid w:val="0021444D"/>
    <w:rsid w:val="00215F20"/>
    <w:rsid w:val="00216CE7"/>
    <w:rsid w:val="002177F9"/>
    <w:rsid w:val="00220A98"/>
    <w:rsid w:val="00221219"/>
    <w:rsid w:val="002213CA"/>
    <w:rsid w:val="00221951"/>
    <w:rsid w:val="002227F9"/>
    <w:rsid w:val="00222C0C"/>
    <w:rsid w:val="00223621"/>
    <w:rsid w:val="00223F21"/>
    <w:rsid w:val="0022443C"/>
    <w:rsid w:val="00224E51"/>
    <w:rsid w:val="00225151"/>
    <w:rsid w:val="002276C8"/>
    <w:rsid w:val="00231143"/>
    <w:rsid w:val="00231D02"/>
    <w:rsid w:val="0023353B"/>
    <w:rsid w:val="00233652"/>
    <w:rsid w:val="00234682"/>
    <w:rsid w:val="00236607"/>
    <w:rsid w:val="00237A11"/>
    <w:rsid w:val="00240712"/>
    <w:rsid w:val="00243B32"/>
    <w:rsid w:val="00243CB2"/>
    <w:rsid w:val="00245892"/>
    <w:rsid w:val="00245BB8"/>
    <w:rsid w:val="00245F38"/>
    <w:rsid w:val="002471B4"/>
    <w:rsid w:val="00247FDA"/>
    <w:rsid w:val="00250B8B"/>
    <w:rsid w:val="00252E42"/>
    <w:rsid w:val="00253C41"/>
    <w:rsid w:val="00255B91"/>
    <w:rsid w:val="002578C9"/>
    <w:rsid w:val="00260423"/>
    <w:rsid w:val="00262635"/>
    <w:rsid w:val="00262C08"/>
    <w:rsid w:val="00262E79"/>
    <w:rsid w:val="00263682"/>
    <w:rsid w:val="0026578A"/>
    <w:rsid w:val="00266A7B"/>
    <w:rsid w:val="0026784F"/>
    <w:rsid w:val="00271C8F"/>
    <w:rsid w:val="00273578"/>
    <w:rsid w:val="002739BC"/>
    <w:rsid w:val="00273CCF"/>
    <w:rsid w:val="00275DCF"/>
    <w:rsid w:val="00275E3C"/>
    <w:rsid w:val="00277AF8"/>
    <w:rsid w:val="002820B3"/>
    <w:rsid w:val="00282C7B"/>
    <w:rsid w:val="00283143"/>
    <w:rsid w:val="00283F89"/>
    <w:rsid w:val="00284529"/>
    <w:rsid w:val="00285BB4"/>
    <w:rsid w:val="00285BEF"/>
    <w:rsid w:val="00286236"/>
    <w:rsid w:val="00286BC5"/>
    <w:rsid w:val="0028731E"/>
    <w:rsid w:val="00287B75"/>
    <w:rsid w:val="00287E72"/>
    <w:rsid w:val="002910F6"/>
    <w:rsid w:val="0029404B"/>
    <w:rsid w:val="00294B70"/>
    <w:rsid w:val="002A02B9"/>
    <w:rsid w:val="002A1132"/>
    <w:rsid w:val="002A264C"/>
    <w:rsid w:val="002A3CF6"/>
    <w:rsid w:val="002A4380"/>
    <w:rsid w:val="002A5DB8"/>
    <w:rsid w:val="002A6E80"/>
    <w:rsid w:val="002A7696"/>
    <w:rsid w:val="002B2BAC"/>
    <w:rsid w:val="002B2FFB"/>
    <w:rsid w:val="002B5B19"/>
    <w:rsid w:val="002B5C72"/>
    <w:rsid w:val="002B60F3"/>
    <w:rsid w:val="002B6428"/>
    <w:rsid w:val="002C00E0"/>
    <w:rsid w:val="002C05DB"/>
    <w:rsid w:val="002C1529"/>
    <w:rsid w:val="002C210A"/>
    <w:rsid w:val="002C3613"/>
    <w:rsid w:val="002C3C3F"/>
    <w:rsid w:val="002C49C9"/>
    <w:rsid w:val="002C5237"/>
    <w:rsid w:val="002C6555"/>
    <w:rsid w:val="002C66B2"/>
    <w:rsid w:val="002C7707"/>
    <w:rsid w:val="002D03F8"/>
    <w:rsid w:val="002D0AC4"/>
    <w:rsid w:val="002D1719"/>
    <w:rsid w:val="002D1F16"/>
    <w:rsid w:val="002D3509"/>
    <w:rsid w:val="002D37C6"/>
    <w:rsid w:val="002D4DFC"/>
    <w:rsid w:val="002D4EA5"/>
    <w:rsid w:val="002D4FB1"/>
    <w:rsid w:val="002D538D"/>
    <w:rsid w:val="002D6265"/>
    <w:rsid w:val="002D6856"/>
    <w:rsid w:val="002D772F"/>
    <w:rsid w:val="002D7FD0"/>
    <w:rsid w:val="002E0356"/>
    <w:rsid w:val="002E5B12"/>
    <w:rsid w:val="002E74FA"/>
    <w:rsid w:val="002E75F0"/>
    <w:rsid w:val="002E7E09"/>
    <w:rsid w:val="002F0383"/>
    <w:rsid w:val="002F1133"/>
    <w:rsid w:val="002F1DF9"/>
    <w:rsid w:val="002F2E67"/>
    <w:rsid w:val="002F322A"/>
    <w:rsid w:val="002F43E4"/>
    <w:rsid w:val="002F4DE9"/>
    <w:rsid w:val="002F5599"/>
    <w:rsid w:val="00300C29"/>
    <w:rsid w:val="00302425"/>
    <w:rsid w:val="003040D3"/>
    <w:rsid w:val="00304433"/>
    <w:rsid w:val="0030749E"/>
    <w:rsid w:val="00310ADD"/>
    <w:rsid w:val="00310ADF"/>
    <w:rsid w:val="00310B65"/>
    <w:rsid w:val="003118C4"/>
    <w:rsid w:val="00311A23"/>
    <w:rsid w:val="00313083"/>
    <w:rsid w:val="0031395A"/>
    <w:rsid w:val="00313C4D"/>
    <w:rsid w:val="00314F34"/>
    <w:rsid w:val="00317C48"/>
    <w:rsid w:val="00320D24"/>
    <w:rsid w:val="0032182F"/>
    <w:rsid w:val="00321C6D"/>
    <w:rsid w:val="00321F26"/>
    <w:rsid w:val="003220DD"/>
    <w:rsid w:val="003226C0"/>
    <w:rsid w:val="0032425B"/>
    <w:rsid w:val="0032556F"/>
    <w:rsid w:val="00326061"/>
    <w:rsid w:val="00326A04"/>
    <w:rsid w:val="00327E18"/>
    <w:rsid w:val="0033042F"/>
    <w:rsid w:val="00330B36"/>
    <w:rsid w:val="00332114"/>
    <w:rsid w:val="00332497"/>
    <w:rsid w:val="003328CE"/>
    <w:rsid w:val="00332FF3"/>
    <w:rsid w:val="003343D9"/>
    <w:rsid w:val="00334B0E"/>
    <w:rsid w:val="00335583"/>
    <w:rsid w:val="00335886"/>
    <w:rsid w:val="00335F11"/>
    <w:rsid w:val="0033646C"/>
    <w:rsid w:val="00336751"/>
    <w:rsid w:val="00336892"/>
    <w:rsid w:val="0033727E"/>
    <w:rsid w:val="00337830"/>
    <w:rsid w:val="00337FDA"/>
    <w:rsid w:val="00341AB6"/>
    <w:rsid w:val="00341B27"/>
    <w:rsid w:val="00341BA5"/>
    <w:rsid w:val="00342273"/>
    <w:rsid w:val="00342D7C"/>
    <w:rsid w:val="00343620"/>
    <w:rsid w:val="00345EBC"/>
    <w:rsid w:val="00346CE0"/>
    <w:rsid w:val="00347749"/>
    <w:rsid w:val="00347D21"/>
    <w:rsid w:val="00347FBD"/>
    <w:rsid w:val="00350A16"/>
    <w:rsid w:val="00351526"/>
    <w:rsid w:val="00352079"/>
    <w:rsid w:val="0035224D"/>
    <w:rsid w:val="0035263A"/>
    <w:rsid w:val="0035278D"/>
    <w:rsid w:val="00353C19"/>
    <w:rsid w:val="0036000B"/>
    <w:rsid w:val="00360BC6"/>
    <w:rsid w:val="00362218"/>
    <w:rsid w:val="00363176"/>
    <w:rsid w:val="00363736"/>
    <w:rsid w:val="0036393F"/>
    <w:rsid w:val="00364B2B"/>
    <w:rsid w:val="00367043"/>
    <w:rsid w:val="003723BA"/>
    <w:rsid w:val="003727E7"/>
    <w:rsid w:val="00372B7E"/>
    <w:rsid w:val="00373720"/>
    <w:rsid w:val="00373B4E"/>
    <w:rsid w:val="003755F2"/>
    <w:rsid w:val="00375E21"/>
    <w:rsid w:val="00375FE1"/>
    <w:rsid w:val="003800FC"/>
    <w:rsid w:val="00380CD5"/>
    <w:rsid w:val="003827DC"/>
    <w:rsid w:val="00382B36"/>
    <w:rsid w:val="00382FC7"/>
    <w:rsid w:val="00383F32"/>
    <w:rsid w:val="00384721"/>
    <w:rsid w:val="00385D59"/>
    <w:rsid w:val="00386FEF"/>
    <w:rsid w:val="00387570"/>
    <w:rsid w:val="00390076"/>
    <w:rsid w:val="003907DB"/>
    <w:rsid w:val="00391040"/>
    <w:rsid w:val="003910B1"/>
    <w:rsid w:val="00391285"/>
    <w:rsid w:val="003917C5"/>
    <w:rsid w:val="00392B67"/>
    <w:rsid w:val="00394981"/>
    <w:rsid w:val="0039699D"/>
    <w:rsid w:val="00396E64"/>
    <w:rsid w:val="00397044"/>
    <w:rsid w:val="00397588"/>
    <w:rsid w:val="003975DD"/>
    <w:rsid w:val="003A1444"/>
    <w:rsid w:val="003A1597"/>
    <w:rsid w:val="003A1B3D"/>
    <w:rsid w:val="003A36E6"/>
    <w:rsid w:val="003A3E5F"/>
    <w:rsid w:val="003A44CA"/>
    <w:rsid w:val="003A48B9"/>
    <w:rsid w:val="003A52A8"/>
    <w:rsid w:val="003A5B7C"/>
    <w:rsid w:val="003A5FA6"/>
    <w:rsid w:val="003A6666"/>
    <w:rsid w:val="003A6CA1"/>
    <w:rsid w:val="003A7E22"/>
    <w:rsid w:val="003B0AFA"/>
    <w:rsid w:val="003B30B7"/>
    <w:rsid w:val="003B3723"/>
    <w:rsid w:val="003B6151"/>
    <w:rsid w:val="003B721E"/>
    <w:rsid w:val="003C054F"/>
    <w:rsid w:val="003C0E87"/>
    <w:rsid w:val="003C5AE6"/>
    <w:rsid w:val="003C5EA4"/>
    <w:rsid w:val="003C77DC"/>
    <w:rsid w:val="003D0DAA"/>
    <w:rsid w:val="003D1396"/>
    <w:rsid w:val="003D3A69"/>
    <w:rsid w:val="003D4100"/>
    <w:rsid w:val="003D74A8"/>
    <w:rsid w:val="003D7C69"/>
    <w:rsid w:val="003E03F4"/>
    <w:rsid w:val="003E195C"/>
    <w:rsid w:val="003E1ACD"/>
    <w:rsid w:val="003E1FFF"/>
    <w:rsid w:val="003E2C45"/>
    <w:rsid w:val="003E2F28"/>
    <w:rsid w:val="003E3D31"/>
    <w:rsid w:val="003E4AC4"/>
    <w:rsid w:val="003E5CB5"/>
    <w:rsid w:val="003F1446"/>
    <w:rsid w:val="003F1465"/>
    <w:rsid w:val="003F2BD5"/>
    <w:rsid w:val="003F3236"/>
    <w:rsid w:val="003F3A4A"/>
    <w:rsid w:val="003F4A6E"/>
    <w:rsid w:val="003F7618"/>
    <w:rsid w:val="003F7860"/>
    <w:rsid w:val="003F7879"/>
    <w:rsid w:val="003F78EF"/>
    <w:rsid w:val="004007CF"/>
    <w:rsid w:val="004014F9"/>
    <w:rsid w:val="00401FA3"/>
    <w:rsid w:val="004026EB"/>
    <w:rsid w:val="00402BA1"/>
    <w:rsid w:val="00403CBC"/>
    <w:rsid w:val="0040422F"/>
    <w:rsid w:val="004045F3"/>
    <w:rsid w:val="004059F6"/>
    <w:rsid w:val="00405DB9"/>
    <w:rsid w:val="00406452"/>
    <w:rsid w:val="004104E2"/>
    <w:rsid w:val="00410951"/>
    <w:rsid w:val="004115C9"/>
    <w:rsid w:val="004151F5"/>
    <w:rsid w:val="00416E34"/>
    <w:rsid w:val="00420B2C"/>
    <w:rsid w:val="004211BC"/>
    <w:rsid w:val="00421ACF"/>
    <w:rsid w:val="0042209F"/>
    <w:rsid w:val="004222E4"/>
    <w:rsid w:val="004224CA"/>
    <w:rsid w:val="004262AE"/>
    <w:rsid w:val="004274F9"/>
    <w:rsid w:val="0043010E"/>
    <w:rsid w:val="00430564"/>
    <w:rsid w:val="0043079F"/>
    <w:rsid w:val="00430C0C"/>
    <w:rsid w:val="004327E4"/>
    <w:rsid w:val="0043515E"/>
    <w:rsid w:val="00435802"/>
    <w:rsid w:val="00436556"/>
    <w:rsid w:val="00440281"/>
    <w:rsid w:val="00440953"/>
    <w:rsid w:val="00441263"/>
    <w:rsid w:val="0044235B"/>
    <w:rsid w:val="004443BE"/>
    <w:rsid w:val="00444FA9"/>
    <w:rsid w:val="004462B4"/>
    <w:rsid w:val="004469AE"/>
    <w:rsid w:val="00446C77"/>
    <w:rsid w:val="004507C0"/>
    <w:rsid w:val="00451A5E"/>
    <w:rsid w:val="00453A65"/>
    <w:rsid w:val="00453E0A"/>
    <w:rsid w:val="004541FD"/>
    <w:rsid w:val="00454C63"/>
    <w:rsid w:val="00455A25"/>
    <w:rsid w:val="00456342"/>
    <w:rsid w:val="00460F79"/>
    <w:rsid w:val="004610D7"/>
    <w:rsid w:val="00461393"/>
    <w:rsid w:val="00461E59"/>
    <w:rsid w:val="00463B4C"/>
    <w:rsid w:val="00463BCA"/>
    <w:rsid w:val="00463CE4"/>
    <w:rsid w:val="00465FCC"/>
    <w:rsid w:val="00467BDF"/>
    <w:rsid w:val="00467F2B"/>
    <w:rsid w:val="00471125"/>
    <w:rsid w:val="0047199A"/>
    <w:rsid w:val="00473275"/>
    <w:rsid w:val="00473B49"/>
    <w:rsid w:val="0047550F"/>
    <w:rsid w:val="00475768"/>
    <w:rsid w:val="00475E13"/>
    <w:rsid w:val="00475E82"/>
    <w:rsid w:val="004762CD"/>
    <w:rsid w:val="00477C65"/>
    <w:rsid w:val="0048094F"/>
    <w:rsid w:val="004812BC"/>
    <w:rsid w:val="0048187A"/>
    <w:rsid w:val="004825EA"/>
    <w:rsid w:val="00483DD7"/>
    <w:rsid w:val="0048479F"/>
    <w:rsid w:val="00484CC9"/>
    <w:rsid w:val="00485931"/>
    <w:rsid w:val="00485934"/>
    <w:rsid w:val="004861A3"/>
    <w:rsid w:val="004871D4"/>
    <w:rsid w:val="0049065A"/>
    <w:rsid w:val="00491582"/>
    <w:rsid w:val="00491EE8"/>
    <w:rsid w:val="00492154"/>
    <w:rsid w:val="0049354A"/>
    <w:rsid w:val="004944C9"/>
    <w:rsid w:val="0049696B"/>
    <w:rsid w:val="00497259"/>
    <w:rsid w:val="00497527"/>
    <w:rsid w:val="004A14FB"/>
    <w:rsid w:val="004A1A53"/>
    <w:rsid w:val="004A4DA4"/>
    <w:rsid w:val="004A6C43"/>
    <w:rsid w:val="004A794C"/>
    <w:rsid w:val="004A7DDB"/>
    <w:rsid w:val="004B067D"/>
    <w:rsid w:val="004B078E"/>
    <w:rsid w:val="004B0B5B"/>
    <w:rsid w:val="004B173E"/>
    <w:rsid w:val="004B199B"/>
    <w:rsid w:val="004B2596"/>
    <w:rsid w:val="004B5E1F"/>
    <w:rsid w:val="004B6022"/>
    <w:rsid w:val="004B76C3"/>
    <w:rsid w:val="004C0978"/>
    <w:rsid w:val="004C105B"/>
    <w:rsid w:val="004C19E9"/>
    <w:rsid w:val="004C2CD9"/>
    <w:rsid w:val="004C376B"/>
    <w:rsid w:val="004C37C2"/>
    <w:rsid w:val="004D0D5F"/>
    <w:rsid w:val="004D3646"/>
    <w:rsid w:val="004D3A24"/>
    <w:rsid w:val="004D3C03"/>
    <w:rsid w:val="004D604A"/>
    <w:rsid w:val="004D630B"/>
    <w:rsid w:val="004D63A6"/>
    <w:rsid w:val="004E080B"/>
    <w:rsid w:val="004E08B8"/>
    <w:rsid w:val="004E2ECD"/>
    <w:rsid w:val="004E427D"/>
    <w:rsid w:val="004E46AD"/>
    <w:rsid w:val="004F02B1"/>
    <w:rsid w:val="004F074B"/>
    <w:rsid w:val="004F298E"/>
    <w:rsid w:val="004F2FA2"/>
    <w:rsid w:val="004F4D65"/>
    <w:rsid w:val="004F7369"/>
    <w:rsid w:val="004F7448"/>
    <w:rsid w:val="00500617"/>
    <w:rsid w:val="00501131"/>
    <w:rsid w:val="00501509"/>
    <w:rsid w:val="005018B4"/>
    <w:rsid w:val="0050205A"/>
    <w:rsid w:val="00502FF8"/>
    <w:rsid w:val="0050497D"/>
    <w:rsid w:val="0050571B"/>
    <w:rsid w:val="00505FA5"/>
    <w:rsid w:val="00506C01"/>
    <w:rsid w:val="00507314"/>
    <w:rsid w:val="00510C96"/>
    <w:rsid w:val="005118CC"/>
    <w:rsid w:val="005120B3"/>
    <w:rsid w:val="005121B4"/>
    <w:rsid w:val="0051342D"/>
    <w:rsid w:val="00513602"/>
    <w:rsid w:val="00513800"/>
    <w:rsid w:val="00513ECB"/>
    <w:rsid w:val="005144A7"/>
    <w:rsid w:val="00515C2E"/>
    <w:rsid w:val="005165F0"/>
    <w:rsid w:val="00516D56"/>
    <w:rsid w:val="00517346"/>
    <w:rsid w:val="00520103"/>
    <w:rsid w:val="005206AE"/>
    <w:rsid w:val="00521B6A"/>
    <w:rsid w:val="005235CE"/>
    <w:rsid w:val="00525618"/>
    <w:rsid w:val="00525F96"/>
    <w:rsid w:val="00526A4E"/>
    <w:rsid w:val="00527658"/>
    <w:rsid w:val="005278E9"/>
    <w:rsid w:val="00530A21"/>
    <w:rsid w:val="005314B5"/>
    <w:rsid w:val="00536482"/>
    <w:rsid w:val="005370FB"/>
    <w:rsid w:val="00537B9F"/>
    <w:rsid w:val="005410AF"/>
    <w:rsid w:val="00542A0E"/>
    <w:rsid w:val="0054532A"/>
    <w:rsid w:val="00545361"/>
    <w:rsid w:val="00545C42"/>
    <w:rsid w:val="00546A86"/>
    <w:rsid w:val="00550D94"/>
    <w:rsid w:val="0055129F"/>
    <w:rsid w:val="00551405"/>
    <w:rsid w:val="0055144B"/>
    <w:rsid w:val="0055182F"/>
    <w:rsid w:val="00552E0B"/>
    <w:rsid w:val="0055307E"/>
    <w:rsid w:val="00553213"/>
    <w:rsid w:val="0055393F"/>
    <w:rsid w:val="0055556C"/>
    <w:rsid w:val="00557E5D"/>
    <w:rsid w:val="005601C0"/>
    <w:rsid w:val="0056119B"/>
    <w:rsid w:val="00561FBE"/>
    <w:rsid w:val="005628D9"/>
    <w:rsid w:val="00563883"/>
    <w:rsid w:val="00563C61"/>
    <w:rsid w:val="00564122"/>
    <w:rsid w:val="005644FB"/>
    <w:rsid w:val="00564E5B"/>
    <w:rsid w:val="005657CD"/>
    <w:rsid w:val="00566DC4"/>
    <w:rsid w:val="00566FF8"/>
    <w:rsid w:val="00570B19"/>
    <w:rsid w:val="00571055"/>
    <w:rsid w:val="0057134A"/>
    <w:rsid w:val="005731E7"/>
    <w:rsid w:val="005737A5"/>
    <w:rsid w:val="005756AB"/>
    <w:rsid w:val="00576267"/>
    <w:rsid w:val="005762BF"/>
    <w:rsid w:val="00576F48"/>
    <w:rsid w:val="005804C9"/>
    <w:rsid w:val="00580BA9"/>
    <w:rsid w:val="00581A4B"/>
    <w:rsid w:val="00581DAD"/>
    <w:rsid w:val="00582CC0"/>
    <w:rsid w:val="0058304A"/>
    <w:rsid w:val="005856A9"/>
    <w:rsid w:val="00585F22"/>
    <w:rsid w:val="00590330"/>
    <w:rsid w:val="00592A54"/>
    <w:rsid w:val="005931B3"/>
    <w:rsid w:val="0059392D"/>
    <w:rsid w:val="00594245"/>
    <w:rsid w:val="00594639"/>
    <w:rsid w:val="005962FD"/>
    <w:rsid w:val="00597537"/>
    <w:rsid w:val="005A00DC"/>
    <w:rsid w:val="005A1F8B"/>
    <w:rsid w:val="005A1FEE"/>
    <w:rsid w:val="005A3378"/>
    <w:rsid w:val="005A436B"/>
    <w:rsid w:val="005A4423"/>
    <w:rsid w:val="005A4C6F"/>
    <w:rsid w:val="005A5C32"/>
    <w:rsid w:val="005A6A62"/>
    <w:rsid w:val="005A74E7"/>
    <w:rsid w:val="005A789F"/>
    <w:rsid w:val="005A7DC6"/>
    <w:rsid w:val="005B0012"/>
    <w:rsid w:val="005B44CE"/>
    <w:rsid w:val="005B5A04"/>
    <w:rsid w:val="005B6EC9"/>
    <w:rsid w:val="005B70C7"/>
    <w:rsid w:val="005C0904"/>
    <w:rsid w:val="005C0D91"/>
    <w:rsid w:val="005C1DB8"/>
    <w:rsid w:val="005C23FB"/>
    <w:rsid w:val="005C4329"/>
    <w:rsid w:val="005C5948"/>
    <w:rsid w:val="005C5AEF"/>
    <w:rsid w:val="005C6C17"/>
    <w:rsid w:val="005C6E61"/>
    <w:rsid w:val="005C6EB9"/>
    <w:rsid w:val="005C7839"/>
    <w:rsid w:val="005D0593"/>
    <w:rsid w:val="005D22FC"/>
    <w:rsid w:val="005D678E"/>
    <w:rsid w:val="005E00A2"/>
    <w:rsid w:val="005E01B7"/>
    <w:rsid w:val="005E0E67"/>
    <w:rsid w:val="005E1700"/>
    <w:rsid w:val="005E26D6"/>
    <w:rsid w:val="005E2D2D"/>
    <w:rsid w:val="005E385F"/>
    <w:rsid w:val="005E3B1C"/>
    <w:rsid w:val="005E3CEC"/>
    <w:rsid w:val="005E4ED0"/>
    <w:rsid w:val="005E64F2"/>
    <w:rsid w:val="005E7497"/>
    <w:rsid w:val="005E7721"/>
    <w:rsid w:val="005F02CD"/>
    <w:rsid w:val="005F1927"/>
    <w:rsid w:val="005F20A1"/>
    <w:rsid w:val="005F310E"/>
    <w:rsid w:val="005F3490"/>
    <w:rsid w:val="005F3CB4"/>
    <w:rsid w:val="005F41FA"/>
    <w:rsid w:val="005F46D2"/>
    <w:rsid w:val="005F5D1E"/>
    <w:rsid w:val="00600B02"/>
    <w:rsid w:val="0060225C"/>
    <w:rsid w:val="00604501"/>
    <w:rsid w:val="006066E2"/>
    <w:rsid w:val="00606FC8"/>
    <w:rsid w:val="0061053C"/>
    <w:rsid w:val="0061098A"/>
    <w:rsid w:val="006116D7"/>
    <w:rsid w:val="00611A44"/>
    <w:rsid w:val="00613551"/>
    <w:rsid w:val="006137C9"/>
    <w:rsid w:val="00613D83"/>
    <w:rsid w:val="00614134"/>
    <w:rsid w:val="00614CCC"/>
    <w:rsid w:val="00617FDE"/>
    <w:rsid w:val="00621012"/>
    <w:rsid w:val="006211B9"/>
    <w:rsid w:val="006228A1"/>
    <w:rsid w:val="0062291A"/>
    <w:rsid w:val="00624D11"/>
    <w:rsid w:val="006261F6"/>
    <w:rsid w:val="006262D9"/>
    <w:rsid w:val="006264F5"/>
    <w:rsid w:val="0062687F"/>
    <w:rsid w:val="00627157"/>
    <w:rsid w:val="006271BE"/>
    <w:rsid w:val="00627C49"/>
    <w:rsid w:val="006314FC"/>
    <w:rsid w:val="00631EDF"/>
    <w:rsid w:val="00633172"/>
    <w:rsid w:val="00634008"/>
    <w:rsid w:val="00634FC6"/>
    <w:rsid w:val="00635DAE"/>
    <w:rsid w:val="006362EF"/>
    <w:rsid w:val="00637136"/>
    <w:rsid w:val="0063721C"/>
    <w:rsid w:val="00637514"/>
    <w:rsid w:val="006378E8"/>
    <w:rsid w:val="006415FB"/>
    <w:rsid w:val="006442F7"/>
    <w:rsid w:val="006462D2"/>
    <w:rsid w:val="0064684E"/>
    <w:rsid w:val="00646CA6"/>
    <w:rsid w:val="00647401"/>
    <w:rsid w:val="0065238D"/>
    <w:rsid w:val="00655670"/>
    <w:rsid w:val="00655BF7"/>
    <w:rsid w:val="00655C19"/>
    <w:rsid w:val="00661777"/>
    <w:rsid w:val="00661E2D"/>
    <w:rsid w:val="00661FA4"/>
    <w:rsid w:val="00661FD3"/>
    <w:rsid w:val="006629D5"/>
    <w:rsid w:val="006638E1"/>
    <w:rsid w:val="006639C0"/>
    <w:rsid w:val="00664B1F"/>
    <w:rsid w:val="00664F03"/>
    <w:rsid w:val="00666162"/>
    <w:rsid w:val="00666EEB"/>
    <w:rsid w:val="00667385"/>
    <w:rsid w:val="006678B5"/>
    <w:rsid w:val="00670D76"/>
    <w:rsid w:val="006710D1"/>
    <w:rsid w:val="006712F7"/>
    <w:rsid w:val="006725FF"/>
    <w:rsid w:val="00676250"/>
    <w:rsid w:val="00676C92"/>
    <w:rsid w:val="00677175"/>
    <w:rsid w:val="00680330"/>
    <w:rsid w:val="0068041C"/>
    <w:rsid w:val="00681385"/>
    <w:rsid w:val="0068379C"/>
    <w:rsid w:val="0068429E"/>
    <w:rsid w:val="006848F4"/>
    <w:rsid w:val="00684A76"/>
    <w:rsid w:val="006867C9"/>
    <w:rsid w:val="00686999"/>
    <w:rsid w:val="00686B22"/>
    <w:rsid w:val="00686B60"/>
    <w:rsid w:val="0068701D"/>
    <w:rsid w:val="00690777"/>
    <w:rsid w:val="00691EFA"/>
    <w:rsid w:val="00693228"/>
    <w:rsid w:val="00693A5A"/>
    <w:rsid w:val="006949AF"/>
    <w:rsid w:val="00696917"/>
    <w:rsid w:val="006979C0"/>
    <w:rsid w:val="006A045E"/>
    <w:rsid w:val="006A2579"/>
    <w:rsid w:val="006A32D5"/>
    <w:rsid w:val="006A52D6"/>
    <w:rsid w:val="006A58DF"/>
    <w:rsid w:val="006A6FEF"/>
    <w:rsid w:val="006A715D"/>
    <w:rsid w:val="006B0137"/>
    <w:rsid w:val="006B0368"/>
    <w:rsid w:val="006B0AC4"/>
    <w:rsid w:val="006B15CF"/>
    <w:rsid w:val="006B210E"/>
    <w:rsid w:val="006B28F4"/>
    <w:rsid w:val="006B3EAD"/>
    <w:rsid w:val="006B4992"/>
    <w:rsid w:val="006B57D4"/>
    <w:rsid w:val="006B6030"/>
    <w:rsid w:val="006B62FE"/>
    <w:rsid w:val="006B7CB5"/>
    <w:rsid w:val="006C2013"/>
    <w:rsid w:val="006C21AC"/>
    <w:rsid w:val="006C2875"/>
    <w:rsid w:val="006C3A3F"/>
    <w:rsid w:val="006C4F24"/>
    <w:rsid w:val="006C5A66"/>
    <w:rsid w:val="006C68DD"/>
    <w:rsid w:val="006C6BB1"/>
    <w:rsid w:val="006C71BE"/>
    <w:rsid w:val="006D008B"/>
    <w:rsid w:val="006D011D"/>
    <w:rsid w:val="006D11FC"/>
    <w:rsid w:val="006D2736"/>
    <w:rsid w:val="006D4321"/>
    <w:rsid w:val="006D4D6D"/>
    <w:rsid w:val="006D66DC"/>
    <w:rsid w:val="006D6CD1"/>
    <w:rsid w:val="006D71AB"/>
    <w:rsid w:val="006D7B29"/>
    <w:rsid w:val="006E1312"/>
    <w:rsid w:val="006E17CB"/>
    <w:rsid w:val="006E297C"/>
    <w:rsid w:val="006E32B9"/>
    <w:rsid w:val="006E34D2"/>
    <w:rsid w:val="006E5D60"/>
    <w:rsid w:val="006E68D4"/>
    <w:rsid w:val="006E6EC3"/>
    <w:rsid w:val="006F16D7"/>
    <w:rsid w:val="006F23D2"/>
    <w:rsid w:val="006F279B"/>
    <w:rsid w:val="006F3278"/>
    <w:rsid w:val="006F367B"/>
    <w:rsid w:val="006F3F2F"/>
    <w:rsid w:val="006F71AF"/>
    <w:rsid w:val="00701BAF"/>
    <w:rsid w:val="0070238C"/>
    <w:rsid w:val="0070317E"/>
    <w:rsid w:val="0070331D"/>
    <w:rsid w:val="00703737"/>
    <w:rsid w:val="00704BC8"/>
    <w:rsid w:val="007050B1"/>
    <w:rsid w:val="00707991"/>
    <w:rsid w:val="00710065"/>
    <w:rsid w:val="00710936"/>
    <w:rsid w:val="007130AD"/>
    <w:rsid w:val="0071392F"/>
    <w:rsid w:val="00713990"/>
    <w:rsid w:val="007139D0"/>
    <w:rsid w:val="00713A1A"/>
    <w:rsid w:val="00713B56"/>
    <w:rsid w:val="007145F7"/>
    <w:rsid w:val="007155C5"/>
    <w:rsid w:val="00716922"/>
    <w:rsid w:val="007222F4"/>
    <w:rsid w:val="007240DF"/>
    <w:rsid w:val="00724A79"/>
    <w:rsid w:val="00724E3B"/>
    <w:rsid w:val="00725FE8"/>
    <w:rsid w:val="00726651"/>
    <w:rsid w:val="007305E5"/>
    <w:rsid w:val="00731816"/>
    <w:rsid w:val="0073269D"/>
    <w:rsid w:val="00732EFF"/>
    <w:rsid w:val="007331B4"/>
    <w:rsid w:val="00735840"/>
    <w:rsid w:val="007362C5"/>
    <w:rsid w:val="007366EA"/>
    <w:rsid w:val="00737CD6"/>
    <w:rsid w:val="00740DD8"/>
    <w:rsid w:val="0074238C"/>
    <w:rsid w:val="007440E1"/>
    <w:rsid w:val="0074474C"/>
    <w:rsid w:val="00744855"/>
    <w:rsid w:val="00744CF8"/>
    <w:rsid w:val="00745F45"/>
    <w:rsid w:val="00746BD9"/>
    <w:rsid w:val="00746DDC"/>
    <w:rsid w:val="00747697"/>
    <w:rsid w:val="0075109D"/>
    <w:rsid w:val="007518B2"/>
    <w:rsid w:val="00751E70"/>
    <w:rsid w:val="007538B8"/>
    <w:rsid w:val="007557A9"/>
    <w:rsid w:val="0075629A"/>
    <w:rsid w:val="00756987"/>
    <w:rsid w:val="00757506"/>
    <w:rsid w:val="00757FF6"/>
    <w:rsid w:val="00761329"/>
    <w:rsid w:val="00762917"/>
    <w:rsid w:val="00764401"/>
    <w:rsid w:val="00767B7B"/>
    <w:rsid w:val="0077011B"/>
    <w:rsid w:val="00771F1B"/>
    <w:rsid w:val="007729BC"/>
    <w:rsid w:val="00773730"/>
    <w:rsid w:val="00773CBD"/>
    <w:rsid w:val="007742D4"/>
    <w:rsid w:val="00774AAC"/>
    <w:rsid w:val="00774D2E"/>
    <w:rsid w:val="0077544B"/>
    <w:rsid w:val="0077655F"/>
    <w:rsid w:val="00777910"/>
    <w:rsid w:val="007809D9"/>
    <w:rsid w:val="00780F07"/>
    <w:rsid w:val="00781EB8"/>
    <w:rsid w:val="007825E7"/>
    <w:rsid w:val="00783A4C"/>
    <w:rsid w:val="0078474F"/>
    <w:rsid w:val="00784C61"/>
    <w:rsid w:val="00784D97"/>
    <w:rsid w:val="00785510"/>
    <w:rsid w:val="00785BAE"/>
    <w:rsid w:val="00786AA3"/>
    <w:rsid w:val="00787067"/>
    <w:rsid w:val="007907BF"/>
    <w:rsid w:val="007908CA"/>
    <w:rsid w:val="00790F32"/>
    <w:rsid w:val="00792144"/>
    <w:rsid w:val="00792340"/>
    <w:rsid w:val="0079774F"/>
    <w:rsid w:val="00797A5F"/>
    <w:rsid w:val="007A00E1"/>
    <w:rsid w:val="007A1A50"/>
    <w:rsid w:val="007A2A2C"/>
    <w:rsid w:val="007A2A5B"/>
    <w:rsid w:val="007A3508"/>
    <w:rsid w:val="007A5EB7"/>
    <w:rsid w:val="007A60A2"/>
    <w:rsid w:val="007A627C"/>
    <w:rsid w:val="007A6C7E"/>
    <w:rsid w:val="007A7C48"/>
    <w:rsid w:val="007B0371"/>
    <w:rsid w:val="007B10FB"/>
    <w:rsid w:val="007B1564"/>
    <w:rsid w:val="007B1669"/>
    <w:rsid w:val="007B2C06"/>
    <w:rsid w:val="007B3109"/>
    <w:rsid w:val="007B3683"/>
    <w:rsid w:val="007B3B21"/>
    <w:rsid w:val="007B4244"/>
    <w:rsid w:val="007B438C"/>
    <w:rsid w:val="007C0107"/>
    <w:rsid w:val="007C0130"/>
    <w:rsid w:val="007C0FF5"/>
    <w:rsid w:val="007C10D5"/>
    <w:rsid w:val="007C17D4"/>
    <w:rsid w:val="007C247F"/>
    <w:rsid w:val="007C253A"/>
    <w:rsid w:val="007C3291"/>
    <w:rsid w:val="007C35AE"/>
    <w:rsid w:val="007C3F60"/>
    <w:rsid w:val="007C4447"/>
    <w:rsid w:val="007C79EE"/>
    <w:rsid w:val="007D0ABE"/>
    <w:rsid w:val="007D1691"/>
    <w:rsid w:val="007D2975"/>
    <w:rsid w:val="007D2D46"/>
    <w:rsid w:val="007D4751"/>
    <w:rsid w:val="007D6472"/>
    <w:rsid w:val="007D6723"/>
    <w:rsid w:val="007D7095"/>
    <w:rsid w:val="007E1927"/>
    <w:rsid w:val="007E260C"/>
    <w:rsid w:val="007E27BD"/>
    <w:rsid w:val="007E28C5"/>
    <w:rsid w:val="007E2B75"/>
    <w:rsid w:val="007E48F2"/>
    <w:rsid w:val="007E5E6D"/>
    <w:rsid w:val="007E6757"/>
    <w:rsid w:val="007E682B"/>
    <w:rsid w:val="007E7CB6"/>
    <w:rsid w:val="007F0E71"/>
    <w:rsid w:val="007F1872"/>
    <w:rsid w:val="007F1E34"/>
    <w:rsid w:val="007F3DA6"/>
    <w:rsid w:val="007F4B37"/>
    <w:rsid w:val="00800545"/>
    <w:rsid w:val="00800571"/>
    <w:rsid w:val="008023F3"/>
    <w:rsid w:val="00803438"/>
    <w:rsid w:val="0080373C"/>
    <w:rsid w:val="00803B21"/>
    <w:rsid w:val="00804D76"/>
    <w:rsid w:val="008051A4"/>
    <w:rsid w:val="0080575C"/>
    <w:rsid w:val="00807316"/>
    <w:rsid w:val="008102E9"/>
    <w:rsid w:val="008132B7"/>
    <w:rsid w:val="00813B17"/>
    <w:rsid w:val="00814EC7"/>
    <w:rsid w:val="0081531E"/>
    <w:rsid w:val="0081647D"/>
    <w:rsid w:val="008171A2"/>
    <w:rsid w:val="00817347"/>
    <w:rsid w:val="0082150C"/>
    <w:rsid w:val="0082199B"/>
    <w:rsid w:val="00823681"/>
    <w:rsid w:val="00824C6A"/>
    <w:rsid w:val="00825DEC"/>
    <w:rsid w:val="00826113"/>
    <w:rsid w:val="0082768E"/>
    <w:rsid w:val="00827E91"/>
    <w:rsid w:val="008300C2"/>
    <w:rsid w:val="008309EA"/>
    <w:rsid w:val="00832D2E"/>
    <w:rsid w:val="00832EDF"/>
    <w:rsid w:val="008331BE"/>
    <w:rsid w:val="0083329A"/>
    <w:rsid w:val="00833D14"/>
    <w:rsid w:val="00834461"/>
    <w:rsid w:val="00836863"/>
    <w:rsid w:val="00836EAF"/>
    <w:rsid w:val="008371E5"/>
    <w:rsid w:val="00840D36"/>
    <w:rsid w:val="00840D99"/>
    <w:rsid w:val="00840DFD"/>
    <w:rsid w:val="00840FF7"/>
    <w:rsid w:val="008442ED"/>
    <w:rsid w:val="00844FE8"/>
    <w:rsid w:val="00845462"/>
    <w:rsid w:val="0084585C"/>
    <w:rsid w:val="00845928"/>
    <w:rsid w:val="00847370"/>
    <w:rsid w:val="00847B35"/>
    <w:rsid w:val="008515B8"/>
    <w:rsid w:val="0085182B"/>
    <w:rsid w:val="00854E36"/>
    <w:rsid w:val="00855D46"/>
    <w:rsid w:val="00856BEA"/>
    <w:rsid w:val="00856FC1"/>
    <w:rsid w:val="00857171"/>
    <w:rsid w:val="0085762B"/>
    <w:rsid w:val="00860D60"/>
    <w:rsid w:val="00864664"/>
    <w:rsid w:val="00865368"/>
    <w:rsid w:val="00865588"/>
    <w:rsid w:val="00865CED"/>
    <w:rsid w:val="00866E1E"/>
    <w:rsid w:val="00867C59"/>
    <w:rsid w:val="008709CB"/>
    <w:rsid w:val="00872EDD"/>
    <w:rsid w:val="0087391E"/>
    <w:rsid w:val="008739C6"/>
    <w:rsid w:val="0087498A"/>
    <w:rsid w:val="00875A00"/>
    <w:rsid w:val="00877055"/>
    <w:rsid w:val="00877FFB"/>
    <w:rsid w:val="00880566"/>
    <w:rsid w:val="00881241"/>
    <w:rsid w:val="008820C4"/>
    <w:rsid w:val="00882105"/>
    <w:rsid w:val="00882DDD"/>
    <w:rsid w:val="0088314D"/>
    <w:rsid w:val="008841C1"/>
    <w:rsid w:val="00884E22"/>
    <w:rsid w:val="008926EE"/>
    <w:rsid w:val="00893913"/>
    <w:rsid w:val="00894B65"/>
    <w:rsid w:val="0089542B"/>
    <w:rsid w:val="00896CFD"/>
    <w:rsid w:val="00896FDF"/>
    <w:rsid w:val="008A0435"/>
    <w:rsid w:val="008A15A8"/>
    <w:rsid w:val="008A1E78"/>
    <w:rsid w:val="008A3240"/>
    <w:rsid w:val="008A3456"/>
    <w:rsid w:val="008A36DE"/>
    <w:rsid w:val="008A3D37"/>
    <w:rsid w:val="008A465E"/>
    <w:rsid w:val="008A71C6"/>
    <w:rsid w:val="008B0567"/>
    <w:rsid w:val="008B23CF"/>
    <w:rsid w:val="008B2DCC"/>
    <w:rsid w:val="008B4F15"/>
    <w:rsid w:val="008B516D"/>
    <w:rsid w:val="008B5304"/>
    <w:rsid w:val="008B5A3F"/>
    <w:rsid w:val="008B5CE6"/>
    <w:rsid w:val="008B5D92"/>
    <w:rsid w:val="008B6932"/>
    <w:rsid w:val="008C0582"/>
    <w:rsid w:val="008C075B"/>
    <w:rsid w:val="008C3243"/>
    <w:rsid w:val="008C51CF"/>
    <w:rsid w:val="008C58D0"/>
    <w:rsid w:val="008C6248"/>
    <w:rsid w:val="008C7C68"/>
    <w:rsid w:val="008C7E3E"/>
    <w:rsid w:val="008D0B4A"/>
    <w:rsid w:val="008D2DBC"/>
    <w:rsid w:val="008D3FAF"/>
    <w:rsid w:val="008D4364"/>
    <w:rsid w:val="008D78AB"/>
    <w:rsid w:val="008E0223"/>
    <w:rsid w:val="008E3D33"/>
    <w:rsid w:val="008E40BC"/>
    <w:rsid w:val="008E49BE"/>
    <w:rsid w:val="008E5ACE"/>
    <w:rsid w:val="008E67F8"/>
    <w:rsid w:val="008E710D"/>
    <w:rsid w:val="008E7C4F"/>
    <w:rsid w:val="008F0DA5"/>
    <w:rsid w:val="008F1031"/>
    <w:rsid w:val="008F21A6"/>
    <w:rsid w:val="008F2569"/>
    <w:rsid w:val="008F4CE3"/>
    <w:rsid w:val="008F59B4"/>
    <w:rsid w:val="008F6834"/>
    <w:rsid w:val="008F6D46"/>
    <w:rsid w:val="008F7E5A"/>
    <w:rsid w:val="00900723"/>
    <w:rsid w:val="00901500"/>
    <w:rsid w:val="0090167A"/>
    <w:rsid w:val="0090168D"/>
    <w:rsid w:val="0090237E"/>
    <w:rsid w:val="00903612"/>
    <w:rsid w:val="00904A38"/>
    <w:rsid w:val="00904C48"/>
    <w:rsid w:val="00904F93"/>
    <w:rsid w:val="0090526D"/>
    <w:rsid w:val="009058EA"/>
    <w:rsid w:val="00905A72"/>
    <w:rsid w:val="00905C3C"/>
    <w:rsid w:val="009065CF"/>
    <w:rsid w:val="00907ABF"/>
    <w:rsid w:val="0091028B"/>
    <w:rsid w:val="00910A4C"/>
    <w:rsid w:val="00910CA8"/>
    <w:rsid w:val="00912AD7"/>
    <w:rsid w:val="00915273"/>
    <w:rsid w:val="00915FBC"/>
    <w:rsid w:val="00920A85"/>
    <w:rsid w:val="00921E83"/>
    <w:rsid w:val="00923034"/>
    <w:rsid w:val="0092445C"/>
    <w:rsid w:val="00924D58"/>
    <w:rsid w:val="00926143"/>
    <w:rsid w:val="009266E0"/>
    <w:rsid w:val="00926D2F"/>
    <w:rsid w:val="00926FCB"/>
    <w:rsid w:val="009340F9"/>
    <w:rsid w:val="00934210"/>
    <w:rsid w:val="00935AC0"/>
    <w:rsid w:val="0094064E"/>
    <w:rsid w:val="00940B38"/>
    <w:rsid w:val="009415A9"/>
    <w:rsid w:val="00943F6C"/>
    <w:rsid w:val="00945F0B"/>
    <w:rsid w:val="009473F0"/>
    <w:rsid w:val="00947DA6"/>
    <w:rsid w:val="00947EF0"/>
    <w:rsid w:val="009507E7"/>
    <w:rsid w:val="009509FE"/>
    <w:rsid w:val="009516EA"/>
    <w:rsid w:val="00951BCB"/>
    <w:rsid w:val="0095235B"/>
    <w:rsid w:val="0095332A"/>
    <w:rsid w:val="00953CE4"/>
    <w:rsid w:val="00954A3E"/>
    <w:rsid w:val="00954C72"/>
    <w:rsid w:val="009551D1"/>
    <w:rsid w:val="009562BB"/>
    <w:rsid w:val="00956745"/>
    <w:rsid w:val="0096205F"/>
    <w:rsid w:val="009620E2"/>
    <w:rsid w:val="00964558"/>
    <w:rsid w:val="0096455E"/>
    <w:rsid w:val="009654A9"/>
    <w:rsid w:val="009662DA"/>
    <w:rsid w:val="00966DE4"/>
    <w:rsid w:val="00967365"/>
    <w:rsid w:val="009673F4"/>
    <w:rsid w:val="00967AE4"/>
    <w:rsid w:val="00972BC8"/>
    <w:rsid w:val="009734E9"/>
    <w:rsid w:val="00973777"/>
    <w:rsid w:val="009738AA"/>
    <w:rsid w:val="00974B45"/>
    <w:rsid w:val="009752AE"/>
    <w:rsid w:val="00976391"/>
    <w:rsid w:val="00976A67"/>
    <w:rsid w:val="00981BDD"/>
    <w:rsid w:val="00981E2E"/>
    <w:rsid w:val="00981EEB"/>
    <w:rsid w:val="00983414"/>
    <w:rsid w:val="00983FE7"/>
    <w:rsid w:val="009841FC"/>
    <w:rsid w:val="00985EA4"/>
    <w:rsid w:val="00986623"/>
    <w:rsid w:val="00987543"/>
    <w:rsid w:val="009916B6"/>
    <w:rsid w:val="00991C0B"/>
    <w:rsid w:val="00991CAE"/>
    <w:rsid w:val="0099202B"/>
    <w:rsid w:val="00992D57"/>
    <w:rsid w:val="009948B5"/>
    <w:rsid w:val="00994B08"/>
    <w:rsid w:val="009958A0"/>
    <w:rsid w:val="00996223"/>
    <w:rsid w:val="009965E9"/>
    <w:rsid w:val="0099668F"/>
    <w:rsid w:val="009968F9"/>
    <w:rsid w:val="009A18AC"/>
    <w:rsid w:val="009A424C"/>
    <w:rsid w:val="009A6AAB"/>
    <w:rsid w:val="009A7FB9"/>
    <w:rsid w:val="009B07CB"/>
    <w:rsid w:val="009B431B"/>
    <w:rsid w:val="009B507B"/>
    <w:rsid w:val="009B5E2E"/>
    <w:rsid w:val="009B6CA9"/>
    <w:rsid w:val="009C093B"/>
    <w:rsid w:val="009C1E7C"/>
    <w:rsid w:val="009C27CA"/>
    <w:rsid w:val="009C5522"/>
    <w:rsid w:val="009C6E5F"/>
    <w:rsid w:val="009D0FA3"/>
    <w:rsid w:val="009D14A4"/>
    <w:rsid w:val="009D27BF"/>
    <w:rsid w:val="009D37F8"/>
    <w:rsid w:val="009D721C"/>
    <w:rsid w:val="009D7F07"/>
    <w:rsid w:val="009E078D"/>
    <w:rsid w:val="009E2B35"/>
    <w:rsid w:val="009E2FB1"/>
    <w:rsid w:val="009E3C90"/>
    <w:rsid w:val="009E419A"/>
    <w:rsid w:val="009E42C6"/>
    <w:rsid w:val="009E5692"/>
    <w:rsid w:val="009E7D71"/>
    <w:rsid w:val="009F0DBD"/>
    <w:rsid w:val="009F1290"/>
    <w:rsid w:val="009F3E69"/>
    <w:rsid w:val="009F4DD9"/>
    <w:rsid w:val="009F4E55"/>
    <w:rsid w:val="009F6AE0"/>
    <w:rsid w:val="009F6F17"/>
    <w:rsid w:val="00A01F3F"/>
    <w:rsid w:val="00A047E5"/>
    <w:rsid w:val="00A04D7A"/>
    <w:rsid w:val="00A057D2"/>
    <w:rsid w:val="00A05CEE"/>
    <w:rsid w:val="00A06801"/>
    <w:rsid w:val="00A06AB2"/>
    <w:rsid w:val="00A074E5"/>
    <w:rsid w:val="00A10ED3"/>
    <w:rsid w:val="00A11C12"/>
    <w:rsid w:val="00A12271"/>
    <w:rsid w:val="00A14D14"/>
    <w:rsid w:val="00A15047"/>
    <w:rsid w:val="00A16395"/>
    <w:rsid w:val="00A165DB"/>
    <w:rsid w:val="00A20DD0"/>
    <w:rsid w:val="00A21072"/>
    <w:rsid w:val="00A21B80"/>
    <w:rsid w:val="00A23891"/>
    <w:rsid w:val="00A2476E"/>
    <w:rsid w:val="00A24A04"/>
    <w:rsid w:val="00A26B79"/>
    <w:rsid w:val="00A26DBD"/>
    <w:rsid w:val="00A3133E"/>
    <w:rsid w:val="00A318B1"/>
    <w:rsid w:val="00A34A98"/>
    <w:rsid w:val="00A35284"/>
    <w:rsid w:val="00A36BB1"/>
    <w:rsid w:val="00A370A7"/>
    <w:rsid w:val="00A37E6D"/>
    <w:rsid w:val="00A40974"/>
    <w:rsid w:val="00A40BC9"/>
    <w:rsid w:val="00A42081"/>
    <w:rsid w:val="00A435F8"/>
    <w:rsid w:val="00A442CD"/>
    <w:rsid w:val="00A44519"/>
    <w:rsid w:val="00A448FA"/>
    <w:rsid w:val="00A47E0C"/>
    <w:rsid w:val="00A5044D"/>
    <w:rsid w:val="00A507CF"/>
    <w:rsid w:val="00A51154"/>
    <w:rsid w:val="00A514DD"/>
    <w:rsid w:val="00A51F57"/>
    <w:rsid w:val="00A52239"/>
    <w:rsid w:val="00A52902"/>
    <w:rsid w:val="00A5316F"/>
    <w:rsid w:val="00A543BE"/>
    <w:rsid w:val="00A57005"/>
    <w:rsid w:val="00A5735C"/>
    <w:rsid w:val="00A577A8"/>
    <w:rsid w:val="00A60C31"/>
    <w:rsid w:val="00A60ECC"/>
    <w:rsid w:val="00A6207D"/>
    <w:rsid w:val="00A627CE"/>
    <w:rsid w:val="00A6323D"/>
    <w:rsid w:val="00A63666"/>
    <w:rsid w:val="00A6479E"/>
    <w:rsid w:val="00A650D2"/>
    <w:rsid w:val="00A66336"/>
    <w:rsid w:val="00A72CE2"/>
    <w:rsid w:val="00A73807"/>
    <w:rsid w:val="00A7488D"/>
    <w:rsid w:val="00A766EA"/>
    <w:rsid w:val="00A768CA"/>
    <w:rsid w:val="00A77D72"/>
    <w:rsid w:val="00A77F33"/>
    <w:rsid w:val="00A81068"/>
    <w:rsid w:val="00A81532"/>
    <w:rsid w:val="00A81679"/>
    <w:rsid w:val="00A81BA9"/>
    <w:rsid w:val="00A82DE8"/>
    <w:rsid w:val="00A8583D"/>
    <w:rsid w:val="00A85856"/>
    <w:rsid w:val="00A85C84"/>
    <w:rsid w:val="00A86D1B"/>
    <w:rsid w:val="00A86E61"/>
    <w:rsid w:val="00A879CE"/>
    <w:rsid w:val="00A922C9"/>
    <w:rsid w:val="00A9237C"/>
    <w:rsid w:val="00A9518E"/>
    <w:rsid w:val="00A955AF"/>
    <w:rsid w:val="00A96230"/>
    <w:rsid w:val="00A963BB"/>
    <w:rsid w:val="00A96DAF"/>
    <w:rsid w:val="00A9763C"/>
    <w:rsid w:val="00AA05ED"/>
    <w:rsid w:val="00AA24E0"/>
    <w:rsid w:val="00AA46F4"/>
    <w:rsid w:val="00AA4CBA"/>
    <w:rsid w:val="00AA606F"/>
    <w:rsid w:val="00AA650D"/>
    <w:rsid w:val="00AA68C9"/>
    <w:rsid w:val="00AB0BA7"/>
    <w:rsid w:val="00AB0DC6"/>
    <w:rsid w:val="00AB15B5"/>
    <w:rsid w:val="00AB3448"/>
    <w:rsid w:val="00AB493B"/>
    <w:rsid w:val="00AB72F2"/>
    <w:rsid w:val="00AC0462"/>
    <w:rsid w:val="00AC1CEB"/>
    <w:rsid w:val="00AC2090"/>
    <w:rsid w:val="00AC2C8E"/>
    <w:rsid w:val="00AC33CE"/>
    <w:rsid w:val="00AC349D"/>
    <w:rsid w:val="00AC3FEB"/>
    <w:rsid w:val="00AC40F7"/>
    <w:rsid w:val="00AC5286"/>
    <w:rsid w:val="00AC5651"/>
    <w:rsid w:val="00AC5A63"/>
    <w:rsid w:val="00AC659C"/>
    <w:rsid w:val="00AD1998"/>
    <w:rsid w:val="00AD2B9C"/>
    <w:rsid w:val="00AD3DAC"/>
    <w:rsid w:val="00AD4074"/>
    <w:rsid w:val="00AD4506"/>
    <w:rsid w:val="00AD56E4"/>
    <w:rsid w:val="00AE03CE"/>
    <w:rsid w:val="00AE3995"/>
    <w:rsid w:val="00AE555E"/>
    <w:rsid w:val="00AE7AA5"/>
    <w:rsid w:val="00AF0515"/>
    <w:rsid w:val="00AF0B38"/>
    <w:rsid w:val="00AF1149"/>
    <w:rsid w:val="00AF129B"/>
    <w:rsid w:val="00AF5266"/>
    <w:rsid w:val="00AF5651"/>
    <w:rsid w:val="00AF6246"/>
    <w:rsid w:val="00B003B5"/>
    <w:rsid w:val="00B00AB3"/>
    <w:rsid w:val="00B0187E"/>
    <w:rsid w:val="00B018AE"/>
    <w:rsid w:val="00B05B37"/>
    <w:rsid w:val="00B0703E"/>
    <w:rsid w:val="00B077E7"/>
    <w:rsid w:val="00B10B2F"/>
    <w:rsid w:val="00B122A8"/>
    <w:rsid w:val="00B13336"/>
    <w:rsid w:val="00B13875"/>
    <w:rsid w:val="00B14806"/>
    <w:rsid w:val="00B15638"/>
    <w:rsid w:val="00B156FE"/>
    <w:rsid w:val="00B16A6D"/>
    <w:rsid w:val="00B16D4E"/>
    <w:rsid w:val="00B1731D"/>
    <w:rsid w:val="00B1762B"/>
    <w:rsid w:val="00B17BC2"/>
    <w:rsid w:val="00B21872"/>
    <w:rsid w:val="00B21AF3"/>
    <w:rsid w:val="00B224E9"/>
    <w:rsid w:val="00B23814"/>
    <w:rsid w:val="00B23A52"/>
    <w:rsid w:val="00B23D9F"/>
    <w:rsid w:val="00B25550"/>
    <w:rsid w:val="00B255A7"/>
    <w:rsid w:val="00B265FE"/>
    <w:rsid w:val="00B267AE"/>
    <w:rsid w:val="00B27DF6"/>
    <w:rsid w:val="00B300FE"/>
    <w:rsid w:val="00B3141C"/>
    <w:rsid w:val="00B34139"/>
    <w:rsid w:val="00B3469A"/>
    <w:rsid w:val="00B34871"/>
    <w:rsid w:val="00B370C3"/>
    <w:rsid w:val="00B377A9"/>
    <w:rsid w:val="00B41B9C"/>
    <w:rsid w:val="00B422CD"/>
    <w:rsid w:val="00B42E97"/>
    <w:rsid w:val="00B43FAA"/>
    <w:rsid w:val="00B44497"/>
    <w:rsid w:val="00B445C1"/>
    <w:rsid w:val="00B44DD2"/>
    <w:rsid w:val="00B44E9D"/>
    <w:rsid w:val="00B45825"/>
    <w:rsid w:val="00B45CA6"/>
    <w:rsid w:val="00B45E81"/>
    <w:rsid w:val="00B4615B"/>
    <w:rsid w:val="00B462D8"/>
    <w:rsid w:val="00B4682D"/>
    <w:rsid w:val="00B46ED8"/>
    <w:rsid w:val="00B471B5"/>
    <w:rsid w:val="00B501F7"/>
    <w:rsid w:val="00B53AB7"/>
    <w:rsid w:val="00B540DA"/>
    <w:rsid w:val="00B562D3"/>
    <w:rsid w:val="00B60358"/>
    <w:rsid w:val="00B60A43"/>
    <w:rsid w:val="00B621BD"/>
    <w:rsid w:val="00B62692"/>
    <w:rsid w:val="00B62903"/>
    <w:rsid w:val="00B640C2"/>
    <w:rsid w:val="00B65849"/>
    <w:rsid w:val="00B71016"/>
    <w:rsid w:val="00B71A4E"/>
    <w:rsid w:val="00B71F3C"/>
    <w:rsid w:val="00B72128"/>
    <w:rsid w:val="00B7332F"/>
    <w:rsid w:val="00B741DA"/>
    <w:rsid w:val="00B742AD"/>
    <w:rsid w:val="00B75754"/>
    <w:rsid w:val="00B759E7"/>
    <w:rsid w:val="00B766E0"/>
    <w:rsid w:val="00B77B64"/>
    <w:rsid w:val="00B8052B"/>
    <w:rsid w:val="00B81E4B"/>
    <w:rsid w:val="00B8291B"/>
    <w:rsid w:val="00B84203"/>
    <w:rsid w:val="00B86C0E"/>
    <w:rsid w:val="00B91F60"/>
    <w:rsid w:val="00B9383F"/>
    <w:rsid w:val="00B93E3C"/>
    <w:rsid w:val="00B93F4E"/>
    <w:rsid w:val="00B9520B"/>
    <w:rsid w:val="00B96386"/>
    <w:rsid w:val="00B96F66"/>
    <w:rsid w:val="00BA1447"/>
    <w:rsid w:val="00BA1BD9"/>
    <w:rsid w:val="00BA36D6"/>
    <w:rsid w:val="00BA44E9"/>
    <w:rsid w:val="00BA7955"/>
    <w:rsid w:val="00BB0526"/>
    <w:rsid w:val="00BB0B2A"/>
    <w:rsid w:val="00BB0E8A"/>
    <w:rsid w:val="00BB1E4E"/>
    <w:rsid w:val="00BB211B"/>
    <w:rsid w:val="00BB2D5C"/>
    <w:rsid w:val="00BB5D29"/>
    <w:rsid w:val="00BB5F20"/>
    <w:rsid w:val="00BC2DE6"/>
    <w:rsid w:val="00BC3816"/>
    <w:rsid w:val="00BC4A91"/>
    <w:rsid w:val="00BC546E"/>
    <w:rsid w:val="00BC5BC1"/>
    <w:rsid w:val="00BC5C1D"/>
    <w:rsid w:val="00BC6E03"/>
    <w:rsid w:val="00BC74E7"/>
    <w:rsid w:val="00BC7686"/>
    <w:rsid w:val="00BD06F9"/>
    <w:rsid w:val="00BD07FA"/>
    <w:rsid w:val="00BD1B18"/>
    <w:rsid w:val="00BD33E2"/>
    <w:rsid w:val="00BD42BF"/>
    <w:rsid w:val="00BD5B63"/>
    <w:rsid w:val="00BD6067"/>
    <w:rsid w:val="00BD6BB3"/>
    <w:rsid w:val="00BD7B8A"/>
    <w:rsid w:val="00BD7FF1"/>
    <w:rsid w:val="00BE05BB"/>
    <w:rsid w:val="00BE079B"/>
    <w:rsid w:val="00BE089E"/>
    <w:rsid w:val="00BE162A"/>
    <w:rsid w:val="00BE28E6"/>
    <w:rsid w:val="00BE3399"/>
    <w:rsid w:val="00BE4C9B"/>
    <w:rsid w:val="00BE4EC7"/>
    <w:rsid w:val="00BE5155"/>
    <w:rsid w:val="00BE661C"/>
    <w:rsid w:val="00BE6CE9"/>
    <w:rsid w:val="00BE706E"/>
    <w:rsid w:val="00BF0338"/>
    <w:rsid w:val="00BF08D9"/>
    <w:rsid w:val="00BF18F0"/>
    <w:rsid w:val="00BF21B3"/>
    <w:rsid w:val="00BF333A"/>
    <w:rsid w:val="00BF604E"/>
    <w:rsid w:val="00BF6B14"/>
    <w:rsid w:val="00BF72AC"/>
    <w:rsid w:val="00BF737A"/>
    <w:rsid w:val="00C01C74"/>
    <w:rsid w:val="00C030B7"/>
    <w:rsid w:val="00C03DC4"/>
    <w:rsid w:val="00C0452D"/>
    <w:rsid w:val="00C04D86"/>
    <w:rsid w:val="00C04F39"/>
    <w:rsid w:val="00C04F5C"/>
    <w:rsid w:val="00C0524E"/>
    <w:rsid w:val="00C05481"/>
    <w:rsid w:val="00C06620"/>
    <w:rsid w:val="00C06AEF"/>
    <w:rsid w:val="00C06F5E"/>
    <w:rsid w:val="00C07D64"/>
    <w:rsid w:val="00C12AAA"/>
    <w:rsid w:val="00C12AB1"/>
    <w:rsid w:val="00C132DB"/>
    <w:rsid w:val="00C14D00"/>
    <w:rsid w:val="00C15A7E"/>
    <w:rsid w:val="00C15B76"/>
    <w:rsid w:val="00C16669"/>
    <w:rsid w:val="00C171EE"/>
    <w:rsid w:val="00C1755D"/>
    <w:rsid w:val="00C1788B"/>
    <w:rsid w:val="00C178B7"/>
    <w:rsid w:val="00C17CDA"/>
    <w:rsid w:val="00C17CDD"/>
    <w:rsid w:val="00C2125D"/>
    <w:rsid w:val="00C217E8"/>
    <w:rsid w:val="00C21BE0"/>
    <w:rsid w:val="00C243D6"/>
    <w:rsid w:val="00C24D2D"/>
    <w:rsid w:val="00C25404"/>
    <w:rsid w:val="00C25716"/>
    <w:rsid w:val="00C25B0E"/>
    <w:rsid w:val="00C26DCE"/>
    <w:rsid w:val="00C26FC4"/>
    <w:rsid w:val="00C311E6"/>
    <w:rsid w:val="00C31864"/>
    <w:rsid w:val="00C31B95"/>
    <w:rsid w:val="00C32E05"/>
    <w:rsid w:val="00C346E5"/>
    <w:rsid w:val="00C36F0F"/>
    <w:rsid w:val="00C41F0C"/>
    <w:rsid w:val="00C423BA"/>
    <w:rsid w:val="00C4274A"/>
    <w:rsid w:val="00C42F57"/>
    <w:rsid w:val="00C45872"/>
    <w:rsid w:val="00C45BE4"/>
    <w:rsid w:val="00C45DDB"/>
    <w:rsid w:val="00C462E8"/>
    <w:rsid w:val="00C46BFC"/>
    <w:rsid w:val="00C50724"/>
    <w:rsid w:val="00C50864"/>
    <w:rsid w:val="00C51FC5"/>
    <w:rsid w:val="00C5304E"/>
    <w:rsid w:val="00C53F31"/>
    <w:rsid w:val="00C544D6"/>
    <w:rsid w:val="00C54D11"/>
    <w:rsid w:val="00C54D4D"/>
    <w:rsid w:val="00C55206"/>
    <w:rsid w:val="00C5595D"/>
    <w:rsid w:val="00C55D05"/>
    <w:rsid w:val="00C57272"/>
    <w:rsid w:val="00C57308"/>
    <w:rsid w:val="00C57B50"/>
    <w:rsid w:val="00C60009"/>
    <w:rsid w:val="00C60CB6"/>
    <w:rsid w:val="00C620D8"/>
    <w:rsid w:val="00C62323"/>
    <w:rsid w:val="00C6317D"/>
    <w:rsid w:val="00C6561E"/>
    <w:rsid w:val="00C65A30"/>
    <w:rsid w:val="00C65B36"/>
    <w:rsid w:val="00C6637F"/>
    <w:rsid w:val="00C668C9"/>
    <w:rsid w:val="00C66B8F"/>
    <w:rsid w:val="00C700D7"/>
    <w:rsid w:val="00C703C3"/>
    <w:rsid w:val="00C70A8E"/>
    <w:rsid w:val="00C70AB0"/>
    <w:rsid w:val="00C70FCA"/>
    <w:rsid w:val="00C716AC"/>
    <w:rsid w:val="00C718B0"/>
    <w:rsid w:val="00C73DAB"/>
    <w:rsid w:val="00C76135"/>
    <w:rsid w:val="00C76385"/>
    <w:rsid w:val="00C8045A"/>
    <w:rsid w:val="00C82E4D"/>
    <w:rsid w:val="00C84AB2"/>
    <w:rsid w:val="00C86458"/>
    <w:rsid w:val="00C873B7"/>
    <w:rsid w:val="00C93FF4"/>
    <w:rsid w:val="00C94389"/>
    <w:rsid w:val="00C95D85"/>
    <w:rsid w:val="00C95F68"/>
    <w:rsid w:val="00C96B4B"/>
    <w:rsid w:val="00C97592"/>
    <w:rsid w:val="00C97D34"/>
    <w:rsid w:val="00C97E8D"/>
    <w:rsid w:val="00CA0C3D"/>
    <w:rsid w:val="00CA16F9"/>
    <w:rsid w:val="00CA21D8"/>
    <w:rsid w:val="00CA391A"/>
    <w:rsid w:val="00CA5138"/>
    <w:rsid w:val="00CA544C"/>
    <w:rsid w:val="00CA5910"/>
    <w:rsid w:val="00CA7E87"/>
    <w:rsid w:val="00CB13B8"/>
    <w:rsid w:val="00CB1625"/>
    <w:rsid w:val="00CB23E8"/>
    <w:rsid w:val="00CB28F7"/>
    <w:rsid w:val="00CB2924"/>
    <w:rsid w:val="00CB3454"/>
    <w:rsid w:val="00CB4C00"/>
    <w:rsid w:val="00CB63B6"/>
    <w:rsid w:val="00CB66CD"/>
    <w:rsid w:val="00CB69C7"/>
    <w:rsid w:val="00CB7338"/>
    <w:rsid w:val="00CB75CB"/>
    <w:rsid w:val="00CB7AB8"/>
    <w:rsid w:val="00CC0416"/>
    <w:rsid w:val="00CC092A"/>
    <w:rsid w:val="00CC0F04"/>
    <w:rsid w:val="00CC1CA1"/>
    <w:rsid w:val="00CC26F8"/>
    <w:rsid w:val="00CC352F"/>
    <w:rsid w:val="00CC49BA"/>
    <w:rsid w:val="00CC5B1D"/>
    <w:rsid w:val="00CC5F9D"/>
    <w:rsid w:val="00CD0BA4"/>
    <w:rsid w:val="00CD107E"/>
    <w:rsid w:val="00CD1961"/>
    <w:rsid w:val="00CD2CBC"/>
    <w:rsid w:val="00CD60A0"/>
    <w:rsid w:val="00CD6C09"/>
    <w:rsid w:val="00CD7367"/>
    <w:rsid w:val="00CD7595"/>
    <w:rsid w:val="00CE0701"/>
    <w:rsid w:val="00CE11C8"/>
    <w:rsid w:val="00CE1D44"/>
    <w:rsid w:val="00CE2C3F"/>
    <w:rsid w:val="00CE3254"/>
    <w:rsid w:val="00CE4586"/>
    <w:rsid w:val="00CE4837"/>
    <w:rsid w:val="00CE59CE"/>
    <w:rsid w:val="00CE60E3"/>
    <w:rsid w:val="00CE646B"/>
    <w:rsid w:val="00CE6EBF"/>
    <w:rsid w:val="00CF0820"/>
    <w:rsid w:val="00CF0E2B"/>
    <w:rsid w:val="00CF3942"/>
    <w:rsid w:val="00CF5855"/>
    <w:rsid w:val="00CF63DF"/>
    <w:rsid w:val="00CF663B"/>
    <w:rsid w:val="00CF6D45"/>
    <w:rsid w:val="00CF751E"/>
    <w:rsid w:val="00D00598"/>
    <w:rsid w:val="00D007B9"/>
    <w:rsid w:val="00D00DDE"/>
    <w:rsid w:val="00D0105E"/>
    <w:rsid w:val="00D01F51"/>
    <w:rsid w:val="00D03502"/>
    <w:rsid w:val="00D035AA"/>
    <w:rsid w:val="00D03A6B"/>
    <w:rsid w:val="00D03F7B"/>
    <w:rsid w:val="00D0798D"/>
    <w:rsid w:val="00D11C72"/>
    <w:rsid w:val="00D12F48"/>
    <w:rsid w:val="00D13638"/>
    <w:rsid w:val="00D1375E"/>
    <w:rsid w:val="00D15B98"/>
    <w:rsid w:val="00D16D82"/>
    <w:rsid w:val="00D17C24"/>
    <w:rsid w:val="00D20B94"/>
    <w:rsid w:val="00D21F10"/>
    <w:rsid w:val="00D22D6B"/>
    <w:rsid w:val="00D233FE"/>
    <w:rsid w:val="00D235C8"/>
    <w:rsid w:val="00D23DFC"/>
    <w:rsid w:val="00D2455A"/>
    <w:rsid w:val="00D2644D"/>
    <w:rsid w:val="00D30D12"/>
    <w:rsid w:val="00D33B34"/>
    <w:rsid w:val="00D36492"/>
    <w:rsid w:val="00D36A13"/>
    <w:rsid w:val="00D36A87"/>
    <w:rsid w:val="00D36CB9"/>
    <w:rsid w:val="00D37527"/>
    <w:rsid w:val="00D37708"/>
    <w:rsid w:val="00D378B4"/>
    <w:rsid w:val="00D40763"/>
    <w:rsid w:val="00D42C3C"/>
    <w:rsid w:val="00D44077"/>
    <w:rsid w:val="00D44B2A"/>
    <w:rsid w:val="00D45326"/>
    <w:rsid w:val="00D472AE"/>
    <w:rsid w:val="00D472E1"/>
    <w:rsid w:val="00D474BF"/>
    <w:rsid w:val="00D47730"/>
    <w:rsid w:val="00D47781"/>
    <w:rsid w:val="00D47C97"/>
    <w:rsid w:val="00D50EB3"/>
    <w:rsid w:val="00D5150B"/>
    <w:rsid w:val="00D52587"/>
    <w:rsid w:val="00D52E3C"/>
    <w:rsid w:val="00D5340D"/>
    <w:rsid w:val="00D5434A"/>
    <w:rsid w:val="00D561AA"/>
    <w:rsid w:val="00D57BDB"/>
    <w:rsid w:val="00D57F51"/>
    <w:rsid w:val="00D625C4"/>
    <w:rsid w:val="00D65484"/>
    <w:rsid w:val="00D6725D"/>
    <w:rsid w:val="00D6761F"/>
    <w:rsid w:val="00D70451"/>
    <w:rsid w:val="00D71245"/>
    <w:rsid w:val="00D71F9D"/>
    <w:rsid w:val="00D74C3A"/>
    <w:rsid w:val="00D75585"/>
    <w:rsid w:val="00D757F8"/>
    <w:rsid w:val="00D77E48"/>
    <w:rsid w:val="00D8043D"/>
    <w:rsid w:val="00D81B47"/>
    <w:rsid w:val="00D81FE7"/>
    <w:rsid w:val="00D82B54"/>
    <w:rsid w:val="00D84B88"/>
    <w:rsid w:val="00D86924"/>
    <w:rsid w:val="00D8710E"/>
    <w:rsid w:val="00D87266"/>
    <w:rsid w:val="00D87AEC"/>
    <w:rsid w:val="00D90AF0"/>
    <w:rsid w:val="00D90FDF"/>
    <w:rsid w:val="00D9300A"/>
    <w:rsid w:val="00D95036"/>
    <w:rsid w:val="00D954AF"/>
    <w:rsid w:val="00D96CBB"/>
    <w:rsid w:val="00DA297F"/>
    <w:rsid w:val="00DA2AF2"/>
    <w:rsid w:val="00DA4381"/>
    <w:rsid w:val="00DA61EA"/>
    <w:rsid w:val="00DA671E"/>
    <w:rsid w:val="00DB0B5E"/>
    <w:rsid w:val="00DB2F06"/>
    <w:rsid w:val="00DB3E93"/>
    <w:rsid w:val="00DB4315"/>
    <w:rsid w:val="00DB705F"/>
    <w:rsid w:val="00DB7277"/>
    <w:rsid w:val="00DB7690"/>
    <w:rsid w:val="00DC34F9"/>
    <w:rsid w:val="00DC3A95"/>
    <w:rsid w:val="00DC3FA6"/>
    <w:rsid w:val="00DC49E6"/>
    <w:rsid w:val="00DC5BD1"/>
    <w:rsid w:val="00DD1204"/>
    <w:rsid w:val="00DD1CFD"/>
    <w:rsid w:val="00DD3069"/>
    <w:rsid w:val="00DD4440"/>
    <w:rsid w:val="00DD7BF4"/>
    <w:rsid w:val="00DE10E6"/>
    <w:rsid w:val="00DE2E08"/>
    <w:rsid w:val="00DE43F9"/>
    <w:rsid w:val="00DE5A2B"/>
    <w:rsid w:val="00DE6375"/>
    <w:rsid w:val="00DF22BC"/>
    <w:rsid w:val="00DF3281"/>
    <w:rsid w:val="00DF4038"/>
    <w:rsid w:val="00DF4ADB"/>
    <w:rsid w:val="00DF506C"/>
    <w:rsid w:val="00DF5341"/>
    <w:rsid w:val="00DF554D"/>
    <w:rsid w:val="00DF5691"/>
    <w:rsid w:val="00DF579A"/>
    <w:rsid w:val="00DF5E4B"/>
    <w:rsid w:val="00DF7153"/>
    <w:rsid w:val="00DF7374"/>
    <w:rsid w:val="00E0148F"/>
    <w:rsid w:val="00E04798"/>
    <w:rsid w:val="00E04B33"/>
    <w:rsid w:val="00E04C28"/>
    <w:rsid w:val="00E05B37"/>
    <w:rsid w:val="00E05F75"/>
    <w:rsid w:val="00E06D07"/>
    <w:rsid w:val="00E0763D"/>
    <w:rsid w:val="00E10048"/>
    <w:rsid w:val="00E12DAA"/>
    <w:rsid w:val="00E131CD"/>
    <w:rsid w:val="00E14890"/>
    <w:rsid w:val="00E167A4"/>
    <w:rsid w:val="00E16E98"/>
    <w:rsid w:val="00E21653"/>
    <w:rsid w:val="00E2184C"/>
    <w:rsid w:val="00E21CA9"/>
    <w:rsid w:val="00E228A4"/>
    <w:rsid w:val="00E23093"/>
    <w:rsid w:val="00E23D67"/>
    <w:rsid w:val="00E24A46"/>
    <w:rsid w:val="00E25CC2"/>
    <w:rsid w:val="00E2601E"/>
    <w:rsid w:val="00E261C3"/>
    <w:rsid w:val="00E26393"/>
    <w:rsid w:val="00E306C8"/>
    <w:rsid w:val="00E307C8"/>
    <w:rsid w:val="00E31189"/>
    <w:rsid w:val="00E31481"/>
    <w:rsid w:val="00E319E4"/>
    <w:rsid w:val="00E31AD6"/>
    <w:rsid w:val="00E31D8A"/>
    <w:rsid w:val="00E320AA"/>
    <w:rsid w:val="00E32729"/>
    <w:rsid w:val="00E32F9A"/>
    <w:rsid w:val="00E330DA"/>
    <w:rsid w:val="00E330DE"/>
    <w:rsid w:val="00E3336E"/>
    <w:rsid w:val="00E34595"/>
    <w:rsid w:val="00E355BA"/>
    <w:rsid w:val="00E35655"/>
    <w:rsid w:val="00E365FD"/>
    <w:rsid w:val="00E408D3"/>
    <w:rsid w:val="00E4348A"/>
    <w:rsid w:val="00E442F5"/>
    <w:rsid w:val="00E45AF5"/>
    <w:rsid w:val="00E46D83"/>
    <w:rsid w:val="00E50B94"/>
    <w:rsid w:val="00E50CD1"/>
    <w:rsid w:val="00E50E38"/>
    <w:rsid w:val="00E5104D"/>
    <w:rsid w:val="00E520F0"/>
    <w:rsid w:val="00E523E8"/>
    <w:rsid w:val="00E541F5"/>
    <w:rsid w:val="00E5449E"/>
    <w:rsid w:val="00E544FF"/>
    <w:rsid w:val="00E571C9"/>
    <w:rsid w:val="00E639C1"/>
    <w:rsid w:val="00E63BAF"/>
    <w:rsid w:val="00E64471"/>
    <w:rsid w:val="00E64B3F"/>
    <w:rsid w:val="00E65C71"/>
    <w:rsid w:val="00E65DEC"/>
    <w:rsid w:val="00E6799B"/>
    <w:rsid w:val="00E74D44"/>
    <w:rsid w:val="00E7696A"/>
    <w:rsid w:val="00E7745F"/>
    <w:rsid w:val="00E77B3B"/>
    <w:rsid w:val="00E8131A"/>
    <w:rsid w:val="00E815F6"/>
    <w:rsid w:val="00E816BA"/>
    <w:rsid w:val="00E825B5"/>
    <w:rsid w:val="00E8289A"/>
    <w:rsid w:val="00E8633F"/>
    <w:rsid w:val="00E869A5"/>
    <w:rsid w:val="00E86FF1"/>
    <w:rsid w:val="00E879E9"/>
    <w:rsid w:val="00E904B5"/>
    <w:rsid w:val="00E90B3E"/>
    <w:rsid w:val="00E90C7E"/>
    <w:rsid w:val="00E91D1D"/>
    <w:rsid w:val="00E925E9"/>
    <w:rsid w:val="00E92B41"/>
    <w:rsid w:val="00E931FB"/>
    <w:rsid w:val="00E93E72"/>
    <w:rsid w:val="00E94C0C"/>
    <w:rsid w:val="00E9692C"/>
    <w:rsid w:val="00E97148"/>
    <w:rsid w:val="00E97C8E"/>
    <w:rsid w:val="00EA1671"/>
    <w:rsid w:val="00EA1B37"/>
    <w:rsid w:val="00EA1EB1"/>
    <w:rsid w:val="00EA1F6B"/>
    <w:rsid w:val="00EA2FF1"/>
    <w:rsid w:val="00EA436E"/>
    <w:rsid w:val="00EA546D"/>
    <w:rsid w:val="00EA72A7"/>
    <w:rsid w:val="00EA78DA"/>
    <w:rsid w:val="00EA797D"/>
    <w:rsid w:val="00EB06F7"/>
    <w:rsid w:val="00EB0F0C"/>
    <w:rsid w:val="00EB2F82"/>
    <w:rsid w:val="00EB3334"/>
    <w:rsid w:val="00EB40D5"/>
    <w:rsid w:val="00EB4241"/>
    <w:rsid w:val="00EB46AF"/>
    <w:rsid w:val="00EB50E2"/>
    <w:rsid w:val="00EB6278"/>
    <w:rsid w:val="00EB692A"/>
    <w:rsid w:val="00EB6B26"/>
    <w:rsid w:val="00EB6FB2"/>
    <w:rsid w:val="00EB7C7A"/>
    <w:rsid w:val="00EC0011"/>
    <w:rsid w:val="00EC03BF"/>
    <w:rsid w:val="00EC075A"/>
    <w:rsid w:val="00EC0880"/>
    <w:rsid w:val="00EC14D9"/>
    <w:rsid w:val="00EC16CE"/>
    <w:rsid w:val="00EC18A7"/>
    <w:rsid w:val="00EC3234"/>
    <w:rsid w:val="00EC4ADB"/>
    <w:rsid w:val="00EC54AE"/>
    <w:rsid w:val="00EC5FC8"/>
    <w:rsid w:val="00ED0E08"/>
    <w:rsid w:val="00ED1C0F"/>
    <w:rsid w:val="00ED223D"/>
    <w:rsid w:val="00ED261D"/>
    <w:rsid w:val="00ED3CBB"/>
    <w:rsid w:val="00ED5598"/>
    <w:rsid w:val="00ED5755"/>
    <w:rsid w:val="00ED5E05"/>
    <w:rsid w:val="00ED7EB5"/>
    <w:rsid w:val="00EE01B8"/>
    <w:rsid w:val="00EE144B"/>
    <w:rsid w:val="00EE1517"/>
    <w:rsid w:val="00EE1D6B"/>
    <w:rsid w:val="00EE1EA7"/>
    <w:rsid w:val="00EE42DB"/>
    <w:rsid w:val="00EE4459"/>
    <w:rsid w:val="00EE4E99"/>
    <w:rsid w:val="00EE5909"/>
    <w:rsid w:val="00EE7BDE"/>
    <w:rsid w:val="00EF1247"/>
    <w:rsid w:val="00EF3083"/>
    <w:rsid w:val="00EF3378"/>
    <w:rsid w:val="00EF3E7E"/>
    <w:rsid w:val="00EF55C2"/>
    <w:rsid w:val="00EF5F0A"/>
    <w:rsid w:val="00EF6469"/>
    <w:rsid w:val="00EF79BA"/>
    <w:rsid w:val="00EF7E8F"/>
    <w:rsid w:val="00F00815"/>
    <w:rsid w:val="00F027D1"/>
    <w:rsid w:val="00F043E6"/>
    <w:rsid w:val="00F04612"/>
    <w:rsid w:val="00F06210"/>
    <w:rsid w:val="00F06C2E"/>
    <w:rsid w:val="00F06D00"/>
    <w:rsid w:val="00F071D6"/>
    <w:rsid w:val="00F1164A"/>
    <w:rsid w:val="00F11996"/>
    <w:rsid w:val="00F122FF"/>
    <w:rsid w:val="00F1256D"/>
    <w:rsid w:val="00F1286E"/>
    <w:rsid w:val="00F12C4D"/>
    <w:rsid w:val="00F13298"/>
    <w:rsid w:val="00F13BBE"/>
    <w:rsid w:val="00F1465C"/>
    <w:rsid w:val="00F14B47"/>
    <w:rsid w:val="00F152AB"/>
    <w:rsid w:val="00F22B36"/>
    <w:rsid w:val="00F22BAA"/>
    <w:rsid w:val="00F24D8D"/>
    <w:rsid w:val="00F269FA"/>
    <w:rsid w:val="00F30236"/>
    <w:rsid w:val="00F30485"/>
    <w:rsid w:val="00F30FAF"/>
    <w:rsid w:val="00F34E17"/>
    <w:rsid w:val="00F350BF"/>
    <w:rsid w:val="00F354EA"/>
    <w:rsid w:val="00F37569"/>
    <w:rsid w:val="00F40073"/>
    <w:rsid w:val="00F40598"/>
    <w:rsid w:val="00F4082E"/>
    <w:rsid w:val="00F40EC7"/>
    <w:rsid w:val="00F43908"/>
    <w:rsid w:val="00F4554E"/>
    <w:rsid w:val="00F45997"/>
    <w:rsid w:val="00F4616B"/>
    <w:rsid w:val="00F464AC"/>
    <w:rsid w:val="00F50172"/>
    <w:rsid w:val="00F50479"/>
    <w:rsid w:val="00F510AA"/>
    <w:rsid w:val="00F5176F"/>
    <w:rsid w:val="00F51C22"/>
    <w:rsid w:val="00F524D4"/>
    <w:rsid w:val="00F52762"/>
    <w:rsid w:val="00F53061"/>
    <w:rsid w:val="00F53085"/>
    <w:rsid w:val="00F54FE0"/>
    <w:rsid w:val="00F55344"/>
    <w:rsid w:val="00F56514"/>
    <w:rsid w:val="00F5679E"/>
    <w:rsid w:val="00F56A30"/>
    <w:rsid w:val="00F56C5E"/>
    <w:rsid w:val="00F6126A"/>
    <w:rsid w:val="00F624C9"/>
    <w:rsid w:val="00F64B4B"/>
    <w:rsid w:val="00F64D05"/>
    <w:rsid w:val="00F66091"/>
    <w:rsid w:val="00F667E8"/>
    <w:rsid w:val="00F6705C"/>
    <w:rsid w:val="00F6746C"/>
    <w:rsid w:val="00F70236"/>
    <w:rsid w:val="00F70307"/>
    <w:rsid w:val="00F709B3"/>
    <w:rsid w:val="00F7120A"/>
    <w:rsid w:val="00F72BAD"/>
    <w:rsid w:val="00F73188"/>
    <w:rsid w:val="00F73A0F"/>
    <w:rsid w:val="00F74A97"/>
    <w:rsid w:val="00F75834"/>
    <w:rsid w:val="00F75A18"/>
    <w:rsid w:val="00F75ABF"/>
    <w:rsid w:val="00F76815"/>
    <w:rsid w:val="00F76B8E"/>
    <w:rsid w:val="00F7793D"/>
    <w:rsid w:val="00F7797D"/>
    <w:rsid w:val="00F77B05"/>
    <w:rsid w:val="00F8132F"/>
    <w:rsid w:val="00F81FD5"/>
    <w:rsid w:val="00F83C8A"/>
    <w:rsid w:val="00F84EAC"/>
    <w:rsid w:val="00F854AD"/>
    <w:rsid w:val="00F85886"/>
    <w:rsid w:val="00F85B91"/>
    <w:rsid w:val="00F85E38"/>
    <w:rsid w:val="00F85E5A"/>
    <w:rsid w:val="00F86316"/>
    <w:rsid w:val="00F868FD"/>
    <w:rsid w:val="00F86E5F"/>
    <w:rsid w:val="00F8742B"/>
    <w:rsid w:val="00F87BD3"/>
    <w:rsid w:val="00F905AE"/>
    <w:rsid w:val="00F90912"/>
    <w:rsid w:val="00F93391"/>
    <w:rsid w:val="00F935C8"/>
    <w:rsid w:val="00F94584"/>
    <w:rsid w:val="00F94941"/>
    <w:rsid w:val="00FA0D13"/>
    <w:rsid w:val="00FA1233"/>
    <w:rsid w:val="00FA24DD"/>
    <w:rsid w:val="00FA4BD0"/>
    <w:rsid w:val="00FA5655"/>
    <w:rsid w:val="00FB040A"/>
    <w:rsid w:val="00FB0F7D"/>
    <w:rsid w:val="00FB15AF"/>
    <w:rsid w:val="00FB2437"/>
    <w:rsid w:val="00FB2477"/>
    <w:rsid w:val="00FB3975"/>
    <w:rsid w:val="00FB4DB7"/>
    <w:rsid w:val="00FB4F08"/>
    <w:rsid w:val="00FB500A"/>
    <w:rsid w:val="00FB584B"/>
    <w:rsid w:val="00FB6269"/>
    <w:rsid w:val="00FB7899"/>
    <w:rsid w:val="00FB7E32"/>
    <w:rsid w:val="00FC0846"/>
    <w:rsid w:val="00FC149B"/>
    <w:rsid w:val="00FC1DB8"/>
    <w:rsid w:val="00FC2784"/>
    <w:rsid w:val="00FC2809"/>
    <w:rsid w:val="00FC42B2"/>
    <w:rsid w:val="00FC433C"/>
    <w:rsid w:val="00FC4DA0"/>
    <w:rsid w:val="00FD1763"/>
    <w:rsid w:val="00FD1A10"/>
    <w:rsid w:val="00FD3A0D"/>
    <w:rsid w:val="00FE16A7"/>
    <w:rsid w:val="00FE22F2"/>
    <w:rsid w:val="00FE44F0"/>
    <w:rsid w:val="00FE7C89"/>
    <w:rsid w:val="00FF06D3"/>
    <w:rsid w:val="00FF0933"/>
    <w:rsid w:val="00FF21EB"/>
    <w:rsid w:val="00FF4BB2"/>
    <w:rsid w:val="00FF54BD"/>
    <w:rsid w:val="00FF6B96"/>
    <w:rsid w:val="010BBA7A"/>
    <w:rsid w:val="0AAEFE98"/>
    <w:rsid w:val="0DA64D3A"/>
    <w:rsid w:val="0EBBB7EA"/>
    <w:rsid w:val="0F92C05D"/>
    <w:rsid w:val="11BB7DEA"/>
    <w:rsid w:val="13D6E8A0"/>
    <w:rsid w:val="146C91FB"/>
    <w:rsid w:val="15F47F5D"/>
    <w:rsid w:val="1B2BCA30"/>
    <w:rsid w:val="1D1D1CAC"/>
    <w:rsid w:val="1DFA7C2A"/>
    <w:rsid w:val="1EC028A5"/>
    <w:rsid w:val="2167CC46"/>
    <w:rsid w:val="21B947E1"/>
    <w:rsid w:val="22FB019C"/>
    <w:rsid w:val="240CF6B6"/>
    <w:rsid w:val="25C66F69"/>
    <w:rsid w:val="271EAA5F"/>
    <w:rsid w:val="27623FCA"/>
    <w:rsid w:val="29804354"/>
    <w:rsid w:val="2C270D78"/>
    <w:rsid w:val="2D1B5C2E"/>
    <w:rsid w:val="3116A7E6"/>
    <w:rsid w:val="334D693C"/>
    <w:rsid w:val="346B1EE6"/>
    <w:rsid w:val="382CA3CE"/>
    <w:rsid w:val="3B3DC517"/>
    <w:rsid w:val="3CA834C6"/>
    <w:rsid w:val="45E7255F"/>
    <w:rsid w:val="479ABA2A"/>
    <w:rsid w:val="48F05AB6"/>
    <w:rsid w:val="49368A8B"/>
    <w:rsid w:val="4D42D2AF"/>
    <w:rsid w:val="4E892F89"/>
    <w:rsid w:val="50383358"/>
    <w:rsid w:val="512D9BA8"/>
    <w:rsid w:val="55B77803"/>
    <w:rsid w:val="55C34952"/>
    <w:rsid w:val="5A12DC4E"/>
    <w:rsid w:val="5A2303A5"/>
    <w:rsid w:val="5A4E3646"/>
    <w:rsid w:val="5B1CA91A"/>
    <w:rsid w:val="5E0B90C4"/>
    <w:rsid w:val="5E8B829F"/>
    <w:rsid w:val="5EDF5F20"/>
    <w:rsid w:val="5F1594F7"/>
    <w:rsid w:val="5F796C40"/>
    <w:rsid w:val="64117E2C"/>
    <w:rsid w:val="64E68BBD"/>
    <w:rsid w:val="662728DF"/>
    <w:rsid w:val="6A670B3E"/>
    <w:rsid w:val="6BB42CEC"/>
    <w:rsid w:val="722CEE67"/>
    <w:rsid w:val="751F23B6"/>
    <w:rsid w:val="7566B4CC"/>
    <w:rsid w:val="78A24001"/>
    <w:rsid w:val="7B269575"/>
    <w:rsid w:val="7D5C88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CE04698"/>
  <w15:docId w15:val="{6BD70715-6D30-4748-AB89-D9B3795D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2" w:semiHidden="1" w:uiPriority="0"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AC4"/>
  </w:style>
  <w:style w:type="paragraph" w:styleId="Heading1">
    <w:name w:val="heading 1"/>
    <w:basedOn w:val="Normal"/>
    <w:next w:val="Normal"/>
    <w:link w:val="Heading1Char"/>
    <w:uiPriority w:val="9"/>
    <w:qFormat/>
    <w:locked/>
    <w:rsid w:val="00320D24"/>
    <w:pPr>
      <w:keepNext/>
      <w:spacing w:before="240" w:after="60"/>
      <w:outlineLvl w:val="0"/>
    </w:pPr>
    <w:rPr>
      <w:rFonts w:asciiTheme="minorHAnsi" w:hAnsiTheme="minorHAnsi"/>
      <w:b/>
      <w:bCs/>
      <w:kern w:val="32"/>
      <w:sz w:val="28"/>
      <w:szCs w:val="32"/>
    </w:rPr>
  </w:style>
  <w:style w:type="paragraph" w:styleId="Heading2">
    <w:name w:val="heading 2"/>
    <w:basedOn w:val="Normal"/>
    <w:next w:val="Normal"/>
    <w:link w:val="Heading2Char"/>
    <w:qFormat/>
    <w:locked/>
    <w:rsid w:val="00BC2DE6"/>
    <w:pPr>
      <w:keepNext/>
      <w:spacing w:before="240" w:after="60"/>
      <w:outlineLvl w:val="1"/>
    </w:pPr>
    <w:rPr>
      <w:rFonts w:ascii="Arial" w:hAnsi="Arial"/>
      <w:b/>
      <w:bCs/>
      <w:iCs/>
      <w:sz w:val="22"/>
      <w:szCs w:val="28"/>
    </w:rPr>
  </w:style>
  <w:style w:type="paragraph" w:styleId="Heading3">
    <w:name w:val="heading 3"/>
    <w:basedOn w:val="Normal"/>
    <w:next w:val="Normal"/>
    <w:link w:val="Heading3Char"/>
    <w:qFormat/>
    <w:locked/>
    <w:rsid w:val="00BC2DE6"/>
    <w:pPr>
      <w:keepNext/>
      <w:spacing w:before="240" w:after="60"/>
      <w:outlineLvl w:val="2"/>
    </w:pPr>
    <w:rPr>
      <w:rFonts w:ascii="Arial" w:hAnsi="Arial"/>
      <w:b/>
      <w:bCs/>
      <w:sz w:val="22"/>
      <w:szCs w:val="26"/>
    </w:rPr>
  </w:style>
  <w:style w:type="paragraph" w:styleId="Heading4">
    <w:name w:val="heading 4"/>
    <w:basedOn w:val="Normal"/>
    <w:next w:val="Normal"/>
    <w:link w:val="Heading4Char"/>
    <w:qFormat/>
    <w:locked/>
    <w:rsid w:val="00BC2DE6"/>
    <w:pPr>
      <w:keepNext/>
      <w:spacing w:before="240" w:after="60"/>
      <w:outlineLvl w:val="3"/>
    </w:pPr>
    <w:rPr>
      <w:rFonts w:ascii="Arial" w:hAnsi="Arial"/>
      <w:b/>
      <w:bCs/>
      <w:sz w:val="22"/>
      <w:szCs w:val="28"/>
    </w:rPr>
  </w:style>
  <w:style w:type="paragraph" w:styleId="Heading5">
    <w:name w:val="heading 5"/>
    <w:basedOn w:val="Normal"/>
    <w:next w:val="Normal"/>
    <w:link w:val="Heading5Char"/>
    <w:qFormat/>
    <w:locked/>
    <w:rsid w:val="003C77DC"/>
    <w:pPr>
      <w:spacing w:before="240" w:after="60"/>
      <w:outlineLvl w:val="4"/>
    </w:pPr>
    <w:rPr>
      <w:rFonts w:ascii="Arial" w:hAnsi="Arial"/>
      <w:b/>
      <w:bCs/>
      <w:iCs/>
      <w:sz w:val="22"/>
      <w:szCs w:val="26"/>
    </w:rPr>
  </w:style>
  <w:style w:type="paragraph" w:styleId="Heading6">
    <w:name w:val="heading 6"/>
    <w:basedOn w:val="Normal"/>
    <w:next w:val="Normal"/>
    <w:link w:val="Heading6Char"/>
    <w:uiPriority w:val="99"/>
    <w:qFormat/>
    <w:rsid w:val="006137C9"/>
    <w:pPr>
      <w:keepNext/>
      <w:tabs>
        <w:tab w:val="center" w:pos="4500"/>
      </w:tabs>
      <w:jc w:val="center"/>
      <w:outlineLvl w:val="5"/>
    </w:pPr>
    <w:rPr>
      <w:rFonts w:ascii="Arial" w:eastAsia="Arial Unicode MS" w:hAnsi="Arial"/>
      <w:b/>
      <w:smallCaps/>
    </w:rPr>
  </w:style>
  <w:style w:type="paragraph" w:styleId="Heading7">
    <w:name w:val="heading 7"/>
    <w:basedOn w:val="Normal"/>
    <w:next w:val="Normal"/>
    <w:link w:val="Heading7Char"/>
    <w:qFormat/>
    <w:locked/>
    <w:rsid w:val="00F94941"/>
    <w:pPr>
      <w:spacing w:before="240" w:after="60"/>
      <w:outlineLvl w:val="6"/>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9"/>
    <w:locked/>
    <w:rsid w:val="0070317E"/>
    <w:rPr>
      <w:rFonts w:ascii="Arial" w:eastAsia="Arial Unicode MS" w:hAnsi="Arial"/>
      <w:b/>
      <w:smallCaps/>
      <w:sz w:val="24"/>
    </w:rPr>
  </w:style>
  <w:style w:type="paragraph" w:styleId="Header">
    <w:name w:val="header"/>
    <w:basedOn w:val="Normal"/>
    <w:link w:val="HeaderChar"/>
    <w:uiPriority w:val="99"/>
    <w:rsid w:val="00BD6067"/>
    <w:pPr>
      <w:tabs>
        <w:tab w:val="center" w:pos="4320"/>
        <w:tab w:val="right" w:pos="8640"/>
      </w:tabs>
    </w:pPr>
  </w:style>
  <w:style w:type="character" w:customStyle="1" w:styleId="HeaderChar">
    <w:name w:val="Header Char"/>
    <w:link w:val="Header"/>
    <w:uiPriority w:val="99"/>
    <w:rsid w:val="0070317E"/>
    <w:rPr>
      <w:sz w:val="24"/>
      <w:szCs w:val="24"/>
    </w:rPr>
  </w:style>
  <w:style w:type="paragraph" w:styleId="Footer">
    <w:name w:val="footer"/>
    <w:basedOn w:val="Normal"/>
    <w:link w:val="FooterChar"/>
    <w:uiPriority w:val="99"/>
    <w:rsid w:val="00BD6067"/>
    <w:pPr>
      <w:tabs>
        <w:tab w:val="center" w:pos="4320"/>
        <w:tab w:val="right" w:pos="8640"/>
      </w:tabs>
    </w:pPr>
  </w:style>
  <w:style w:type="character" w:customStyle="1" w:styleId="FooterChar">
    <w:name w:val="Footer Char"/>
    <w:link w:val="Footer"/>
    <w:uiPriority w:val="99"/>
    <w:locked/>
    <w:rsid w:val="0070317E"/>
    <w:rPr>
      <w:sz w:val="24"/>
      <w:szCs w:val="24"/>
    </w:rPr>
  </w:style>
  <w:style w:type="character" w:styleId="Hyperlink">
    <w:name w:val="Hyperlink"/>
    <w:uiPriority w:val="99"/>
    <w:rsid w:val="00430C0C"/>
    <w:rPr>
      <w:rFonts w:cs="Times New Roman"/>
      <w:color w:val="0000FF"/>
      <w:u w:val="single"/>
    </w:rPr>
  </w:style>
  <w:style w:type="paragraph" w:styleId="BodyText">
    <w:name w:val="Body Text"/>
    <w:basedOn w:val="Normal"/>
    <w:link w:val="BodyTextChar"/>
    <w:uiPriority w:val="99"/>
    <w:rsid w:val="006137C9"/>
    <w:pPr>
      <w:tabs>
        <w:tab w:val="left" w:pos="360"/>
      </w:tabs>
      <w:spacing w:before="120"/>
    </w:pPr>
    <w:rPr>
      <w:rFonts w:ascii="Arial Narrow" w:hAnsi="Arial Narrow"/>
      <w:i/>
    </w:rPr>
  </w:style>
  <w:style w:type="character" w:customStyle="1" w:styleId="BodyTextChar">
    <w:name w:val="Body Text Char"/>
    <w:link w:val="BodyText"/>
    <w:uiPriority w:val="99"/>
    <w:locked/>
    <w:rsid w:val="0070317E"/>
    <w:rPr>
      <w:rFonts w:ascii="Arial Narrow" w:hAnsi="Arial Narrow"/>
      <w:i/>
      <w:sz w:val="24"/>
      <w:szCs w:val="24"/>
    </w:rPr>
  </w:style>
  <w:style w:type="paragraph" w:styleId="BalloonText">
    <w:name w:val="Balloon Text"/>
    <w:basedOn w:val="Normal"/>
    <w:link w:val="BalloonTextChar"/>
    <w:uiPriority w:val="99"/>
    <w:rsid w:val="00463B4C"/>
    <w:rPr>
      <w:rFonts w:ascii="Tahoma" w:hAnsi="Tahoma"/>
      <w:sz w:val="16"/>
      <w:szCs w:val="16"/>
    </w:rPr>
  </w:style>
  <w:style w:type="character" w:customStyle="1" w:styleId="BalloonTextChar">
    <w:name w:val="Balloon Text Char"/>
    <w:link w:val="BalloonText"/>
    <w:uiPriority w:val="99"/>
    <w:locked/>
    <w:rsid w:val="0070317E"/>
    <w:rPr>
      <w:rFonts w:ascii="Tahoma" w:hAnsi="Tahoma"/>
      <w:sz w:val="16"/>
      <w:szCs w:val="16"/>
    </w:rPr>
  </w:style>
  <w:style w:type="paragraph" w:customStyle="1" w:styleId="DataField11pt">
    <w:name w:val="Data Field 11pt"/>
    <w:basedOn w:val="Normal"/>
    <w:uiPriority w:val="99"/>
    <w:rsid w:val="00D30D12"/>
    <w:pPr>
      <w:autoSpaceDE w:val="0"/>
      <w:autoSpaceDN w:val="0"/>
      <w:spacing w:line="300" w:lineRule="exact"/>
    </w:pPr>
    <w:rPr>
      <w:rFonts w:ascii="Arial" w:hAnsi="Arial" w:cs="Arial"/>
      <w:noProof/>
      <w:sz w:val="22"/>
    </w:rPr>
  </w:style>
  <w:style w:type="paragraph" w:styleId="BodyTextIndent3">
    <w:name w:val="Body Text Indent 3"/>
    <w:basedOn w:val="Normal"/>
    <w:link w:val="BodyTextIndent3Char"/>
    <w:uiPriority w:val="99"/>
    <w:rsid w:val="005F3CB4"/>
    <w:pPr>
      <w:spacing w:after="120"/>
      <w:ind w:left="360"/>
    </w:pPr>
    <w:rPr>
      <w:sz w:val="16"/>
      <w:szCs w:val="16"/>
    </w:rPr>
  </w:style>
  <w:style w:type="character" w:customStyle="1" w:styleId="BodyTextIndent3Char">
    <w:name w:val="Body Text Indent 3 Char"/>
    <w:link w:val="BodyTextIndent3"/>
    <w:uiPriority w:val="99"/>
    <w:locked/>
    <w:rsid w:val="0070317E"/>
    <w:rPr>
      <w:sz w:val="16"/>
      <w:szCs w:val="16"/>
    </w:rPr>
  </w:style>
  <w:style w:type="paragraph" w:styleId="ListParagraph">
    <w:name w:val="List Paragraph"/>
    <w:basedOn w:val="Normal"/>
    <w:uiPriority w:val="34"/>
    <w:qFormat/>
    <w:rsid w:val="005F3CB4"/>
    <w:pPr>
      <w:ind w:left="720"/>
    </w:pPr>
  </w:style>
  <w:style w:type="paragraph" w:customStyle="1" w:styleId="Default">
    <w:name w:val="Default"/>
    <w:uiPriority w:val="99"/>
    <w:rsid w:val="00CC5F9D"/>
    <w:pPr>
      <w:autoSpaceDE w:val="0"/>
      <w:autoSpaceDN w:val="0"/>
      <w:adjustRightInd w:val="0"/>
    </w:pPr>
    <w:rPr>
      <w:rFonts w:ascii="Arial Narrow" w:hAnsi="Arial Narrow" w:cs="Arial Narrow"/>
      <w:color w:val="000000"/>
      <w:sz w:val="24"/>
      <w:szCs w:val="24"/>
    </w:rPr>
  </w:style>
  <w:style w:type="paragraph" w:styleId="List">
    <w:name w:val="List"/>
    <w:basedOn w:val="BlockText"/>
    <w:rsid w:val="00947DA6"/>
    <w:pPr>
      <w:numPr>
        <w:numId w:val="1"/>
      </w:numPr>
      <w:pBdr>
        <w:top w:val="none" w:sz="0" w:space="0" w:color="auto"/>
        <w:left w:val="none" w:sz="0" w:space="0" w:color="auto"/>
        <w:bottom w:val="none" w:sz="0" w:space="0" w:color="auto"/>
        <w:right w:val="none" w:sz="0" w:space="0" w:color="auto"/>
      </w:pBdr>
      <w:tabs>
        <w:tab w:val="num" w:pos="780"/>
      </w:tabs>
      <w:spacing w:before="100" w:beforeAutospacing="1" w:after="100" w:afterAutospacing="1"/>
      <w:ind w:right="720"/>
    </w:pPr>
    <w:rPr>
      <w:rFonts w:ascii="Times New Roman" w:hAnsi="Times New Roman"/>
      <w:iCs w:val="0"/>
      <w:color w:val="auto"/>
    </w:rPr>
  </w:style>
  <w:style w:type="paragraph" w:styleId="List2">
    <w:name w:val="List 2"/>
    <w:basedOn w:val="List"/>
    <w:rsid w:val="00947DA6"/>
    <w:pPr>
      <w:numPr>
        <w:ilvl w:val="1"/>
      </w:numPr>
      <w:tabs>
        <w:tab w:val="num" w:pos="1500"/>
      </w:tabs>
    </w:pPr>
  </w:style>
  <w:style w:type="paragraph" w:styleId="BlockText">
    <w:name w:val="Block Text"/>
    <w:basedOn w:val="Normal"/>
    <w:link w:val="BlockTextChar"/>
    <w:rsid w:val="00947DA6"/>
    <w:pPr>
      <w:pBdr>
        <w:top w:val="single" w:sz="2" w:space="10" w:color="4F81BD" w:frame="1"/>
        <w:left w:val="single" w:sz="2" w:space="10" w:color="4F81BD" w:frame="1"/>
        <w:bottom w:val="single" w:sz="2" w:space="10" w:color="4F81BD" w:frame="1"/>
        <w:right w:val="single" w:sz="2" w:space="10" w:color="4F81BD" w:frame="1"/>
      </w:pBdr>
      <w:ind w:left="1152" w:right="1152"/>
    </w:pPr>
    <w:rPr>
      <w:rFonts w:ascii="Calibri" w:hAnsi="Calibri"/>
      <w:i/>
      <w:iCs/>
      <w:color w:val="4F81BD"/>
    </w:rPr>
  </w:style>
  <w:style w:type="character" w:styleId="CommentReference">
    <w:name w:val="annotation reference"/>
    <w:rsid w:val="00F64D05"/>
    <w:rPr>
      <w:sz w:val="16"/>
      <w:szCs w:val="16"/>
    </w:rPr>
  </w:style>
  <w:style w:type="paragraph" w:styleId="CommentText">
    <w:name w:val="annotation text"/>
    <w:basedOn w:val="Normal"/>
    <w:link w:val="CommentTextChar"/>
    <w:rsid w:val="00F64D05"/>
  </w:style>
  <w:style w:type="character" w:customStyle="1" w:styleId="CommentTextChar">
    <w:name w:val="Comment Text Char"/>
    <w:basedOn w:val="DefaultParagraphFont"/>
    <w:link w:val="CommentText"/>
    <w:rsid w:val="0070317E"/>
  </w:style>
  <w:style w:type="paragraph" w:styleId="CommentSubject">
    <w:name w:val="annotation subject"/>
    <w:basedOn w:val="CommentText"/>
    <w:next w:val="CommentText"/>
    <w:link w:val="CommentSubjectChar"/>
    <w:rsid w:val="00F64D05"/>
    <w:rPr>
      <w:b/>
      <w:bCs/>
    </w:rPr>
  </w:style>
  <w:style w:type="character" w:customStyle="1" w:styleId="CommentSubjectChar">
    <w:name w:val="Comment Subject Char"/>
    <w:link w:val="CommentSubject"/>
    <w:rsid w:val="0070317E"/>
    <w:rPr>
      <w:b/>
      <w:bCs/>
    </w:rPr>
  </w:style>
  <w:style w:type="paragraph" w:customStyle="1" w:styleId="SOPLevel1">
    <w:name w:val="SOP Level 1"/>
    <w:basedOn w:val="Normal"/>
    <w:rsid w:val="001A7ACF"/>
    <w:pPr>
      <w:numPr>
        <w:numId w:val="2"/>
      </w:numPr>
      <w:spacing w:before="40" w:after="40"/>
    </w:pPr>
    <w:rPr>
      <w:rFonts w:ascii="Arial" w:hAnsi="Arial" w:cs="Tahoma"/>
      <w:b/>
    </w:rPr>
  </w:style>
  <w:style w:type="paragraph" w:customStyle="1" w:styleId="SOPLevel2">
    <w:name w:val="SOP Level 2"/>
    <w:basedOn w:val="SOPLevel1"/>
    <w:rsid w:val="001A7ACF"/>
    <w:pPr>
      <w:numPr>
        <w:ilvl w:val="1"/>
      </w:numPr>
      <w:spacing w:before="20" w:after="20"/>
    </w:pPr>
    <w:rPr>
      <w:b w:val="0"/>
    </w:rPr>
  </w:style>
  <w:style w:type="paragraph" w:customStyle="1" w:styleId="SOPLevel3">
    <w:name w:val="SOP Level 3"/>
    <w:basedOn w:val="SOPLevel2"/>
    <w:rsid w:val="001A7ACF"/>
    <w:pPr>
      <w:numPr>
        <w:ilvl w:val="2"/>
      </w:numPr>
    </w:pPr>
  </w:style>
  <w:style w:type="paragraph" w:customStyle="1" w:styleId="SOPLevel4">
    <w:name w:val="SOP Level 4"/>
    <w:basedOn w:val="SOPLevel3"/>
    <w:rsid w:val="001A7ACF"/>
    <w:pPr>
      <w:numPr>
        <w:ilvl w:val="3"/>
      </w:numPr>
      <w:tabs>
        <w:tab w:val="clear" w:pos="2898"/>
        <w:tab w:val="num" w:pos="2700"/>
      </w:tabs>
    </w:pPr>
  </w:style>
  <w:style w:type="paragraph" w:customStyle="1" w:styleId="SOPLevel5">
    <w:name w:val="SOP Level 5"/>
    <w:basedOn w:val="SOPLevel4"/>
    <w:rsid w:val="001A7ACF"/>
    <w:pPr>
      <w:numPr>
        <w:ilvl w:val="4"/>
      </w:numPr>
    </w:pPr>
  </w:style>
  <w:style w:type="paragraph" w:customStyle="1" w:styleId="SOPLevel6">
    <w:name w:val="SOP Level 6"/>
    <w:basedOn w:val="SOPLevel5"/>
    <w:rsid w:val="001A7ACF"/>
    <w:pPr>
      <w:numPr>
        <w:ilvl w:val="5"/>
      </w:numPr>
    </w:pPr>
  </w:style>
  <w:style w:type="character" w:styleId="FootnoteReference">
    <w:name w:val="footnote reference"/>
    <w:rsid w:val="001A7ACF"/>
    <w:rPr>
      <w:vertAlign w:val="superscript"/>
    </w:rPr>
  </w:style>
  <w:style w:type="paragraph" w:styleId="FootnoteText">
    <w:name w:val="footnote text"/>
    <w:basedOn w:val="Normal"/>
    <w:link w:val="FootnoteTextChar"/>
    <w:rsid w:val="001A7ACF"/>
    <w:pPr>
      <w:spacing w:after="200" w:line="276" w:lineRule="auto"/>
    </w:pPr>
    <w:rPr>
      <w:rFonts w:ascii="Calibri" w:eastAsia="Calibri" w:hAnsi="Calibri"/>
      <w:szCs w:val="22"/>
    </w:rPr>
  </w:style>
  <w:style w:type="character" w:customStyle="1" w:styleId="FootnoteTextChar">
    <w:name w:val="Footnote Text Char"/>
    <w:link w:val="FootnoteText"/>
    <w:rsid w:val="0070317E"/>
    <w:rPr>
      <w:rFonts w:ascii="Calibri" w:eastAsia="Calibri" w:hAnsi="Calibri"/>
      <w:szCs w:val="22"/>
    </w:rPr>
  </w:style>
  <w:style w:type="character" w:customStyle="1" w:styleId="Heading1Char">
    <w:name w:val="Heading 1 Char"/>
    <w:link w:val="Heading1"/>
    <w:uiPriority w:val="9"/>
    <w:rsid w:val="00320D24"/>
    <w:rPr>
      <w:rFonts w:asciiTheme="minorHAnsi" w:hAnsiTheme="minorHAnsi"/>
      <w:b/>
      <w:bCs/>
      <w:kern w:val="32"/>
      <w:sz w:val="28"/>
      <w:szCs w:val="32"/>
    </w:rPr>
  </w:style>
  <w:style w:type="paragraph" w:styleId="TOCHeading">
    <w:name w:val="TOC Heading"/>
    <w:basedOn w:val="Heading1"/>
    <w:next w:val="Normal"/>
    <w:uiPriority w:val="39"/>
    <w:unhideWhenUsed/>
    <w:qFormat/>
    <w:rsid w:val="00A5044D"/>
    <w:pPr>
      <w:keepLines/>
      <w:spacing w:before="480" w:after="0" w:line="276" w:lineRule="auto"/>
      <w:outlineLvl w:val="9"/>
    </w:pPr>
    <w:rPr>
      <w:color w:val="365F91"/>
      <w:kern w:val="0"/>
      <w:szCs w:val="28"/>
      <w:lang w:eastAsia="ja-JP"/>
    </w:rPr>
  </w:style>
  <w:style w:type="character" w:customStyle="1" w:styleId="Heading2Char">
    <w:name w:val="Heading 2 Char"/>
    <w:link w:val="Heading2"/>
    <w:rsid w:val="00BC2DE6"/>
    <w:rPr>
      <w:rFonts w:ascii="Arial" w:hAnsi="Arial"/>
      <w:b/>
      <w:bCs/>
      <w:iCs/>
      <w:sz w:val="22"/>
      <w:szCs w:val="28"/>
    </w:rPr>
  </w:style>
  <w:style w:type="paragraph" w:styleId="TOC1">
    <w:name w:val="toc 1"/>
    <w:basedOn w:val="Normal"/>
    <w:next w:val="Normal"/>
    <w:autoRedefine/>
    <w:uiPriority w:val="39"/>
    <w:qFormat/>
    <w:rsid w:val="00EB7C7A"/>
    <w:pPr>
      <w:tabs>
        <w:tab w:val="left" w:pos="660"/>
        <w:tab w:val="right" w:leader="dot" w:pos="10790"/>
      </w:tabs>
      <w:spacing w:before="120" w:after="120"/>
    </w:pPr>
    <w:rPr>
      <w:rFonts w:asciiTheme="minorHAnsi" w:hAnsiTheme="minorHAnsi"/>
      <w:b/>
      <w:noProof/>
      <w:color w:val="000000" w:themeColor="text1"/>
      <w:sz w:val="22"/>
      <w:szCs w:val="28"/>
    </w:rPr>
  </w:style>
  <w:style w:type="paragraph" w:styleId="TOC2">
    <w:name w:val="toc 2"/>
    <w:basedOn w:val="Normal"/>
    <w:next w:val="Normal"/>
    <w:autoRedefine/>
    <w:uiPriority w:val="39"/>
    <w:rsid w:val="006638E1"/>
    <w:pPr>
      <w:ind w:left="240"/>
    </w:pPr>
    <w:rPr>
      <w:rFonts w:ascii="Calibri" w:hAnsi="Calibri"/>
      <w:sz w:val="22"/>
    </w:rPr>
  </w:style>
  <w:style w:type="character" w:customStyle="1" w:styleId="Heading3Char">
    <w:name w:val="Heading 3 Char"/>
    <w:link w:val="Heading3"/>
    <w:rsid w:val="00BC2DE6"/>
    <w:rPr>
      <w:rFonts w:ascii="Arial" w:eastAsia="Times New Roman" w:hAnsi="Arial" w:cs="Times New Roman"/>
      <w:b/>
      <w:bCs/>
      <w:sz w:val="22"/>
      <w:szCs w:val="26"/>
    </w:rPr>
  </w:style>
  <w:style w:type="character" w:customStyle="1" w:styleId="Heading4Char">
    <w:name w:val="Heading 4 Char"/>
    <w:link w:val="Heading4"/>
    <w:rsid w:val="00BC2DE6"/>
    <w:rPr>
      <w:rFonts w:ascii="Arial" w:eastAsia="Times New Roman" w:hAnsi="Arial" w:cs="Times New Roman"/>
      <w:b/>
      <w:bCs/>
      <w:sz w:val="22"/>
      <w:szCs w:val="28"/>
    </w:rPr>
  </w:style>
  <w:style w:type="character" w:customStyle="1" w:styleId="Heading5Char">
    <w:name w:val="Heading 5 Char"/>
    <w:link w:val="Heading5"/>
    <w:rsid w:val="003C77DC"/>
    <w:rPr>
      <w:rFonts w:ascii="Arial" w:hAnsi="Arial"/>
      <w:b/>
      <w:bCs/>
      <w:iCs/>
      <w:sz w:val="22"/>
      <w:szCs w:val="26"/>
    </w:rPr>
  </w:style>
  <w:style w:type="character" w:customStyle="1" w:styleId="Heading7Char">
    <w:name w:val="Heading 7 Char"/>
    <w:link w:val="Heading7"/>
    <w:rsid w:val="00F94941"/>
    <w:rPr>
      <w:rFonts w:ascii="Arial" w:eastAsia="Times New Roman" w:hAnsi="Arial" w:cs="Times New Roman"/>
      <w:sz w:val="22"/>
      <w:szCs w:val="24"/>
    </w:rPr>
  </w:style>
  <w:style w:type="paragraph" w:styleId="TOC3">
    <w:name w:val="toc 3"/>
    <w:basedOn w:val="Normal"/>
    <w:next w:val="Normal"/>
    <w:autoRedefine/>
    <w:uiPriority w:val="39"/>
    <w:rsid w:val="006638E1"/>
    <w:pPr>
      <w:ind w:left="480"/>
    </w:pPr>
    <w:rPr>
      <w:rFonts w:ascii="Calibri" w:hAnsi="Calibri"/>
      <w:sz w:val="22"/>
    </w:rPr>
  </w:style>
  <w:style w:type="paragraph" w:styleId="TOC4">
    <w:name w:val="toc 4"/>
    <w:basedOn w:val="Normal"/>
    <w:next w:val="Normal"/>
    <w:autoRedefine/>
    <w:uiPriority w:val="39"/>
    <w:unhideWhenUsed/>
    <w:rsid w:val="006638E1"/>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6638E1"/>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6638E1"/>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96223"/>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96223"/>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96223"/>
    <w:pPr>
      <w:spacing w:after="100" w:line="276" w:lineRule="auto"/>
      <w:ind w:left="1760"/>
    </w:pPr>
    <w:rPr>
      <w:rFonts w:ascii="Calibri" w:hAnsi="Calibri"/>
      <w:sz w:val="22"/>
      <w:szCs w:val="22"/>
    </w:rPr>
  </w:style>
  <w:style w:type="paragraph" w:styleId="Quote">
    <w:name w:val="Quote"/>
    <w:basedOn w:val="Normal"/>
    <w:next w:val="Normal"/>
    <w:link w:val="QuoteChar"/>
    <w:uiPriority w:val="29"/>
    <w:qFormat/>
    <w:rsid w:val="00F52762"/>
    <w:pPr>
      <w:spacing w:after="200" w:line="276" w:lineRule="auto"/>
    </w:pPr>
    <w:rPr>
      <w:rFonts w:ascii="Calibri" w:eastAsia="MS Mincho" w:hAnsi="Calibri"/>
      <w:i/>
      <w:iCs/>
      <w:color w:val="000000"/>
      <w:sz w:val="22"/>
      <w:szCs w:val="22"/>
      <w:lang w:eastAsia="ja-JP"/>
    </w:rPr>
  </w:style>
  <w:style w:type="character" w:customStyle="1" w:styleId="QuoteChar">
    <w:name w:val="Quote Char"/>
    <w:link w:val="Quote"/>
    <w:uiPriority w:val="29"/>
    <w:rsid w:val="00F52762"/>
    <w:rPr>
      <w:rFonts w:ascii="Calibri" w:eastAsia="MS Mincho" w:hAnsi="Calibri" w:cs="Arial"/>
      <w:i/>
      <w:iCs/>
      <w:color w:val="000000"/>
      <w:sz w:val="22"/>
      <w:szCs w:val="22"/>
      <w:lang w:eastAsia="ja-JP"/>
    </w:rPr>
  </w:style>
  <w:style w:type="table" w:styleId="TableGrid">
    <w:name w:val="Table Grid"/>
    <w:basedOn w:val="TableNormal"/>
    <w:uiPriority w:val="59"/>
    <w:rsid w:val="00C76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3329A"/>
    <w:rPr>
      <w:sz w:val="24"/>
      <w:szCs w:val="24"/>
    </w:rPr>
  </w:style>
  <w:style w:type="paragraph" w:styleId="NormalWeb">
    <w:name w:val="Normal (Web)"/>
    <w:basedOn w:val="Normal"/>
    <w:uiPriority w:val="99"/>
    <w:rsid w:val="00132252"/>
    <w:pPr>
      <w:spacing w:before="100" w:beforeAutospacing="1" w:after="100" w:afterAutospacing="1"/>
    </w:pPr>
  </w:style>
  <w:style w:type="character" w:styleId="FollowedHyperlink">
    <w:name w:val="FollowedHyperlink"/>
    <w:basedOn w:val="DefaultParagraphFont"/>
    <w:uiPriority w:val="99"/>
    <w:semiHidden/>
    <w:unhideWhenUsed/>
    <w:rsid w:val="00613551"/>
    <w:rPr>
      <w:color w:val="800080" w:themeColor="followedHyperlink"/>
      <w:u w:val="single"/>
    </w:rPr>
  </w:style>
  <w:style w:type="character" w:customStyle="1" w:styleId="textcontrol">
    <w:name w:val="textcontrol"/>
    <w:basedOn w:val="DefaultParagraphFont"/>
    <w:rsid w:val="00C0524E"/>
  </w:style>
  <w:style w:type="character" w:customStyle="1" w:styleId="BlockTextChar">
    <w:name w:val="Block Text Char"/>
    <w:link w:val="BlockText"/>
    <w:rsid w:val="00353C19"/>
    <w:rPr>
      <w:rFonts w:ascii="Calibri" w:hAnsi="Calibri"/>
      <w:i/>
      <w:iCs/>
      <w:color w:val="4F81BD"/>
      <w:sz w:val="24"/>
      <w:szCs w:val="24"/>
    </w:rPr>
  </w:style>
  <w:style w:type="paragraph" w:styleId="EndnoteText">
    <w:name w:val="endnote text"/>
    <w:basedOn w:val="Normal"/>
    <w:link w:val="EndnoteTextChar"/>
    <w:uiPriority w:val="99"/>
    <w:semiHidden/>
    <w:rsid w:val="008F59B4"/>
    <w:rPr>
      <w:rFonts w:ascii="Courier" w:hAnsi="Courier"/>
    </w:rPr>
  </w:style>
  <w:style w:type="character" w:customStyle="1" w:styleId="EndnoteTextChar">
    <w:name w:val="Endnote Text Char"/>
    <w:basedOn w:val="DefaultParagraphFont"/>
    <w:link w:val="EndnoteText"/>
    <w:uiPriority w:val="99"/>
    <w:semiHidden/>
    <w:rsid w:val="008F59B4"/>
    <w:rPr>
      <w:rFonts w:ascii="Courier" w:hAnsi="Courier"/>
      <w:sz w:val="24"/>
    </w:rPr>
  </w:style>
  <w:style w:type="paragraph" w:customStyle="1" w:styleId="SOPFooter">
    <w:name w:val="SOP Footer"/>
    <w:basedOn w:val="Normal"/>
    <w:rsid w:val="008F59B4"/>
    <w:pPr>
      <w:jc w:val="center"/>
    </w:pPr>
    <w:rPr>
      <w:rFonts w:ascii="Arial" w:hAnsi="Arial" w:cs="Tahoma"/>
      <w:sz w:val="16"/>
    </w:rPr>
  </w:style>
  <w:style w:type="character" w:customStyle="1" w:styleId="UnresolvedMention1">
    <w:name w:val="Unresolved Mention1"/>
    <w:basedOn w:val="DefaultParagraphFont"/>
    <w:uiPriority w:val="99"/>
    <w:semiHidden/>
    <w:unhideWhenUsed/>
    <w:rsid w:val="001B363F"/>
    <w:rPr>
      <w:color w:val="605E5C"/>
      <w:shd w:val="clear" w:color="auto" w:fill="E1DFDD"/>
    </w:rPr>
  </w:style>
  <w:style w:type="character" w:styleId="UnresolvedMention">
    <w:name w:val="Unresolved Mention"/>
    <w:basedOn w:val="DefaultParagraphFont"/>
    <w:uiPriority w:val="99"/>
    <w:semiHidden/>
    <w:unhideWhenUsed/>
    <w:rsid w:val="00D6725D"/>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character" w:customStyle="1" w:styleId="cf01">
    <w:name w:val="cf01"/>
    <w:basedOn w:val="DefaultParagraphFont"/>
    <w:rsid w:val="00CE11C8"/>
    <w:rPr>
      <w:rFonts w:ascii="Segoe UI" w:hAnsi="Segoe UI" w:cs="Segoe UI" w:hint="default"/>
      <w:sz w:val="18"/>
      <w:szCs w:val="18"/>
    </w:rPr>
  </w:style>
  <w:style w:type="character" w:customStyle="1" w:styleId="cf11">
    <w:name w:val="cf11"/>
    <w:basedOn w:val="DefaultParagraphFont"/>
    <w:rsid w:val="00CE11C8"/>
    <w:rPr>
      <w:rFonts w:ascii="Segoe UI" w:hAnsi="Segoe UI" w:cs="Segoe UI" w:hint="default"/>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8821">
      <w:bodyDiv w:val="1"/>
      <w:marLeft w:val="0"/>
      <w:marRight w:val="0"/>
      <w:marTop w:val="0"/>
      <w:marBottom w:val="0"/>
      <w:divBdr>
        <w:top w:val="none" w:sz="0" w:space="0" w:color="auto"/>
        <w:left w:val="none" w:sz="0" w:space="0" w:color="auto"/>
        <w:bottom w:val="none" w:sz="0" w:space="0" w:color="auto"/>
        <w:right w:val="none" w:sz="0" w:space="0" w:color="auto"/>
      </w:divBdr>
    </w:div>
    <w:div w:id="255864525">
      <w:bodyDiv w:val="1"/>
      <w:marLeft w:val="0"/>
      <w:marRight w:val="0"/>
      <w:marTop w:val="0"/>
      <w:marBottom w:val="0"/>
      <w:divBdr>
        <w:top w:val="none" w:sz="0" w:space="0" w:color="auto"/>
        <w:left w:val="none" w:sz="0" w:space="0" w:color="auto"/>
        <w:bottom w:val="none" w:sz="0" w:space="0" w:color="auto"/>
        <w:right w:val="none" w:sz="0" w:space="0" w:color="auto"/>
      </w:divBdr>
    </w:div>
    <w:div w:id="344332178">
      <w:bodyDiv w:val="1"/>
      <w:marLeft w:val="0"/>
      <w:marRight w:val="0"/>
      <w:marTop w:val="0"/>
      <w:marBottom w:val="0"/>
      <w:divBdr>
        <w:top w:val="none" w:sz="0" w:space="0" w:color="auto"/>
        <w:left w:val="none" w:sz="0" w:space="0" w:color="auto"/>
        <w:bottom w:val="none" w:sz="0" w:space="0" w:color="auto"/>
        <w:right w:val="none" w:sz="0" w:space="0" w:color="auto"/>
      </w:divBdr>
    </w:div>
    <w:div w:id="352731104">
      <w:bodyDiv w:val="1"/>
      <w:marLeft w:val="0"/>
      <w:marRight w:val="0"/>
      <w:marTop w:val="0"/>
      <w:marBottom w:val="0"/>
      <w:divBdr>
        <w:top w:val="none" w:sz="0" w:space="0" w:color="auto"/>
        <w:left w:val="none" w:sz="0" w:space="0" w:color="auto"/>
        <w:bottom w:val="none" w:sz="0" w:space="0" w:color="auto"/>
        <w:right w:val="none" w:sz="0" w:space="0" w:color="auto"/>
      </w:divBdr>
    </w:div>
    <w:div w:id="459691462">
      <w:bodyDiv w:val="1"/>
      <w:marLeft w:val="0"/>
      <w:marRight w:val="0"/>
      <w:marTop w:val="0"/>
      <w:marBottom w:val="0"/>
      <w:divBdr>
        <w:top w:val="none" w:sz="0" w:space="0" w:color="auto"/>
        <w:left w:val="none" w:sz="0" w:space="0" w:color="auto"/>
        <w:bottom w:val="none" w:sz="0" w:space="0" w:color="auto"/>
        <w:right w:val="none" w:sz="0" w:space="0" w:color="auto"/>
      </w:divBdr>
    </w:div>
    <w:div w:id="609505607">
      <w:bodyDiv w:val="1"/>
      <w:marLeft w:val="0"/>
      <w:marRight w:val="0"/>
      <w:marTop w:val="0"/>
      <w:marBottom w:val="0"/>
      <w:divBdr>
        <w:top w:val="none" w:sz="0" w:space="0" w:color="auto"/>
        <w:left w:val="none" w:sz="0" w:space="0" w:color="auto"/>
        <w:bottom w:val="none" w:sz="0" w:space="0" w:color="auto"/>
        <w:right w:val="none" w:sz="0" w:space="0" w:color="auto"/>
      </w:divBdr>
    </w:div>
    <w:div w:id="618873734">
      <w:bodyDiv w:val="1"/>
      <w:marLeft w:val="0"/>
      <w:marRight w:val="0"/>
      <w:marTop w:val="0"/>
      <w:marBottom w:val="0"/>
      <w:divBdr>
        <w:top w:val="none" w:sz="0" w:space="0" w:color="auto"/>
        <w:left w:val="none" w:sz="0" w:space="0" w:color="auto"/>
        <w:bottom w:val="none" w:sz="0" w:space="0" w:color="auto"/>
        <w:right w:val="none" w:sz="0" w:space="0" w:color="auto"/>
      </w:divBdr>
    </w:div>
    <w:div w:id="1017849464">
      <w:bodyDiv w:val="1"/>
      <w:marLeft w:val="0"/>
      <w:marRight w:val="0"/>
      <w:marTop w:val="0"/>
      <w:marBottom w:val="0"/>
      <w:divBdr>
        <w:top w:val="none" w:sz="0" w:space="0" w:color="auto"/>
        <w:left w:val="none" w:sz="0" w:space="0" w:color="auto"/>
        <w:bottom w:val="none" w:sz="0" w:space="0" w:color="auto"/>
        <w:right w:val="none" w:sz="0" w:space="0" w:color="auto"/>
      </w:divBdr>
    </w:div>
    <w:div w:id="1285767084">
      <w:bodyDiv w:val="1"/>
      <w:marLeft w:val="0"/>
      <w:marRight w:val="0"/>
      <w:marTop w:val="0"/>
      <w:marBottom w:val="0"/>
      <w:divBdr>
        <w:top w:val="none" w:sz="0" w:space="0" w:color="auto"/>
        <w:left w:val="none" w:sz="0" w:space="0" w:color="auto"/>
        <w:bottom w:val="none" w:sz="0" w:space="0" w:color="auto"/>
        <w:right w:val="none" w:sz="0" w:space="0" w:color="auto"/>
      </w:divBdr>
    </w:div>
    <w:div w:id="1537505194">
      <w:bodyDiv w:val="1"/>
      <w:marLeft w:val="0"/>
      <w:marRight w:val="0"/>
      <w:marTop w:val="0"/>
      <w:marBottom w:val="0"/>
      <w:divBdr>
        <w:top w:val="none" w:sz="0" w:space="0" w:color="auto"/>
        <w:left w:val="none" w:sz="0" w:space="0" w:color="auto"/>
        <w:bottom w:val="none" w:sz="0" w:space="0" w:color="auto"/>
        <w:right w:val="none" w:sz="0" w:space="0" w:color="auto"/>
      </w:divBdr>
    </w:div>
    <w:div w:id="1679380171">
      <w:bodyDiv w:val="1"/>
      <w:marLeft w:val="0"/>
      <w:marRight w:val="0"/>
      <w:marTop w:val="0"/>
      <w:marBottom w:val="0"/>
      <w:divBdr>
        <w:top w:val="none" w:sz="0" w:space="0" w:color="auto"/>
        <w:left w:val="none" w:sz="0" w:space="0" w:color="auto"/>
        <w:bottom w:val="none" w:sz="0" w:space="0" w:color="auto"/>
        <w:right w:val="none" w:sz="0" w:space="0" w:color="auto"/>
      </w:divBdr>
    </w:div>
    <w:div w:id="1846552723">
      <w:bodyDiv w:val="1"/>
      <w:marLeft w:val="0"/>
      <w:marRight w:val="0"/>
      <w:marTop w:val="0"/>
      <w:marBottom w:val="0"/>
      <w:divBdr>
        <w:top w:val="none" w:sz="0" w:space="0" w:color="auto"/>
        <w:left w:val="none" w:sz="0" w:space="0" w:color="auto"/>
        <w:bottom w:val="none" w:sz="0" w:space="0" w:color="auto"/>
        <w:right w:val="none" w:sz="0" w:space="0" w:color="auto"/>
      </w:divBdr>
    </w:div>
    <w:div w:id="1933589903">
      <w:bodyDiv w:val="1"/>
      <w:marLeft w:val="0"/>
      <w:marRight w:val="0"/>
      <w:marTop w:val="0"/>
      <w:marBottom w:val="0"/>
      <w:divBdr>
        <w:top w:val="none" w:sz="0" w:space="0" w:color="auto"/>
        <w:left w:val="none" w:sz="0" w:space="0" w:color="auto"/>
        <w:bottom w:val="none" w:sz="0" w:space="0" w:color="auto"/>
        <w:right w:val="none" w:sz="0" w:space="0" w:color="auto"/>
      </w:divBdr>
    </w:div>
    <w:div w:id="2054426950">
      <w:bodyDiv w:val="1"/>
      <w:marLeft w:val="0"/>
      <w:marRight w:val="0"/>
      <w:marTop w:val="0"/>
      <w:marBottom w:val="0"/>
      <w:divBdr>
        <w:top w:val="none" w:sz="0" w:space="0" w:color="auto"/>
        <w:left w:val="none" w:sz="0" w:space="0" w:color="auto"/>
        <w:bottom w:val="none" w:sz="0" w:space="0" w:color="auto"/>
        <w:right w:val="none" w:sz="0" w:space="0" w:color="auto"/>
      </w:divBdr>
    </w:div>
    <w:div w:id="208976675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rb.psu.edu" TargetMode="External"/><Relationship Id="rId18" Type="http://schemas.openxmlformats.org/officeDocument/2006/relationships/hyperlink" Target="http://irb.psu.edu" TargetMode="External"/><Relationship Id="rId26" Type="http://schemas.openxmlformats.org/officeDocument/2006/relationships/hyperlink" Target="mailto:security@psu.edu" TargetMode="External"/><Relationship Id="rId21" Type="http://schemas.openxmlformats.org/officeDocument/2006/relationships/hyperlink" Target="http://studyfinder.psu.edu"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irb.psu.edu" TargetMode="External"/><Relationship Id="rId17" Type="http://schemas.openxmlformats.org/officeDocument/2006/relationships/hyperlink" Target="https://www.research.psu.edu/irb" TargetMode="External"/><Relationship Id="rId25" Type="http://schemas.openxmlformats.org/officeDocument/2006/relationships/hyperlink" Target="https://policy.psu.edu/policies/ad95"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ORProtections@psu.edu" TargetMode="External"/><Relationship Id="rId20" Type="http://schemas.openxmlformats.org/officeDocument/2006/relationships/hyperlink" Target="http://irb.psu.edu" TargetMode="External"/><Relationship Id="rId29" Type="http://schemas.openxmlformats.org/officeDocument/2006/relationships/hyperlink" Target="mailto:security@psu.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irb.psu.edu" TargetMode="External"/><Relationship Id="rId32" Type="http://schemas.openxmlformats.org/officeDocument/2006/relationships/hyperlink" Target="https://www.research.psu.edu/osp/overview-pages/data-use-agreements"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irb.psu.edu" TargetMode="External"/><Relationship Id="rId23" Type="http://schemas.openxmlformats.org/officeDocument/2006/relationships/hyperlink" Target="http://irb.psu.edu" TargetMode="External"/><Relationship Id="rId28" Type="http://schemas.openxmlformats.org/officeDocument/2006/relationships/hyperlink" Target="https://pennstate.qualtrics.com/jfe/form/SV_en6NEiMElsu35l3"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udyfinder.psu.edu" TargetMode="External"/><Relationship Id="rId31" Type="http://schemas.openxmlformats.org/officeDocument/2006/relationships/hyperlink" Target="http://gds.nih.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rb.psu.edu" TargetMode="External"/><Relationship Id="rId22" Type="http://schemas.openxmlformats.org/officeDocument/2006/relationships/hyperlink" Target="http://irb.psu.edu" TargetMode="External"/><Relationship Id="rId27" Type="http://schemas.openxmlformats.org/officeDocument/2006/relationships/hyperlink" Target="https://datastoragefinder.psu.edu/" TargetMode="External"/><Relationship Id="rId30" Type="http://schemas.openxmlformats.org/officeDocument/2006/relationships/hyperlink" Target="mailto:security@psu.edu" TargetMode="External"/><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11EFF4A16764245A5D8F8154D71CCF6" ma:contentTypeVersion="13" ma:contentTypeDescription="Create a new document." ma:contentTypeScope="" ma:versionID="f1be6550a0124d1f5a17de8112606ab4">
  <xsd:schema xmlns:xsd="http://www.w3.org/2001/XMLSchema" xmlns:xs="http://www.w3.org/2001/XMLSchema" xmlns:p="http://schemas.microsoft.com/office/2006/metadata/properties" xmlns:ns2="b0250271-d04f-47ca-80b6-12ffba4e3b38" xmlns:ns3="5b58c9d5-2aca-4b88-bff0-1954cbc19bdd" targetNamespace="http://schemas.microsoft.com/office/2006/metadata/properties" ma:root="true" ma:fieldsID="365c2daa7394ebc2edc9c486b96ebd65" ns2:_="" ns3:_="">
    <xsd:import namespace="b0250271-d04f-47ca-80b6-12ffba4e3b38"/>
    <xsd:import namespace="5b58c9d5-2aca-4b88-bff0-1954cbc19b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250271-d04f-47ca-80b6-12ffba4e3b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58c9d5-2aca-4b88-bff0-1954cbc19b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06C489-29C9-4FD7-A0CF-3E1F3C04A705}">
  <ds:schemaRefs>
    <ds:schemaRef ds:uri="http://schemas.microsoft.com/sharepoint/v3/contenttype/forms"/>
  </ds:schemaRefs>
</ds:datastoreItem>
</file>

<file path=customXml/itemProps2.xml><?xml version="1.0" encoding="utf-8"?>
<ds:datastoreItem xmlns:ds="http://schemas.openxmlformats.org/officeDocument/2006/customXml" ds:itemID="{C442A15C-F710-4960-BD91-5E49C4C00850}">
  <ds:schemaRefs>
    <ds:schemaRef ds:uri="http://schemas.openxmlformats.org/officeDocument/2006/bibliography"/>
  </ds:schemaRefs>
</ds:datastoreItem>
</file>

<file path=customXml/itemProps3.xml><?xml version="1.0" encoding="utf-8"?>
<ds:datastoreItem xmlns:ds="http://schemas.openxmlformats.org/officeDocument/2006/customXml" ds:itemID="{A6C7B2A5-951F-4E57-B988-F5CA00F8105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0A47D7-FD28-43FB-85F4-BA335F9D1F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250271-d04f-47ca-80b6-12ffba4e3b38"/>
    <ds:schemaRef ds:uri="5b58c9d5-2aca-4b88-bff0-1954cbc19b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55</TotalTime>
  <Pages>32</Pages>
  <Words>11768</Words>
  <Characters>67083</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Protocol Title</vt:lpstr>
    </vt:vector>
  </TitlesOfParts>
  <Company>Penn State Hershey Medical Center</Company>
  <LinksUpToDate>false</LinksUpToDate>
  <CharactersWithSpaces>78694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Title</dc:title>
  <dc:subject/>
  <dc:creator>Bode-Lang, Katherine</dc:creator>
  <cp:keywords/>
  <cp:lastModifiedBy>Gilmore, Rick</cp:lastModifiedBy>
  <cp:revision>24</cp:revision>
  <cp:lastPrinted>2019-01-17T15:29:00Z</cp:lastPrinted>
  <dcterms:created xsi:type="dcterms:W3CDTF">2022-11-07T14:35:00Z</dcterms:created>
  <dcterms:modified xsi:type="dcterms:W3CDTF">2022-11-14T23:02:00Z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0x010100611EFF4A16764245A5D8F8154D71CCF6</vt:lpwstr>
  </property>
</Properties>
</file>